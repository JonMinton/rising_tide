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7F622" w14:textId="28EFE45A" w:rsidR="00F8528D" w:rsidRPr="00C71289" w:rsidRDefault="00F8528D" w:rsidP="007370DB">
      <w:pPr>
        <w:rPr>
          <w:rFonts w:cs="Arial"/>
          <w:szCs w:val="22"/>
        </w:rPr>
      </w:pPr>
      <w:r w:rsidRPr="00C71289">
        <w:rPr>
          <w:rFonts w:cs="Arial"/>
          <w:szCs w:val="22"/>
        </w:rPr>
        <w:t xml:space="preserve">Proposed journal: </w:t>
      </w:r>
      <w:hyperlink r:id="rId8" w:anchor="original_research" w:history="1">
        <w:r w:rsidRPr="00C71289">
          <w:rPr>
            <w:rStyle w:val="Hyperlink"/>
            <w:rFonts w:cs="Arial"/>
            <w:szCs w:val="22"/>
          </w:rPr>
          <w:t>JECH</w:t>
        </w:r>
      </w:hyperlink>
      <w:r w:rsidR="002A4972" w:rsidRPr="00C71289">
        <w:rPr>
          <w:rFonts w:cs="Arial"/>
          <w:szCs w:val="22"/>
        </w:rPr>
        <w:t xml:space="preserve"> as original research; </w:t>
      </w:r>
      <w:commentRangeStart w:id="0"/>
      <w:r w:rsidR="002A4972" w:rsidRPr="00C71289">
        <w:rPr>
          <w:rFonts w:cs="Arial"/>
          <w:szCs w:val="22"/>
        </w:rPr>
        <w:t xml:space="preserve">Consider accompanying essay </w:t>
      </w:r>
      <w:r w:rsidR="009A2996">
        <w:rPr>
          <w:rFonts w:cs="Arial"/>
          <w:szCs w:val="22"/>
        </w:rPr>
        <w:t>focused</w:t>
      </w:r>
      <w:r w:rsidR="002A4972" w:rsidRPr="00C71289">
        <w:rPr>
          <w:rFonts w:cs="Arial"/>
          <w:szCs w:val="22"/>
        </w:rPr>
        <w:t xml:space="preserve"> on UK </w:t>
      </w:r>
      <w:r w:rsidR="009A2996">
        <w:rPr>
          <w:rFonts w:cs="Arial"/>
          <w:szCs w:val="22"/>
        </w:rPr>
        <w:t>and COVID?</w:t>
      </w:r>
      <w:r w:rsidR="002A4972" w:rsidRPr="00C71289">
        <w:rPr>
          <w:rFonts w:cs="Arial"/>
          <w:szCs w:val="22"/>
        </w:rPr>
        <w:t xml:space="preserve"> </w:t>
      </w:r>
      <w:commentRangeEnd w:id="0"/>
      <w:r w:rsidR="009A2996">
        <w:rPr>
          <w:rStyle w:val="CommentReference"/>
          <w:rFonts w:asciiTheme="minorHAnsi" w:eastAsiaTheme="minorHAnsi" w:hAnsiTheme="minorHAnsi" w:cstheme="minorBidi"/>
          <w:lang w:eastAsia="en-US"/>
        </w:rPr>
        <w:commentReference w:id="0"/>
      </w:r>
    </w:p>
    <w:p w14:paraId="71330178" w14:textId="77777777" w:rsidR="002A4972" w:rsidRPr="00C71289" w:rsidRDefault="002A4972" w:rsidP="007370DB">
      <w:pPr>
        <w:rPr>
          <w:rFonts w:cs="Arial"/>
          <w:szCs w:val="22"/>
        </w:rPr>
      </w:pPr>
    </w:p>
    <w:p w14:paraId="464653AD" w14:textId="35B4B93C" w:rsidR="002A4972" w:rsidRPr="00C71289" w:rsidRDefault="002A4972" w:rsidP="007370DB">
      <w:pPr>
        <w:rPr>
          <w:rFonts w:cs="Arial"/>
          <w:szCs w:val="22"/>
        </w:rPr>
      </w:pPr>
      <w:r w:rsidRPr="00C71289">
        <w:rPr>
          <w:rFonts w:cs="Arial"/>
          <w:szCs w:val="22"/>
        </w:rPr>
        <w:t>JECH original research:</w:t>
      </w:r>
    </w:p>
    <w:p w14:paraId="2C4D4690" w14:textId="2535B441" w:rsidR="00D975D7" w:rsidRDefault="00F8528D" w:rsidP="007370DB">
      <w:pPr>
        <w:rPr>
          <w:rFonts w:cs="Arial"/>
          <w:color w:val="FF0000"/>
          <w:szCs w:val="22"/>
        </w:rPr>
      </w:pPr>
      <w:r w:rsidRPr="00C71289">
        <w:rPr>
          <w:rFonts w:cs="Arial"/>
          <w:b/>
          <w:bCs/>
          <w:szCs w:val="22"/>
        </w:rPr>
        <w:t>Word count:</w:t>
      </w:r>
      <w:r w:rsidRPr="00C71289">
        <w:rPr>
          <w:rFonts w:cs="Arial"/>
          <w:szCs w:val="22"/>
        </w:rPr>
        <w:t xml:space="preserve"> up to 3000 words</w:t>
      </w:r>
      <w:r w:rsidR="008F5AD7">
        <w:rPr>
          <w:rFonts w:cs="Arial"/>
          <w:szCs w:val="22"/>
        </w:rPr>
        <w:t xml:space="preserve"> </w:t>
      </w:r>
      <w:r w:rsidR="00D975D7">
        <w:rPr>
          <w:rFonts w:cs="Arial"/>
          <w:color w:val="FF0000"/>
          <w:szCs w:val="22"/>
        </w:rPr>
        <w:t xml:space="preserve">currently </w:t>
      </w:r>
      <w:r w:rsidR="00CB2E87">
        <w:rPr>
          <w:rFonts w:cs="Arial"/>
          <w:color w:val="FF0000"/>
          <w:szCs w:val="22"/>
        </w:rPr>
        <w:t>3738</w:t>
      </w:r>
    </w:p>
    <w:p w14:paraId="220A2166" w14:textId="2E29A960" w:rsidR="00F8528D" w:rsidRPr="008F5AD7" w:rsidRDefault="00F8528D" w:rsidP="007370DB">
      <w:pPr>
        <w:rPr>
          <w:rFonts w:cs="Arial"/>
          <w:color w:val="FF0000"/>
          <w:szCs w:val="22"/>
        </w:rPr>
      </w:pPr>
      <w:r w:rsidRPr="00C71289">
        <w:rPr>
          <w:rFonts w:cs="Arial"/>
          <w:b/>
          <w:bCs/>
          <w:szCs w:val="22"/>
        </w:rPr>
        <w:t>Abstract:</w:t>
      </w:r>
      <w:r w:rsidRPr="00C71289">
        <w:rPr>
          <w:rFonts w:cs="Arial"/>
          <w:szCs w:val="22"/>
        </w:rPr>
        <w:t xml:space="preserve"> maximum of 250 words (Background, Methods, Results and Conclusion)</w:t>
      </w:r>
      <w:r w:rsidR="00D975D7">
        <w:rPr>
          <w:rFonts w:cs="Arial"/>
          <w:szCs w:val="22"/>
        </w:rPr>
        <w:t xml:space="preserve"> </w:t>
      </w:r>
      <w:r w:rsidR="00D975D7" w:rsidRPr="00D975D7">
        <w:rPr>
          <w:rFonts w:cs="Arial"/>
          <w:color w:val="FF0000"/>
          <w:szCs w:val="22"/>
        </w:rPr>
        <w:t>needs cutting too</w:t>
      </w:r>
      <w:r w:rsidRPr="00C71289">
        <w:rPr>
          <w:rFonts w:cs="Arial"/>
          <w:szCs w:val="22"/>
        </w:rPr>
        <w:br/>
      </w:r>
      <w:r w:rsidRPr="00C71289">
        <w:rPr>
          <w:rFonts w:cs="Arial"/>
          <w:b/>
          <w:bCs/>
          <w:szCs w:val="22"/>
        </w:rPr>
        <w:t>Tables/Illustrations:</w:t>
      </w:r>
      <w:r w:rsidRPr="00C71289">
        <w:rPr>
          <w:rFonts w:cs="Arial"/>
          <w:szCs w:val="22"/>
        </w:rPr>
        <w:t xml:space="preserve"> up to 5</w:t>
      </w:r>
      <w:r w:rsidR="009A2996">
        <w:rPr>
          <w:rFonts w:cs="Arial"/>
          <w:szCs w:val="22"/>
        </w:rPr>
        <w:t xml:space="preserve"> </w:t>
      </w:r>
      <w:r w:rsidRPr="00C71289">
        <w:rPr>
          <w:rFonts w:cs="Arial"/>
          <w:szCs w:val="22"/>
        </w:rPr>
        <w:br/>
      </w:r>
      <w:r w:rsidRPr="00C71289">
        <w:rPr>
          <w:rFonts w:cs="Arial"/>
          <w:b/>
          <w:bCs/>
          <w:szCs w:val="22"/>
        </w:rPr>
        <w:t>References:</w:t>
      </w:r>
      <w:r w:rsidRPr="00C71289">
        <w:rPr>
          <w:rFonts w:cs="Arial"/>
          <w:szCs w:val="22"/>
        </w:rPr>
        <w:t xml:space="preserve"> up to 40</w:t>
      </w:r>
      <w:r w:rsidR="008F5AD7">
        <w:rPr>
          <w:rFonts w:cs="Arial"/>
          <w:szCs w:val="22"/>
        </w:rPr>
        <w:t xml:space="preserve"> </w:t>
      </w:r>
      <w:r w:rsidR="008F5AD7">
        <w:rPr>
          <w:rFonts w:cs="Arial"/>
          <w:color w:val="FF0000"/>
          <w:szCs w:val="22"/>
        </w:rPr>
        <w:t xml:space="preserve">currently </w:t>
      </w:r>
      <w:r w:rsidR="0078590E">
        <w:rPr>
          <w:rFonts w:cs="Arial"/>
          <w:color w:val="FF0000"/>
          <w:szCs w:val="22"/>
        </w:rPr>
        <w:t>3</w:t>
      </w:r>
      <w:r w:rsidR="002B2B50">
        <w:rPr>
          <w:rFonts w:cs="Arial"/>
          <w:color w:val="FF0000"/>
          <w:szCs w:val="22"/>
        </w:rPr>
        <w:t>7</w:t>
      </w:r>
    </w:p>
    <w:p w14:paraId="34244A61" w14:textId="77777777" w:rsidR="00C07D2B" w:rsidRPr="00C71289" w:rsidRDefault="00C07D2B" w:rsidP="007370DB">
      <w:pPr>
        <w:rPr>
          <w:rFonts w:cs="Arial"/>
          <w:b/>
          <w:bCs/>
          <w:szCs w:val="22"/>
        </w:rPr>
      </w:pPr>
    </w:p>
    <w:p w14:paraId="62D76DEE" w14:textId="4718E4A3" w:rsidR="007712A1" w:rsidRDefault="00C07D2B" w:rsidP="007370DB">
      <w:pPr>
        <w:rPr>
          <w:rFonts w:cs="Arial"/>
          <w:b/>
          <w:bCs/>
          <w:szCs w:val="22"/>
        </w:rPr>
      </w:pPr>
      <w:r w:rsidRPr="00C71289">
        <w:rPr>
          <w:rFonts w:cs="Arial"/>
          <w:b/>
          <w:bCs/>
          <w:szCs w:val="22"/>
        </w:rPr>
        <w:t>Title:</w:t>
      </w:r>
      <w:r w:rsidR="007370DB">
        <w:rPr>
          <w:rFonts w:cs="Arial"/>
          <w:b/>
          <w:bCs/>
          <w:szCs w:val="22"/>
        </w:rPr>
        <w:t xml:space="preserve"> </w:t>
      </w:r>
      <w:r w:rsidR="00C4069B">
        <w:rPr>
          <w:rFonts w:cs="Arial"/>
          <w:szCs w:val="22"/>
        </w:rPr>
        <w:t>What</w:t>
      </w:r>
      <w:r w:rsidR="007370DB" w:rsidRPr="007370DB">
        <w:rPr>
          <w:rFonts w:cs="Arial"/>
          <w:szCs w:val="22"/>
        </w:rPr>
        <w:t xml:space="preserve"> can lifespan variation reveal that life expectancy hides?</w:t>
      </w:r>
      <w:r w:rsidR="00C4069B">
        <w:rPr>
          <w:rFonts w:cs="Arial"/>
          <w:szCs w:val="22"/>
        </w:rPr>
        <w:t xml:space="preserve"> Comparison of five high-income countries.</w:t>
      </w:r>
    </w:p>
    <w:p w14:paraId="1FECBAF8" w14:textId="77777777" w:rsidR="007370DB" w:rsidRPr="00C71289" w:rsidRDefault="007370DB" w:rsidP="007370DB">
      <w:pPr>
        <w:rPr>
          <w:rFonts w:cs="Arial"/>
          <w:b/>
          <w:bCs/>
          <w:szCs w:val="22"/>
        </w:rPr>
      </w:pPr>
    </w:p>
    <w:p w14:paraId="716854E4" w14:textId="79F04C9D" w:rsidR="00C07D2B" w:rsidRPr="00C71289" w:rsidRDefault="00C07D2B" w:rsidP="007370DB">
      <w:pPr>
        <w:rPr>
          <w:rFonts w:cs="Arial"/>
          <w:b/>
          <w:bCs/>
          <w:szCs w:val="22"/>
        </w:rPr>
      </w:pPr>
      <w:r w:rsidRPr="00C71289">
        <w:rPr>
          <w:rFonts w:cs="Arial"/>
          <w:b/>
          <w:bCs/>
          <w:szCs w:val="22"/>
        </w:rPr>
        <w:t>Authors:</w:t>
      </w:r>
    </w:p>
    <w:p w14:paraId="12B829E9" w14:textId="488167CF"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 xml:space="preserve">Lucinda Hiam (corresponding author), DPhil candidate, School of Geography and the Environment, University of Oxford, South Parks Road, Oxford OX1 3QY. </w:t>
      </w:r>
      <w:hyperlink r:id="rId13" w:history="1">
        <w:r w:rsidRPr="00C71289">
          <w:rPr>
            <w:rStyle w:val="Hyperlink"/>
            <w:rFonts w:ascii="Arial" w:eastAsia="Times New Roman" w:hAnsi="Arial" w:cs="Arial"/>
            <w:szCs w:val="22"/>
            <w:lang w:eastAsia="en-GB"/>
          </w:rPr>
          <w:t>Lucinda.hiam@kellogg.ox.ac.uk</w:t>
        </w:r>
      </w:hyperlink>
    </w:p>
    <w:p w14:paraId="68439E9A" w14:textId="54D604A4"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Jon Minton</w:t>
      </w:r>
      <w:r w:rsidR="00964B67" w:rsidRPr="00C71289">
        <w:rPr>
          <w:rFonts w:ascii="Arial" w:eastAsia="Times New Roman" w:hAnsi="Arial" w:cs="Arial"/>
          <w:szCs w:val="22"/>
          <w:lang w:eastAsia="en-GB"/>
        </w:rPr>
        <w:t>, Public Health Intelligence Adviser, Public Health Scotland.</w:t>
      </w:r>
    </w:p>
    <w:p w14:paraId="6783568A" w14:textId="56C89F33" w:rsidR="00C07D2B" w:rsidRPr="00C71289" w:rsidRDefault="00C07D2B" w:rsidP="007370DB">
      <w:pPr>
        <w:pStyle w:val="ListParagraph"/>
        <w:numPr>
          <w:ilvl w:val="0"/>
          <w:numId w:val="13"/>
        </w:numPr>
        <w:rPr>
          <w:rFonts w:ascii="Arial" w:eastAsia="Times New Roman" w:hAnsi="Arial" w:cs="Arial"/>
          <w:szCs w:val="22"/>
          <w:lang w:eastAsia="en-GB"/>
        </w:rPr>
      </w:pPr>
      <w:r w:rsidRPr="00C71289">
        <w:rPr>
          <w:rFonts w:ascii="Arial" w:eastAsia="Times New Roman" w:hAnsi="Arial" w:cs="Arial"/>
          <w:szCs w:val="22"/>
          <w:lang w:eastAsia="en-GB"/>
        </w:rPr>
        <w:t>Martin McKee, Professor of European Public Health, London School of Hygiene and Tropical Medicine.</w:t>
      </w:r>
    </w:p>
    <w:p w14:paraId="69904E54" w14:textId="44308399" w:rsidR="00C07D2B" w:rsidRPr="00C71289" w:rsidRDefault="00C07D2B" w:rsidP="007370DB">
      <w:pPr>
        <w:rPr>
          <w:rFonts w:cs="Arial"/>
          <w:szCs w:val="22"/>
        </w:rPr>
      </w:pPr>
    </w:p>
    <w:p w14:paraId="5EBFF760" w14:textId="6E2B5E45" w:rsidR="007712A1" w:rsidRPr="00C71289" w:rsidRDefault="007712A1" w:rsidP="007370DB">
      <w:pPr>
        <w:rPr>
          <w:rFonts w:cs="Arial"/>
          <w:szCs w:val="22"/>
        </w:rPr>
      </w:pPr>
      <w:r w:rsidRPr="00C71289">
        <w:rPr>
          <w:rFonts w:cs="Arial"/>
          <w:b/>
          <w:bCs/>
          <w:szCs w:val="22"/>
        </w:rPr>
        <w:t>Acknowledgements</w:t>
      </w:r>
      <w:r w:rsidRPr="00C71289">
        <w:rPr>
          <w:rFonts w:cs="Arial"/>
          <w:szCs w:val="22"/>
        </w:rPr>
        <w:t xml:space="preserve">: We would like to extend our gratitude to Dr Alyson van </w:t>
      </w:r>
      <w:proofErr w:type="spellStart"/>
      <w:r w:rsidRPr="00C71289">
        <w:rPr>
          <w:rFonts w:cs="Arial"/>
          <w:szCs w:val="22"/>
        </w:rPr>
        <w:t>Raalte</w:t>
      </w:r>
      <w:proofErr w:type="spellEnd"/>
      <w:r w:rsidRPr="00C71289">
        <w:rPr>
          <w:rFonts w:cs="Arial"/>
          <w:szCs w:val="22"/>
        </w:rPr>
        <w:t xml:space="preserve"> for providing expert review of the code used for the analysis, based on her pioneering work in this area.</w:t>
      </w:r>
    </w:p>
    <w:p w14:paraId="10CC7D0C" w14:textId="77777777" w:rsidR="00C07D2B" w:rsidRPr="00C71289" w:rsidRDefault="00C07D2B" w:rsidP="007370DB">
      <w:pPr>
        <w:rPr>
          <w:rFonts w:cs="Arial"/>
          <w:szCs w:val="22"/>
        </w:rPr>
      </w:pPr>
    </w:p>
    <w:p w14:paraId="1D512236" w14:textId="568EF599" w:rsidR="002A4972" w:rsidRPr="00C71289" w:rsidRDefault="007712A1" w:rsidP="007370DB">
      <w:pPr>
        <w:rPr>
          <w:rFonts w:cs="Arial"/>
          <w:szCs w:val="22"/>
        </w:rPr>
      </w:pPr>
      <w:r w:rsidRPr="00C71289">
        <w:rPr>
          <w:rFonts w:cs="Arial"/>
          <w:b/>
          <w:bCs/>
          <w:szCs w:val="22"/>
        </w:rPr>
        <w:t xml:space="preserve">Contributions: </w:t>
      </w:r>
      <w:r w:rsidRPr="00C71289">
        <w:rPr>
          <w:rFonts w:cs="Arial"/>
          <w:szCs w:val="22"/>
        </w:rPr>
        <w:t xml:space="preserve">JM conceived the idea for this paper and carried out all the data extraction and analyses. LH drafted the first version, with significant </w:t>
      </w:r>
      <w:r w:rsidR="004B4F36">
        <w:rPr>
          <w:rFonts w:cs="Arial"/>
          <w:szCs w:val="22"/>
        </w:rPr>
        <w:t>edits and</w:t>
      </w:r>
      <w:r w:rsidRPr="00C71289">
        <w:rPr>
          <w:rFonts w:cs="Arial"/>
          <w:szCs w:val="22"/>
        </w:rPr>
        <w:t xml:space="preserve"> input from JM and MM.</w:t>
      </w:r>
    </w:p>
    <w:p w14:paraId="03869B62" w14:textId="77777777" w:rsidR="00C07D2B" w:rsidRPr="00C71289" w:rsidRDefault="00C07D2B" w:rsidP="007370DB">
      <w:pPr>
        <w:rPr>
          <w:rFonts w:cs="Arial"/>
          <w:b/>
          <w:bCs/>
          <w:szCs w:val="22"/>
        </w:rPr>
      </w:pPr>
    </w:p>
    <w:p w14:paraId="6D02793F" w14:textId="07A004F7" w:rsidR="00C07D2B" w:rsidRPr="00C71289" w:rsidRDefault="00C07D2B" w:rsidP="007370DB">
      <w:pPr>
        <w:rPr>
          <w:rFonts w:cs="Arial"/>
          <w:szCs w:val="22"/>
        </w:rPr>
      </w:pPr>
      <w:r w:rsidRPr="00C71289">
        <w:rPr>
          <w:rFonts w:cs="Arial"/>
          <w:b/>
          <w:bCs/>
          <w:szCs w:val="22"/>
        </w:rPr>
        <w:t xml:space="preserve">Competing interests: </w:t>
      </w:r>
      <w:r w:rsidRPr="00C71289">
        <w:rPr>
          <w:rFonts w:cs="Arial"/>
          <w:szCs w:val="22"/>
        </w:rPr>
        <w:t>none declared</w:t>
      </w:r>
    </w:p>
    <w:p w14:paraId="20EB231E" w14:textId="77777777" w:rsidR="00C07D2B" w:rsidRPr="00C71289" w:rsidRDefault="00C07D2B" w:rsidP="007370DB">
      <w:pPr>
        <w:rPr>
          <w:rFonts w:cs="Arial"/>
          <w:b/>
          <w:bCs/>
          <w:szCs w:val="22"/>
        </w:rPr>
      </w:pPr>
    </w:p>
    <w:p w14:paraId="563789DE" w14:textId="0F5F84C1" w:rsidR="007712A1" w:rsidRPr="00C71289" w:rsidRDefault="00C07D2B" w:rsidP="007370DB">
      <w:pPr>
        <w:rPr>
          <w:rFonts w:cs="Arial"/>
          <w:b/>
          <w:bCs/>
          <w:szCs w:val="22"/>
        </w:rPr>
      </w:pPr>
      <w:r w:rsidRPr="00C71289">
        <w:rPr>
          <w:rFonts w:cs="Arial"/>
          <w:b/>
          <w:bCs/>
          <w:szCs w:val="22"/>
        </w:rPr>
        <w:t xml:space="preserve">Key words: </w:t>
      </w:r>
      <w:r w:rsidRPr="00C71289">
        <w:rPr>
          <w:rFonts w:cs="Arial"/>
          <w:szCs w:val="22"/>
        </w:rPr>
        <w:t>public health, mortality, health inequalities</w:t>
      </w:r>
    </w:p>
    <w:p w14:paraId="56A616CE" w14:textId="77777777" w:rsidR="00964B67" w:rsidRPr="00C71289" w:rsidRDefault="00964B67" w:rsidP="007370DB">
      <w:pPr>
        <w:pStyle w:val="NormalWeb"/>
        <w:rPr>
          <w:rFonts w:cs="Arial"/>
          <w:b/>
          <w:bCs/>
          <w:szCs w:val="22"/>
        </w:rPr>
      </w:pPr>
      <w:r w:rsidRPr="00C71289">
        <w:rPr>
          <w:rFonts w:cs="Arial"/>
          <w:b/>
          <w:bCs/>
          <w:szCs w:val="22"/>
        </w:rPr>
        <w:t xml:space="preserve">Data availability: </w:t>
      </w:r>
    </w:p>
    <w:p w14:paraId="7FDAB687" w14:textId="32573557"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in a public, open access repository </w:t>
      </w:r>
    </w:p>
    <w:p w14:paraId="72FFE886" w14:textId="0D278130" w:rsidR="00964B67" w:rsidRPr="00C71289" w:rsidRDefault="00964B67" w:rsidP="007370DB">
      <w:pPr>
        <w:pStyle w:val="NormalWeb"/>
        <w:numPr>
          <w:ilvl w:val="0"/>
          <w:numId w:val="14"/>
        </w:numPr>
        <w:rPr>
          <w:rFonts w:cs="Arial"/>
          <w:szCs w:val="22"/>
        </w:rPr>
      </w:pPr>
      <w:r w:rsidRPr="00C71289">
        <w:rPr>
          <w:rFonts w:cs="Arial"/>
          <w:szCs w:val="22"/>
        </w:rPr>
        <w:t xml:space="preserve">Data are available from the Human Mortality Database: </w:t>
      </w:r>
      <w:hyperlink r:id="rId14" w:history="1">
        <w:r w:rsidRPr="00C71289">
          <w:rPr>
            <w:rStyle w:val="Hyperlink"/>
            <w:rFonts w:cs="Arial"/>
            <w:szCs w:val="22"/>
          </w:rPr>
          <w:t>https://www.mortality.org/</w:t>
        </w:r>
      </w:hyperlink>
    </w:p>
    <w:p w14:paraId="0B696A55" w14:textId="5FB15D5A" w:rsidR="00964B67" w:rsidRPr="00C71289" w:rsidRDefault="00964B67" w:rsidP="007370DB">
      <w:pPr>
        <w:pStyle w:val="NormalWeb"/>
        <w:numPr>
          <w:ilvl w:val="0"/>
          <w:numId w:val="14"/>
        </w:numPr>
        <w:rPr>
          <w:rFonts w:cs="Arial"/>
          <w:szCs w:val="22"/>
        </w:rPr>
      </w:pPr>
      <w:r w:rsidRPr="00C71289">
        <w:rPr>
          <w:rFonts w:cs="Arial"/>
          <w:szCs w:val="22"/>
        </w:rPr>
        <w:lastRenderedPageBreak/>
        <w:t xml:space="preserve">Code and analyses used are available from GitHub: </w:t>
      </w:r>
      <w:hyperlink r:id="rId15" w:history="1">
        <w:r w:rsidRPr="00C71289">
          <w:rPr>
            <w:rStyle w:val="Hyperlink"/>
            <w:rFonts w:cs="Arial"/>
            <w:szCs w:val="22"/>
          </w:rPr>
          <w:t>https://github.com/JonMinton/rising_tide</w:t>
        </w:r>
      </w:hyperlink>
      <w:r w:rsidRPr="00C71289">
        <w:rPr>
          <w:rFonts w:cs="Arial"/>
          <w:szCs w:val="22"/>
        </w:rPr>
        <w:t xml:space="preserve"> (accessed 22nd September 2020)</w:t>
      </w:r>
    </w:p>
    <w:p w14:paraId="2FF50FA4" w14:textId="5F5CCFC9" w:rsidR="00C07D2B" w:rsidRPr="00C71289" w:rsidRDefault="00C07D2B" w:rsidP="007370DB">
      <w:pPr>
        <w:rPr>
          <w:rFonts w:cs="Arial"/>
          <w:b/>
          <w:bCs/>
          <w:szCs w:val="22"/>
        </w:rPr>
      </w:pPr>
      <w:r w:rsidRPr="00C71289">
        <w:rPr>
          <w:rFonts w:cs="Arial"/>
          <w:b/>
          <w:bCs/>
          <w:szCs w:val="22"/>
        </w:rPr>
        <w:t>Exclusive license:</w:t>
      </w:r>
    </w:p>
    <w:p w14:paraId="19B567D3" w14:textId="5E749636" w:rsidR="00C07D2B" w:rsidRPr="00C07D2B" w:rsidRDefault="00C07D2B" w:rsidP="007370DB">
      <w:pPr>
        <w:rPr>
          <w:rFonts w:cs="Arial"/>
          <w:szCs w:val="22"/>
        </w:rPr>
      </w:pPr>
      <w:r w:rsidRPr="00C07D2B">
        <w:rPr>
          <w:rFonts w:cs="Arial"/>
          <w:szCs w:val="22"/>
        </w:rPr>
        <w:t xml:space="preserve">I, the Submitting Author has the right to grant and does grant on behalf of all authors of the Work (as defined in the below author licence), an exclusive licence and/or a non-exclusive licence for contributions from authors who are: </w:t>
      </w:r>
      <w:proofErr w:type="spellStart"/>
      <w:r w:rsidRPr="00C07D2B">
        <w:rPr>
          <w:rFonts w:cs="Arial"/>
          <w:szCs w:val="22"/>
        </w:rPr>
        <w:t>i</w:t>
      </w:r>
      <w:proofErr w:type="spellEnd"/>
      <w:r w:rsidRPr="00C07D2B">
        <w:rPr>
          <w:rFonts w:cs="Arial"/>
          <w:szCs w:val="22"/>
        </w:rPr>
        <w:t xml:space="preserve">) UK Crown employees; ii) where BMJ has agreed a CC-BY licence shall apply, and/or iii) in accordance with the terms applicable for US Federal Government officers or employees acting as part of their official duties; on a worldwide, perpetual, irrevocable, royalty-free basis to BMJ Publishing Group Ltd (“BMJ”) its licensees and where the relevant Journal is co-owned by BMJ to the co-owners of the Journal, to publish the Work in Journal of Epidemiology &amp; Community Health and any other BMJ products and to exploit all rights, as set out in our </w:t>
      </w:r>
      <w:hyperlink r:id="rId16" w:tgtFrame="_new" w:history="1">
        <w:r w:rsidRPr="00C07D2B">
          <w:rPr>
            <w:rFonts w:cs="Arial"/>
            <w:color w:val="0000FF"/>
            <w:szCs w:val="22"/>
            <w:u w:val="single"/>
          </w:rPr>
          <w:t>licence</w:t>
        </w:r>
      </w:hyperlink>
      <w:r w:rsidRPr="00C07D2B">
        <w:rPr>
          <w:rFonts w:cs="Arial"/>
          <w:szCs w:val="22"/>
        </w:rPr>
        <w:t>.</w:t>
      </w:r>
      <w:r w:rsidRPr="00C07D2B">
        <w:rPr>
          <w:rFonts w:cs="Arial"/>
          <w:szCs w:val="22"/>
        </w:rPr>
        <w:br/>
      </w:r>
      <w:r w:rsidRPr="00C07D2B">
        <w:rPr>
          <w:rFonts w:cs="Arial"/>
          <w:szCs w:val="22"/>
        </w:rPr>
        <w:br/>
        <w:t xml:space="preserve">The Submitting Author accepts and understands that any supply made under these terms is made by BMJ to the Submitting Author unless you are acting as an employee on behalf of your employer or a 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licence – details of these licences and which </w:t>
      </w:r>
      <w:hyperlink r:id="rId17" w:tgtFrame="_new" w:history="1">
        <w:r w:rsidRPr="00C07D2B">
          <w:rPr>
            <w:rFonts w:cs="Arial"/>
            <w:color w:val="0000FF"/>
            <w:szCs w:val="22"/>
            <w:u w:val="single"/>
          </w:rPr>
          <w:t>Creative Commons</w:t>
        </w:r>
      </w:hyperlink>
      <w:r w:rsidRPr="00C07D2B">
        <w:rPr>
          <w:rFonts w:cs="Arial"/>
          <w:szCs w:val="22"/>
        </w:rPr>
        <w:t xml:space="preserve"> licence will apply to this Work are set out in our licence referred to above. </w:t>
      </w:r>
    </w:p>
    <w:p w14:paraId="23F31EF8" w14:textId="77777777" w:rsidR="00C07D2B" w:rsidRPr="00C71289" w:rsidRDefault="00C07D2B" w:rsidP="007370DB">
      <w:pPr>
        <w:rPr>
          <w:rFonts w:cs="Arial"/>
          <w:b/>
          <w:bCs/>
          <w:szCs w:val="22"/>
        </w:rPr>
      </w:pPr>
    </w:p>
    <w:p w14:paraId="155ACB2A" w14:textId="77777777" w:rsidR="004B4F36" w:rsidRDefault="004B4F36">
      <w:pPr>
        <w:spacing w:line="240" w:lineRule="auto"/>
        <w:rPr>
          <w:rFonts w:eastAsiaTheme="majorEastAsia" w:cs="Arial"/>
          <w:b/>
          <w:i/>
          <w:iCs/>
          <w:szCs w:val="22"/>
        </w:rPr>
      </w:pPr>
      <w:r>
        <w:rPr>
          <w:rFonts w:cs="Arial"/>
          <w:i/>
          <w:iCs/>
          <w:szCs w:val="22"/>
        </w:rPr>
        <w:br w:type="page"/>
      </w:r>
    </w:p>
    <w:p w14:paraId="32445630" w14:textId="4570D9A8" w:rsidR="00F8528D" w:rsidRPr="00C71289" w:rsidRDefault="00F8528D" w:rsidP="007370DB">
      <w:pPr>
        <w:pStyle w:val="Heading2"/>
        <w:rPr>
          <w:rFonts w:cs="Arial"/>
          <w:szCs w:val="22"/>
          <w:lang w:eastAsia="en-GB"/>
        </w:rPr>
      </w:pPr>
      <w:r w:rsidRPr="00C71289">
        <w:rPr>
          <w:rFonts w:cs="Arial"/>
          <w:i/>
          <w:iCs/>
          <w:szCs w:val="22"/>
          <w:lang w:eastAsia="en-GB"/>
        </w:rPr>
        <w:lastRenderedPageBreak/>
        <w:t>What is already known on this subject?</w:t>
      </w:r>
      <w:r w:rsidRPr="00C71289">
        <w:rPr>
          <w:rFonts w:cs="Arial"/>
          <w:szCs w:val="22"/>
          <w:lang w:eastAsia="en-GB"/>
        </w:rPr>
        <w:br/>
        <w:t>In two or three sentences explain what the state of scientific knowledge was in this area before you did your study and why this study needed to be done. Be clear and specific.</w:t>
      </w:r>
    </w:p>
    <w:p w14:paraId="7DF3844E" w14:textId="727C4BFE" w:rsidR="00134DD7" w:rsidRPr="00C71289" w:rsidRDefault="003576FE" w:rsidP="007370DB">
      <w:pPr>
        <w:rPr>
          <w:rFonts w:cs="Arial"/>
          <w:szCs w:val="22"/>
        </w:rPr>
      </w:pPr>
      <w:r>
        <w:rPr>
          <w:rFonts w:cs="Arial"/>
          <w:szCs w:val="22"/>
        </w:rPr>
        <w:t xml:space="preserve">Lifespan variation is a measure that complements </w:t>
      </w:r>
      <w:r w:rsidR="004B4F36">
        <w:rPr>
          <w:rFonts w:cs="Arial"/>
          <w:szCs w:val="22"/>
        </w:rPr>
        <w:t xml:space="preserve">one of </w:t>
      </w:r>
      <w:r>
        <w:rPr>
          <w:rFonts w:cs="Arial"/>
          <w:szCs w:val="22"/>
        </w:rPr>
        <w:t>the most widely used measure</w:t>
      </w:r>
      <w:r w:rsidR="004B4F36">
        <w:rPr>
          <w:rFonts w:cs="Arial"/>
          <w:szCs w:val="22"/>
        </w:rPr>
        <w:t>s</w:t>
      </w:r>
      <w:r>
        <w:rPr>
          <w:rFonts w:cs="Arial"/>
          <w:szCs w:val="22"/>
        </w:rPr>
        <w:t xml:space="preserve"> of population health, life expectancy, </w:t>
      </w:r>
      <w:r w:rsidR="004B4F36">
        <w:rPr>
          <w:rFonts w:cs="Arial"/>
          <w:szCs w:val="22"/>
        </w:rPr>
        <w:t xml:space="preserve">by </w:t>
      </w:r>
      <w:r>
        <w:rPr>
          <w:rFonts w:cs="Arial"/>
          <w:szCs w:val="22"/>
        </w:rPr>
        <w:t xml:space="preserve">capturing the distribution of age at death in a population. It typically </w:t>
      </w:r>
      <w:r w:rsidR="00134DD7" w:rsidRPr="00C71289">
        <w:rPr>
          <w:rFonts w:cs="Arial"/>
          <w:szCs w:val="22"/>
        </w:rPr>
        <w:t>decrease</w:t>
      </w:r>
      <w:r w:rsidR="00041FA4" w:rsidRPr="00C71289">
        <w:rPr>
          <w:rFonts w:cs="Arial"/>
          <w:szCs w:val="22"/>
        </w:rPr>
        <w:t>s</w:t>
      </w:r>
      <w:r w:rsidR="00134DD7" w:rsidRPr="00C71289">
        <w:rPr>
          <w:rFonts w:cs="Arial"/>
          <w:szCs w:val="22"/>
        </w:rPr>
        <w:t xml:space="preserve"> as life expectancy increases</w:t>
      </w:r>
      <w:r>
        <w:rPr>
          <w:rFonts w:cs="Arial"/>
          <w:szCs w:val="22"/>
        </w:rPr>
        <w:t>,</w:t>
      </w:r>
      <w:r w:rsidR="00041FA4" w:rsidRPr="00C71289">
        <w:rPr>
          <w:rFonts w:cs="Arial"/>
          <w:szCs w:val="22"/>
        </w:rPr>
        <w:t xml:space="preserve"> </w:t>
      </w:r>
      <w:r w:rsidR="00DB015B">
        <w:rPr>
          <w:rFonts w:cs="Arial"/>
          <w:szCs w:val="22"/>
        </w:rPr>
        <w:t>but research in the USA, where life expectancy has fallen since 2015, showed it decreasing prior to any changes seen in life expectancy</w:t>
      </w:r>
      <w:r w:rsidR="00134DD7" w:rsidRPr="00C71289">
        <w:rPr>
          <w:rFonts w:cs="Arial"/>
          <w:szCs w:val="22"/>
        </w:rPr>
        <w:t xml:space="preserve">. </w:t>
      </w:r>
      <w:r>
        <w:rPr>
          <w:rFonts w:cs="Arial"/>
          <w:szCs w:val="22"/>
        </w:rPr>
        <w:t>In r</w:t>
      </w:r>
      <w:r w:rsidR="00134DD7" w:rsidRPr="00C71289">
        <w:rPr>
          <w:rFonts w:cs="Arial"/>
          <w:szCs w:val="22"/>
        </w:rPr>
        <w:t xml:space="preserve">ecent </w:t>
      </w:r>
      <w:proofErr w:type="gramStart"/>
      <w:r w:rsidR="00134DD7" w:rsidRPr="00C71289">
        <w:rPr>
          <w:rFonts w:cs="Arial"/>
          <w:szCs w:val="22"/>
        </w:rPr>
        <w:t>years</w:t>
      </w:r>
      <w:proofErr w:type="gramEnd"/>
      <w:r w:rsidR="00134DD7" w:rsidRPr="00C71289">
        <w:rPr>
          <w:rFonts w:cs="Arial"/>
          <w:szCs w:val="22"/>
        </w:rPr>
        <w:t xml:space="preserve"> the UK </w:t>
      </w:r>
      <w:r w:rsidR="00DB015B">
        <w:rPr>
          <w:rFonts w:cs="Arial"/>
          <w:szCs w:val="22"/>
        </w:rPr>
        <w:t>has</w:t>
      </w:r>
      <w:r>
        <w:rPr>
          <w:rFonts w:cs="Arial"/>
          <w:szCs w:val="22"/>
        </w:rPr>
        <w:t xml:space="preserve"> seen </w:t>
      </w:r>
      <w:r w:rsidR="00134DD7" w:rsidRPr="00C71289">
        <w:rPr>
          <w:rFonts w:cs="Arial"/>
          <w:szCs w:val="22"/>
        </w:rPr>
        <w:t>stalls in life expectancy at birth</w:t>
      </w:r>
      <w:r>
        <w:rPr>
          <w:rFonts w:cs="Arial"/>
          <w:szCs w:val="22"/>
        </w:rPr>
        <w:t xml:space="preserve">. We ask whether lifespan variation might have given early warning of these </w:t>
      </w:r>
      <w:proofErr w:type="gramStart"/>
      <w:r>
        <w:rPr>
          <w:rFonts w:cs="Arial"/>
          <w:szCs w:val="22"/>
        </w:rPr>
        <w:t>developments</w:t>
      </w:r>
      <w:r w:rsidR="00DB015B">
        <w:rPr>
          <w:rFonts w:cs="Arial"/>
          <w:szCs w:val="22"/>
        </w:rPr>
        <w:t>, and</w:t>
      </w:r>
      <w:proofErr w:type="gramEnd"/>
      <w:r w:rsidR="00DB015B">
        <w:rPr>
          <w:rFonts w:cs="Arial"/>
          <w:szCs w:val="22"/>
        </w:rPr>
        <w:t xml:space="preserve"> compare to other high-income countries.</w:t>
      </w:r>
    </w:p>
    <w:p w14:paraId="02AB3101" w14:textId="0EB145F5" w:rsidR="00F8528D" w:rsidRPr="00C71289" w:rsidRDefault="00F8528D" w:rsidP="007370DB">
      <w:pPr>
        <w:pStyle w:val="Heading2"/>
        <w:rPr>
          <w:rFonts w:cs="Arial"/>
          <w:szCs w:val="22"/>
          <w:lang w:eastAsia="en-GB"/>
        </w:rPr>
      </w:pPr>
      <w:r w:rsidRPr="00C71289">
        <w:rPr>
          <w:rFonts w:cs="Arial"/>
          <w:i/>
          <w:iCs/>
          <w:szCs w:val="22"/>
          <w:lang w:eastAsia="en-GB"/>
        </w:rPr>
        <w:t>What this study adds?</w:t>
      </w:r>
      <w:r w:rsidRPr="00C71289">
        <w:rPr>
          <w:rFonts w:cs="Arial"/>
          <w:szCs w:val="22"/>
          <w:lang w:eastAsia="en-GB"/>
        </w:rPr>
        <w:br/>
        <w:t>Give a simple answer to the question “What do we now know as a result of this study that we did not know before?”. Be brief, succinct, specific, and accurate. You might use the last sentence to summarise any implications for practice, research, policy, or public health.</w:t>
      </w:r>
    </w:p>
    <w:p w14:paraId="41D586F2" w14:textId="35FA4BA6" w:rsidR="00B054F6" w:rsidRPr="00C71289" w:rsidRDefault="00B054F6" w:rsidP="007370DB">
      <w:pPr>
        <w:rPr>
          <w:rFonts w:cs="Arial"/>
          <w:szCs w:val="22"/>
        </w:rPr>
      </w:pPr>
      <w:r w:rsidRPr="00C71289">
        <w:rPr>
          <w:rFonts w:cs="Arial"/>
          <w:szCs w:val="22"/>
        </w:rPr>
        <w:t xml:space="preserve">In the UK and USA, </w:t>
      </w:r>
      <w:r w:rsidR="003576FE">
        <w:rPr>
          <w:rFonts w:cs="Arial"/>
          <w:szCs w:val="22"/>
        </w:rPr>
        <w:t xml:space="preserve">previously reducing trends in </w:t>
      </w:r>
      <w:r w:rsidRPr="00C71289">
        <w:rPr>
          <w:rFonts w:cs="Arial"/>
          <w:szCs w:val="22"/>
        </w:rPr>
        <w:t>life disparity reversed</w:t>
      </w:r>
      <w:r w:rsidR="003576FE">
        <w:rPr>
          <w:rFonts w:cs="Arial"/>
          <w:szCs w:val="22"/>
        </w:rPr>
        <w:t xml:space="preserve">, </w:t>
      </w:r>
      <w:r w:rsidRPr="00C71289">
        <w:rPr>
          <w:rFonts w:cs="Arial"/>
          <w:szCs w:val="22"/>
        </w:rPr>
        <w:t xml:space="preserve">prior to </w:t>
      </w:r>
      <w:r w:rsidR="003576FE">
        <w:rPr>
          <w:rFonts w:cs="Arial"/>
          <w:szCs w:val="22"/>
        </w:rPr>
        <w:t xml:space="preserve">the appearance of </w:t>
      </w:r>
      <w:r w:rsidRPr="00C71289">
        <w:rPr>
          <w:rFonts w:cs="Arial"/>
          <w:szCs w:val="22"/>
        </w:rPr>
        <w:t xml:space="preserve">deteriorations in </w:t>
      </w:r>
      <w:r w:rsidR="003576FE">
        <w:rPr>
          <w:rFonts w:cs="Arial"/>
          <w:szCs w:val="22"/>
        </w:rPr>
        <w:t xml:space="preserve">growth of </w:t>
      </w:r>
      <w:r w:rsidRPr="00C71289">
        <w:rPr>
          <w:rFonts w:cs="Arial"/>
          <w:szCs w:val="22"/>
        </w:rPr>
        <w:t xml:space="preserve">life expectancy. In Canada, life disparity </w:t>
      </w:r>
      <w:r w:rsidR="003576FE">
        <w:rPr>
          <w:rFonts w:cs="Arial"/>
          <w:szCs w:val="22"/>
        </w:rPr>
        <w:t xml:space="preserve">has begun to increase </w:t>
      </w:r>
      <w:r w:rsidRPr="00C71289">
        <w:rPr>
          <w:rFonts w:cs="Arial"/>
          <w:szCs w:val="22"/>
        </w:rPr>
        <w:t xml:space="preserve">but life expectancy has not yet been </w:t>
      </w:r>
      <w:r w:rsidR="004B4F36">
        <w:rPr>
          <w:rFonts w:cs="Arial"/>
          <w:szCs w:val="22"/>
        </w:rPr>
        <w:t>significantly</w:t>
      </w:r>
      <w:r w:rsidR="003576FE">
        <w:rPr>
          <w:rFonts w:cs="Arial"/>
          <w:szCs w:val="22"/>
        </w:rPr>
        <w:t xml:space="preserve"> </w:t>
      </w:r>
      <w:r w:rsidRPr="00C71289">
        <w:rPr>
          <w:rFonts w:cs="Arial"/>
          <w:szCs w:val="22"/>
        </w:rPr>
        <w:t xml:space="preserve">impacted. In all 3 nations, worsening mid-age mortality has contributed to these changes. </w:t>
      </w:r>
      <w:r w:rsidR="00DB015B">
        <w:rPr>
          <w:rFonts w:cs="Arial"/>
          <w:szCs w:val="22"/>
        </w:rPr>
        <w:t xml:space="preserve">By contrast, Japan continues to follow previous trends in these measures. </w:t>
      </w:r>
      <w:r w:rsidRPr="00C71289">
        <w:rPr>
          <w:rFonts w:cs="Arial"/>
          <w:szCs w:val="22"/>
        </w:rPr>
        <w:t xml:space="preserve">Measuring life disparity </w:t>
      </w:r>
      <w:r w:rsidR="003576FE">
        <w:rPr>
          <w:rFonts w:cs="Arial"/>
          <w:szCs w:val="22"/>
        </w:rPr>
        <w:t xml:space="preserve">may </w:t>
      </w:r>
      <w:r w:rsidRPr="00C71289">
        <w:rPr>
          <w:rFonts w:cs="Arial"/>
          <w:szCs w:val="22"/>
        </w:rPr>
        <w:t xml:space="preserve">allow policy makers to identify changes </w:t>
      </w:r>
      <w:r w:rsidR="009B28BB">
        <w:rPr>
          <w:rFonts w:cs="Arial"/>
          <w:szCs w:val="22"/>
        </w:rPr>
        <w:t xml:space="preserve">in mortality trends </w:t>
      </w:r>
      <w:r w:rsidRPr="00C71289">
        <w:rPr>
          <w:rFonts w:cs="Arial"/>
          <w:szCs w:val="22"/>
        </w:rPr>
        <w:t xml:space="preserve">that might have otherwise been missed. </w:t>
      </w:r>
    </w:p>
    <w:p w14:paraId="7A8DC4CA" w14:textId="77777777" w:rsidR="00866F67" w:rsidRDefault="00866F67">
      <w:pPr>
        <w:spacing w:line="240" w:lineRule="auto"/>
        <w:rPr>
          <w:rFonts w:eastAsiaTheme="majorEastAsia" w:cs="Arial"/>
          <w:b/>
          <w:smallCaps/>
          <w:szCs w:val="22"/>
          <w:lang w:eastAsia="en-US"/>
        </w:rPr>
      </w:pPr>
      <w:r>
        <w:rPr>
          <w:rFonts w:cs="Arial"/>
          <w:szCs w:val="22"/>
        </w:rPr>
        <w:br w:type="page"/>
      </w:r>
    </w:p>
    <w:p w14:paraId="2231C0EE" w14:textId="2E0CF62C" w:rsidR="00F8528D" w:rsidRPr="00866F67" w:rsidRDefault="00F8528D" w:rsidP="007370DB">
      <w:pPr>
        <w:pStyle w:val="Heading1"/>
        <w:rPr>
          <w:rFonts w:ascii="Arial" w:hAnsi="Arial" w:cs="Arial"/>
          <w:color w:val="FF0000"/>
          <w:sz w:val="22"/>
          <w:szCs w:val="22"/>
        </w:rPr>
      </w:pPr>
      <w:r w:rsidRPr="00C71289">
        <w:rPr>
          <w:rFonts w:ascii="Arial" w:hAnsi="Arial" w:cs="Arial"/>
          <w:sz w:val="22"/>
          <w:szCs w:val="22"/>
        </w:rPr>
        <w:lastRenderedPageBreak/>
        <w:t>Abstract</w:t>
      </w:r>
      <w:r w:rsidR="00866F67">
        <w:rPr>
          <w:rFonts w:ascii="Arial" w:hAnsi="Arial" w:cs="Arial"/>
          <w:sz w:val="22"/>
          <w:szCs w:val="22"/>
        </w:rPr>
        <w:t xml:space="preserve"> </w:t>
      </w:r>
      <w:r w:rsidR="00866F67">
        <w:rPr>
          <w:rFonts w:ascii="Arial" w:hAnsi="Arial" w:cs="Arial"/>
          <w:color w:val="FF0000"/>
          <w:sz w:val="22"/>
          <w:szCs w:val="22"/>
        </w:rPr>
        <w:t>needs cutting should be 250w</w:t>
      </w:r>
    </w:p>
    <w:p w14:paraId="0E97C4BF" w14:textId="22556B0D" w:rsidR="00F8528D" w:rsidRDefault="00F8528D" w:rsidP="007370DB">
      <w:pPr>
        <w:pStyle w:val="Heading2"/>
        <w:rPr>
          <w:rFonts w:cs="Arial"/>
          <w:szCs w:val="22"/>
        </w:rPr>
      </w:pPr>
      <w:r w:rsidRPr="00C71289">
        <w:rPr>
          <w:rFonts w:cs="Arial"/>
          <w:szCs w:val="22"/>
        </w:rPr>
        <w:t>Background</w:t>
      </w:r>
    </w:p>
    <w:p w14:paraId="41F886A0" w14:textId="7A783A5F" w:rsidR="00DB015B" w:rsidRPr="00DB015B" w:rsidRDefault="00DB015B" w:rsidP="00DB015B">
      <w:pPr>
        <w:rPr>
          <w:lang w:eastAsia="en-US"/>
        </w:rPr>
      </w:pPr>
      <w:r>
        <w:rPr>
          <w:lang w:eastAsia="en-US"/>
        </w:rPr>
        <w:t>Life expectancy at birth</w:t>
      </w:r>
      <w:ins w:id="1" w:author="Jonathan Minton" w:date="2020-11-25T19:26:00Z">
        <w:r w:rsidR="00823B24">
          <w:rPr>
            <w:lang w:eastAsia="en-US"/>
          </w:rPr>
          <w:t xml:space="preserve"> (e0)</w:t>
        </w:r>
      </w:ins>
      <w:r>
        <w:rPr>
          <w:lang w:eastAsia="en-US"/>
        </w:rPr>
        <w:t xml:space="preserve"> </w:t>
      </w:r>
      <w:del w:id="2" w:author="Jonathan Minton" w:date="2020-11-25T19:22:00Z">
        <w:r w:rsidDel="00823B24">
          <w:rPr>
            <w:lang w:eastAsia="en-US"/>
          </w:rPr>
          <w:delText>is a measure of population health that captures the</w:delText>
        </w:r>
        <w:r w:rsidR="0071661D" w:rsidDel="00823B24">
          <w:rPr>
            <w:lang w:eastAsia="en-US"/>
          </w:rPr>
          <w:delText xml:space="preserve"> overall mortality of a population and can be expected </w:delText>
        </w:r>
      </w:del>
      <w:ins w:id="3" w:author="Jonathan Minton" w:date="2020-11-25T19:22:00Z">
        <w:r w:rsidR="00823B24">
          <w:rPr>
            <w:lang w:eastAsia="en-US"/>
          </w:rPr>
          <w:t xml:space="preserve">has tended </w:t>
        </w:r>
      </w:ins>
      <w:r w:rsidR="0071661D">
        <w:rPr>
          <w:lang w:eastAsia="en-US"/>
        </w:rPr>
        <w:t xml:space="preserve">to improve over time in </w:t>
      </w:r>
      <w:del w:id="4" w:author="Jonathan Minton" w:date="2020-11-25T19:22:00Z">
        <w:r w:rsidR="0071661D" w:rsidDel="00823B24">
          <w:rPr>
            <w:lang w:eastAsia="en-US"/>
          </w:rPr>
          <w:delText>the absence of an environmental event, mass migration, data artefact,</w:delText>
        </w:r>
        <w:r w:rsidR="0071661D" w:rsidDel="00823B24">
          <w:rPr>
            <w:lang w:eastAsia="en-US"/>
          </w:rPr>
          <w:tab/>
          <w:delText>or a disease pandemic</w:delText>
        </w:r>
      </w:del>
      <w:ins w:id="5" w:author="Jonathan Minton" w:date="2020-11-25T19:22:00Z">
        <w:r w:rsidR="00823B24">
          <w:rPr>
            <w:lang w:eastAsia="en-US"/>
          </w:rPr>
          <w:t>most countries for many decades</w:t>
        </w:r>
      </w:ins>
      <w:r w:rsidR="0071661D">
        <w:rPr>
          <w:lang w:eastAsia="en-US"/>
        </w:rPr>
        <w:t xml:space="preserve">. </w:t>
      </w:r>
      <w:ins w:id="6" w:author="Jonathan Minton" w:date="2020-11-25T19:23:00Z">
        <w:r w:rsidR="00823B24">
          <w:rPr>
            <w:lang w:eastAsia="en-US"/>
          </w:rPr>
          <w:t xml:space="preserve">But </w:t>
        </w:r>
      </w:ins>
      <w:del w:id="7" w:author="Jonathan Minton" w:date="2020-11-25T19:23:00Z">
        <w:r w:rsidR="0071661D" w:rsidDel="00823B24">
          <w:rPr>
            <w:lang w:eastAsia="en-US"/>
          </w:rPr>
          <w:delText xml:space="preserve">In </w:delText>
        </w:r>
      </w:del>
      <w:ins w:id="8" w:author="Jonathan Minton" w:date="2020-11-25T19:23:00Z">
        <w:r w:rsidR="00823B24">
          <w:rPr>
            <w:lang w:eastAsia="en-US"/>
          </w:rPr>
          <w:t xml:space="preserve">in </w:t>
        </w:r>
      </w:ins>
      <w:r w:rsidR="0071661D">
        <w:rPr>
          <w:lang w:eastAsia="en-US"/>
        </w:rPr>
        <w:t xml:space="preserve">recent years, the USA and UK have seen previous trends in improving life expectancy stall and, in the USA, decline. </w:t>
      </w:r>
      <w:ins w:id="9" w:author="Jonathan Minton" w:date="2020-11-25T19:23:00Z">
        <w:r w:rsidR="00823B24">
          <w:rPr>
            <w:lang w:eastAsia="en-US"/>
          </w:rPr>
          <w:t xml:space="preserve">Another </w:t>
        </w:r>
      </w:ins>
      <w:ins w:id="10" w:author="Jonathan Minton" w:date="2020-11-25T19:24:00Z">
        <w:r w:rsidR="00823B24">
          <w:rPr>
            <w:lang w:eastAsia="en-US"/>
          </w:rPr>
          <w:t xml:space="preserve">important and related population health measure is lifespan variation, which </w:t>
        </w:r>
      </w:ins>
      <w:ins w:id="11" w:author="Jonathan Minton" w:date="2020-11-25T19:25:00Z">
        <w:r w:rsidR="00823B24">
          <w:rPr>
            <w:lang w:eastAsia="en-US"/>
          </w:rPr>
          <w:t xml:space="preserve">worsened in the USA a few years before the fall in life expectancy at birth. </w:t>
        </w:r>
      </w:ins>
      <w:del w:id="12" w:author="Jonathan Minton" w:date="2020-11-25T19:26:00Z">
        <w:r w:rsidR="0071661D" w:rsidDel="00823B24">
          <w:rPr>
            <w:lang w:eastAsia="en-US"/>
          </w:rPr>
          <w:delText>Research in the USA shows prior to the reversal, a different measure which captures the inequality of age at death called lifespan variation worsened and could have perhaps predicted the subsequent fall. We extend this to 4 other high-income countries t</w:delText>
        </w:r>
      </w:del>
      <w:del w:id="13" w:author="Jonathan Minton" w:date="2020-11-25T19:27:00Z">
        <w:r w:rsidR="0071661D" w:rsidDel="00823B24">
          <w:rPr>
            <w:lang w:eastAsia="en-US"/>
          </w:rPr>
          <w:delText>o examine trends, and to see the extent to which these countries follow demographic assumptions of age-specific mortality rates improving in ‘lockstep’ over time.</w:delText>
        </w:r>
      </w:del>
    </w:p>
    <w:p w14:paraId="1C3DF518" w14:textId="5E34FFA9" w:rsidR="00F8528D" w:rsidRDefault="00F8528D" w:rsidP="007370DB">
      <w:pPr>
        <w:pStyle w:val="Heading2"/>
        <w:rPr>
          <w:rFonts w:cs="Arial"/>
          <w:szCs w:val="22"/>
        </w:rPr>
      </w:pPr>
      <w:r w:rsidRPr="00C71289">
        <w:rPr>
          <w:rFonts w:cs="Arial"/>
          <w:szCs w:val="22"/>
        </w:rPr>
        <w:t>Methods</w:t>
      </w:r>
    </w:p>
    <w:p w14:paraId="18068792" w14:textId="7E06D610" w:rsidR="00DB015B" w:rsidRPr="00C71289" w:rsidRDefault="00823B24" w:rsidP="00DB015B">
      <w:pPr>
        <w:rPr>
          <w:rFonts w:cs="Arial"/>
          <w:szCs w:val="22"/>
        </w:rPr>
      </w:pPr>
      <w:ins w:id="14" w:author="Jonathan Minton" w:date="2020-11-25T19:27:00Z">
        <w:r>
          <w:rPr>
            <w:lang w:eastAsia="en-US"/>
          </w:rPr>
          <w:t xml:space="preserve">We calculated life expectancy and life disparity </w:t>
        </w:r>
      </w:ins>
      <w:ins w:id="15" w:author="Jonathan Minton" w:date="2020-11-25T19:30:00Z">
        <w:r w:rsidR="00A94B81">
          <w:rPr>
            <w:lang w:eastAsia="en-US"/>
          </w:rPr>
          <w:t xml:space="preserve">(a type of lifespan variation) </w:t>
        </w:r>
      </w:ins>
      <w:ins w:id="16" w:author="Jonathan Minton" w:date="2020-11-25T19:27:00Z">
        <w:r>
          <w:rPr>
            <w:lang w:eastAsia="en-US"/>
          </w:rPr>
          <w:t xml:space="preserve">for </w:t>
        </w:r>
      </w:ins>
      <w:ins w:id="17" w:author="Jonathan Minton" w:date="2020-11-25T19:28:00Z">
        <w:r>
          <w:rPr>
            <w:lang w:eastAsia="en-US"/>
          </w:rPr>
          <w:t xml:space="preserve">five countries (USA, UK, France, Japan and </w:t>
        </w:r>
        <w:proofErr w:type="spellStart"/>
        <w:r>
          <w:rPr>
            <w:lang w:eastAsia="en-US"/>
          </w:rPr>
          <w:t>Canda</w:t>
        </w:r>
        <w:proofErr w:type="spellEnd"/>
        <w:r>
          <w:rPr>
            <w:lang w:eastAsia="en-US"/>
          </w:rPr>
          <w:t xml:space="preserve">) using </w:t>
        </w:r>
      </w:ins>
      <w:del w:id="18" w:author="Jonathan Minton" w:date="2020-11-25T19:28:00Z">
        <w:r w:rsidR="00DB015B" w:rsidDel="00823B24">
          <w:rPr>
            <w:lang w:eastAsia="en-US"/>
          </w:rPr>
          <w:delText xml:space="preserve">We extracted </w:delText>
        </w:r>
      </w:del>
      <w:r w:rsidR="00DB015B">
        <w:rPr>
          <w:lang w:eastAsia="en-US"/>
        </w:rPr>
        <w:t>sex</w:t>
      </w:r>
      <w:ins w:id="19" w:author="Jonathan Minton" w:date="2020-11-25T19:28:00Z">
        <w:r>
          <w:rPr>
            <w:lang w:eastAsia="en-US"/>
          </w:rPr>
          <w:t>-</w:t>
        </w:r>
      </w:ins>
      <w:del w:id="20" w:author="Jonathan Minton" w:date="2020-11-25T19:28:00Z">
        <w:r w:rsidR="00DB015B" w:rsidDel="00823B24">
          <w:rPr>
            <w:lang w:eastAsia="en-US"/>
          </w:rPr>
          <w:delText xml:space="preserve"> </w:delText>
        </w:r>
      </w:del>
      <w:r w:rsidR="00DB015B">
        <w:rPr>
          <w:lang w:eastAsia="en-US"/>
        </w:rPr>
        <w:t xml:space="preserve">and age-specific mortality rates for </w:t>
      </w:r>
      <w:del w:id="21" w:author="Jonathan Minton" w:date="2020-11-25T19:28:00Z">
        <w:r w:rsidR="00DB015B" w:rsidDel="00823B24">
          <w:rPr>
            <w:lang w:eastAsia="en-US"/>
          </w:rPr>
          <w:delText xml:space="preserve">Japan, the USA, UK France and Canada </w:delText>
        </w:r>
      </w:del>
      <w:r w:rsidR="00DB015B">
        <w:rPr>
          <w:lang w:eastAsia="en-US"/>
        </w:rPr>
        <w:t>from the Human Mortality Database</w:t>
      </w:r>
      <w:ins w:id="22" w:author="Jonathan Minton" w:date="2020-11-25T19:29:00Z">
        <w:r>
          <w:rPr>
            <w:lang w:eastAsia="en-US"/>
          </w:rPr>
          <w:t>, for</w:t>
        </w:r>
      </w:ins>
      <w:del w:id="23" w:author="Jonathan Minton" w:date="2020-11-25T19:29:00Z">
        <w:r w:rsidR="00DB015B" w:rsidDel="00823B24">
          <w:rPr>
            <w:lang w:eastAsia="en-US"/>
          </w:rPr>
          <w:delText xml:space="preserve"> from </w:delText>
        </w:r>
      </w:del>
      <w:r w:rsidR="00DB015B">
        <w:rPr>
          <w:lang w:eastAsia="en-US"/>
        </w:rPr>
        <w:t xml:space="preserve">1975 to 2017. </w:t>
      </w:r>
      <w:del w:id="24" w:author="Jonathan Minton" w:date="2020-11-25T19:29:00Z">
        <w:r w:rsidR="00DB015B" w:rsidDel="00823B24">
          <w:rPr>
            <w:lang w:eastAsia="en-US"/>
          </w:rPr>
          <w:delText xml:space="preserve">We present life expectancy at birth, then life disparity as a measure of lifespan variation replicating methods used by pioneers in this area. </w:delText>
        </w:r>
      </w:del>
      <w:r w:rsidR="00DB015B" w:rsidRPr="00C71289">
        <w:rPr>
          <w:rFonts w:cs="Arial"/>
          <w:szCs w:val="22"/>
        </w:rPr>
        <w:t xml:space="preserve">Finally, we </w:t>
      </w:r>
      <w:r w:rsidR="00DB015B">
        <w:rPr>
          <w:rFonts w:cs="Arial"/>
          <w:szCs w:val="22"/>
        </w:rPr>
        <w:t xml:space="preserve">present </w:t>
      </w:r>
      <w:r w:rsidR="00DB015B" w:rsidRPr="00C71289">
        <w:rPr>
          <w:rFonts w:cs="Arial"/>
          <w:szCs w:val="22"/>
        </w:rPr>
        <w:t xml:space="preserve">trends in </w:t>
      </w:r>
      <w:r w:rsidR="00DB015B">
        <w:rPr>
          <w:rFonts w:cs="Arial"/>
          <w:szCs w:val="22"/>
        </w:rPr>
        <w:t>age-specific mortality</w:t>
      </w:r>
      <w:r w:rsidR="00DB015B" w:rsidRPr="00C71289">
        <w:rPr>
          <w:rFonts w:cs="Arial"/>
          <w:szCs w:val="22"/>
        </w:rPr>
        <w:t xml:space="preserve"> to </w:t>
      </w:r>
      <w:r w:rsidR="00DB015B">
        <w:rPr>
          <w:rFonts w:cs="Arial"/>
          <w:szCs w:val="22"/>
        </w:rPr>
        <w:t xml:space="preserve">identify </w:t>
      </w:r>
      <w:r w:rsidR="00DB015B" w:rsidRPr="00C71289">
        <w:rPr>
          <w:rFonts w:cs="Arial"/>
          <w:szCs w:val="22"/>
        </w:rPr>
        <w:t xml:space="preserve">the age groups contributing to these changes. </w:t>
      </w:r>
    </w:p>
    <w:p w14:paraId="34D19178" w14:textId="011A1521" w:rsidR="00F8528D" w:rsidRDefault="00F8528D" w:rsidP="007370DB">
      <w:pPr>
        <w:pStyle w:val="Heading2"/>
        <w:rPr>
          <w:rFonts w:cs="Arial"/>
          <w:szCs w:val="22"/>
        </w:rPr>
      </w:pPr>
      <w:r w:rsidRPr="00C71289">
        <w:rPr>
          <w:rFonts w:cs="Arial"/>
          <w:szCs w:val="22"/>
        </w:rPr>
        <w:t xml:space="preserve">Results </w:t>
      </w:r>
    </w:p>
    <w:p w14:paraId="60A93D2C" w14:textId="3D355908" w:rsidR="00DB015B" w:rsidRPr="00DB015B" w:rsidRDefault="00DB015B" w:rsidP="00DB015B">
      <w:pPr>
        <w:rPr>
          <w:lang w:eastAsia="en-US"/>
        </w:rPr>
      </w:pPr>
      <w:r>
        <w:rPr>
          <w:lang w:eastAsia="en-US"/>
        </w:rPr>
        <w:t xml:space="preserve">The UK, USA and Canada show stalls and falls in life expectancy for both males and females, with rising life disparity preceding these changes. </w:t>
      </w:r>
      <w:r w:rsidR="0071661D">
        <w:rPr>
          <w:lang w:eastAsia="en-US"/>
        </w:rPr>
        <w:t>These changes are driven by worsening mortality in mid-age for males and females in the USA, and males in the UK. Japan by contrast continues along previous trajectories.</w:t>
      </w:r>
    </w:p>
    <w:p w14:paraId="65ED1D8D" w14:textId="635436EF" w:rsidR="00F8528D" w:rsidRPr="00C71289" w:rsidRDefault="00F8528D" w:rsidP="007370DB">
      <w:pPr>
        <w:pStyle w:val="Heading2"/>
        <w:rPr>
          <w:rFonts w:cs="Arial"/>
          <w:szCs w:val="22"/>
        </w:rPr>
      </w:pPr>
      <w:r w:rsidRPr="00C71289">
        <w:rPr>
          <w:rFonts w:cs="Arial"/>
          <w:szCs w:val="22"/>
        </w:rPr>
        <w:t>Conclusion</w:t>
      </w:r>
    </w:p>
    <w:p w14:paraId="58794F4F" w14:textId="607092DB" w:rsidR="00F8528D" w:rsidRPr="00C71289" w:rsidRDefault="0071661D" w:rsidP="007370DB">
      <w:pPr>
        <w:rPr>
          <w:rFonts w:eastAsiaTheme="majorEastAsia" w:cs="Arial"/>
          <w:b/>
          <w:smallCaps/>
          <w:szCs w:val="22"/>
        </w:rPr>
      </w:pPr>
      <w:del w:id="25" w:author="Jonathan Minton" w:date="2020-11-25T19:30:00Z">
        <w:r w:rsidDel="00A94B81">
          <w:rPr>
            <w:rFonts w:cs="Arial"/>
            <w:szCs w:val="22"/>
          </w:rPr>
          <w:delText>These analyses show that s</w:delText>
        </w:r>
      </w:del>
      <w:ins w:id="26" w:author="Jonathan Minton" w:date="2020-11-25T19:30:00Z">
        <w:r w:rsidR="00A94B81">
          <w:rPr>
            <w:rFonts w:cs="Arial"/>
            <w:szCs w:val="22"/>
          </w:rPr>
          <w:t>S</w:t>
        </w:r>
      </w:ins>
      <w:r>
        <w:rPr>
          <w:rFonts w:cs="Arial"/>
          <w:szCs w:val="22"/>
        </w:rPr>
        <w:t xml:space="preserve">omething unusual is happening in mid-age in the USA and the UK when compared to other high-income countries. It demonstrates that life disparity is a useful complementary measure to use alongside life expectancy at birth, and that governments must focus on interventions to reduce premature mortality and inequalities </w:t>
      </w:r>
      <w:proofErr w:type="gramStart"/>
      <w:r>
        <w:rPr>
          <w:rFonts w:cs="Arial"/>
          <w:szCs w:val="22"/>
        </w:rPr>
        <w:t>in order to</w:t>
      </w:r>
      <w:proofErr w:type="gramEnd"/>
      <w:r>
        <w:rPr>
          <w:rFonts w:cs="Arial"/>
          <w:szCs w:val="22"/>
        </w:rPr>
        <w:t xml:space="preserve"> see continued improvements in life expectancy. The data from Japan demonstrate that economic growth is not necessary for continued population health improvements. </w:t>
      </w:r>
    </w:p>
    <w:p w14:paraId="466D8083" w14:textId="77777777" w:rsidR="0071661D" w:rsidRDefault="0071661D">
      <w:pPr>
        <w:spacing w:line="240" w:lineRule="auto"/>
        <w:rPr>
          <w:rFonts w:eastAsiaTheme="majorEastAsia" w:cs="Arial"/>
          <w:b/>
          <w:smallCaps/>
          <w:szCs w:val="22"/>
          <w:lang w:eastAsia="en-US"/>
        </w:rPr>
      </w:pPr>
      <w:r>
        <w:rPr>
          <w:rFonts w:cs="Arial"/>
          <w:szCs w:val="22"/>
        </w:rPr>
        <w:br w:type="page"/>
      </w:r>
    </w:p>
    <w:p w14:paraId="6D132042" w14:textId="69FA67D0" w:rsidR="0003400A" w:rsidRPr="00C71289" w:rsidRDefault="002D08AD" w:rsidP="007370DB">
      <w:pPr>
        <w:pStyle w:val="Heading1"/>
        <w:rPr>
          <w:rFonts w:ascii="Arial" w:hAnsi="Arial" w:cs="Arial"/>
          <w:sz w:val="22"/>
          <w:szCs w:val="22"/>
        </w:rPr>
      </w:pPr>
      <w:r w:rsidRPr="00C71289">
        <w:rPr>
          <w:rFonts w:ascii="Arial" w:hAnsi="Arial" w:cs="Arial"/>
          <w:sz w:val="22"/>
          <w:szCs w:val="22"/>
        </w:rPr>
        <w:lastRenderedPageBreak/>
        <w:t>Introduction</w:t>
      </w:r>
    </w:p>
    <w:p w14:paraId="2F377C15" w14:textId="77777777" w:rsidR="00B03720" w:rsidRDefault="00573465" w:rsidP="007370DB">
      <w:pPr>
        <w:rPr>
          <w:ins w:id="27" w:author="Jonathan Minton" w:date="2020-11-25T19:42:00Z"/>
          <w:rFonts w:cs="Arial"/>
          <w:szCs w:val="22"/>
        </w:rPr>
      </w:pPr>
      <w:r w:rsidRPr="00C71289">
        <w:rPr>
          <w:rFonts w:cs="Arial"/>
          <w:szCs w:val="22"/>
        </w:rPr>
        <w:t xml:space="preserve">Life expectancy at birth </w:t>
      </w:r>
      <w:del w:id="28" w:author="Jonathan Minton" w:date="2020-11-25T19:31:00Z">
        <w:r w:rsidRPr="00C71289" w:rsidDel="00A94B81">
          <w:rPr>
            <w:rFonts w:cs="Arial"/>
            <w:szCs w:val="22"/>
          </w:rPr>
          <w:delText xml:space="preserve">has the considerable benefit </w:delText>
        </w:r>
      </w:del>
      <w:ins w:id="29" w:author="Jonathan Minton" w:date="2020-11-25T19:31:00Z">
        <w:r w:rsidR="00A94B81">
          <w:rPr>
            <w:rFonts w:cs="Arial"/>
            <w:szCs w:val="22"/>
          </w:rPr>
          <w:t>(denoted e0)</w:t>
        </w:r>
      </w:ins>
      <w:del w:id="30" w:author="Jonathan Minton" w:date="2020-11-25T19:31:00Z">
        <w:r w:rsidRPr="00C71289" w:rsidDel="00A94B81">
          <w:rPr>
            <w:rFonts w:cs="Arial"/>
            <w:szCs w:val="22"/>
          </w:rPr>
          <w:delText>of provi</w:delText>
        </w:r>
        <w:r w:rsidR="00784E72" w:rsidRPr="00C71289" w:rsidDel="00A94B81">
          <w:rPr>
            <w:rFonts w:cs="Arial"/>
            <w:szCs w:val="22"/>
          </w:rPr>
          <w:delText>di</w:delText>
        </w:r>
        <w:r w:rsidRPr="00C71289" w:rsidDel="00A94B81">
          <w:rPr>
            <w:rFonts w:cs="Arial"/>
            <w:szCs w:val="22"/>
          </w:rPr>
          <w:delText xml:space="preserve">ng </w:delText>
        </w:r>
      </w:del>
      <w:ins w:id="31" w:author="Jonathan Minton" w:date="2020-11-25T19:31:00Z">
        <w:r w:rsidR="00A94B81">
          <w:rPr>
            <w:rFonts w:cs="Arial"/>
            <w:szCs w:val="22"/>
          </w:rPr>
          <w:t xml:space="preserve"> is </w:t>
        </w:r>
      </w:ins>
      <w:r w:rsidRPr="00C71289">
        <w:rPr>
          <w:rFonts w:cs="Arial"/>
          <w:szCs w:val="22"/>
        </w:rPr>
        <w:t xml:space="preserve">a </w:t>
      </w:r>
      <w:ins w:id="32" w:author="Jonathan Minton" w:date="2020-11-25T19:32:00Z">
        <w:r w:rsidR="00A94B81">
          <w:rPr>
            <w:rFonts w:cs="Arial"/>
            <w:szCs w:val="22"/>
          </w:rPr>
          <w:t xml:space="preserve">highly efficient </w:t>
        </w:r>
      </w:ins>
      <w:r w:rsidRPr="00C71289">
        <w:rPr>
          <w:rFonts w:cs="Arial"/>
          <w:szCs w:val="22"/>
        </w:rPr>
        <w:t xml:space="preserve">single </w:t>
      </w:r>
      <w:del w:id="33" w:author="Jonathan Minton" w:date="2020-11-25T19:31:00Z">
        <w:r w:rsidRPr="00C71289" w:rsidDel="00A94B81">
          <w:rPr>
            <w:rFonts w:cs="Arial"/>
            <w:szCs w:val="22"/>
          </w:rPr>
          <w:delText xml:space="preserve">figure </w:delText>
        </w:r>
      </w:del>
      <w:ins w:id="34" w:author="Jonathan Minton" w:date="2020-11-25T19:31:00Z">
        <w:r w:rsidR="00A94B81">
          <w:rPr>
            <w:rFonts w:cs="Arial"/>
            <w:szCs w:val="22"/>
          </w:rPr>
          <w:t xml:space="preserve">parameter summary </w:t>
        </w:r>
      </w:ins>
      <w:ins w:id="35" w:author="Jonathan Minton" w:date="2020-11-25T19:32:00Z">
        <w:r w:rsidR="00A94B81">
          <w:rPr>
            <w:rFonts w:cs="Arial"/>
            <w:szCs w:val="22"/>
          </w:rPr>
          <w:t>of population health and how it changes over time</w:t>
        </w:r>
      </w:ins>
      <w:del w:id="36" w:author="Jonathan Minton" w:date="2020-11-25T19:32:00Z">
        <w:r w:rsidRPr="00C71289" w:rsidDel="00A94B81">
          <w:rPr>
            <w:rFonts w:cs="Arial"/>
            <w:szCs w:val="22"/>
          </w:rPr>
          <w:delText>that captures the overall mortality experience of a population</w:delText>
        </w:r>
      </w:del>
      <w:r w:rsidRPr="00C71289">
        <w:rPr>
          <w:rFonts w:cs="Arial"/>
          <w:szCs w:val="22"/>
        </w:rPr>
        <w:t xml:space="preserve">. </w:t>
      </w:r>
      <w:ins w:id="37" w:author="Jonathan Minton" w:date="2020-11-25T19:32:00Z">
        <w:r w:rsidR="00A94B81">
          <w:rPr>
            <w:rFonts w:cs="Arial"/>
            <w:szCs w:val="22"/>
          </w:rPr>
          <w:t>Absent of extraordinary events – such as wars and pandem</w:t>
        </w:r>
      </w:ins>
      <w:ins w:id="38" w:author="Jonathan Minton" w:date="2020-11-25T19:33:00Z">
        <w:r w:rsidR="00A94B81">
          <w:rPr>
            <w:rFonts w:cs="Arial"/>
            <w:szCs w:val="22"/>
          </w:rPr>
          <w:t xml:space="preserve">ics – for most of the last few </w:t>
        </w:r>
      </w:ins>
      <w:ins w:id="39" w:author="Jonathan Minton" w:date="2020-11-25T19:34:00Z">
        <w:r w:rsidR="00A94B81">
          <w:rPr>
            <w:rFonts w:cs="Arial"/>
            <w:szCs w:val="22"/>
          </w:rPr>
          <w:t>decades e0 has tended to trend steadily upwards in most populations</w:t>
        </w:r>
      </w:ins>
      <w:del w:id="40" w:author="Jonathan Minton" w:date="2020-11-25T19:34:00Z">
        <w:r w:rsidR="00662CCD" w:rsidRPr="00C71289" w:rsidDel="00A94B81">
          <w:rPr>
            <w:rFonts w:cs="Arial"/>
            <w:szCs w:val="22"/>
          </w:rPr>
          <w:delText>In the absence of data artefact, a wide-scale environmental event such as war or natural disaster, a disease epidemic or mass in- or out- migration, life expectancy can be expected to continue to improve</w:delText>
        </w:r>
      </w:del>
      <w:r w:rsidR="00662CCD" w:rsidRPr="00C71289">
        <w:rPr>
          <w:rFonts w:cs="Arial"/>
          <w:szCs w:val="22"/>
        </w:rPr>
        <w:t>.</w:t>
      </w:r>
      <w:r w:rsidR="00662CCD" w:rsidRPr="00C71289">
        <w:rPr>
          <w:rFonts w:cs="Arial"/>
          <w:szCs w:val="22"/>
        </w:rPr>
        <w:fldChar w:fldCharType="begin"/>
      </w:r>
      <w:r w:rsidR="00F04A04" w:rsidRPr="00C71289">
        <w:rPr>
          <w:rFonts w:cs="Arial"/>
          <w:szCs w:val="22"/>
        </w:rPr>
        <w:instrText xml:space="preserve"> ADDIN EN.CITE &lt;EndNote&gt;&lt;Cite&gt;&lt;Author&gt;Hiam&lt;/Author&gt;&lt;Year&gt;2017&lt;/Year&gt;&lt;RecNum&gt;15&lt;/RecNum&gt;&lt;DisplayText&gt;&lt;style face="superscript"&gt;1&lt;/style&gt;&lt;/DisplayText&gt;&lt;record&gt;&lt;rec-number&gt;15&lt;/rec-number&gt;&lt;foreign-keys&gt;&lt;key app="EN" db-id="9vvtta0t42fee5eeva8xarpbe9srzdetrx2a" timestamp="1581609738"&gt;15&lt;/key&gt;&lt;/foreign-keys&gt;&lt;ref-type name="Journal Article"&gt;17&lt;/ref-type&gt;&lt;contributors&gt;&lt;authors&gt;&lt;author&gt;Hiam, L.&lt;/author&gt;&lt;author&gt;Dorling, D.&lt;/author&gt;&lt;author&gt;Harrison, D.&lt;/author&gt;&lt;author&gt;McKee, M.&lt;/author&gt;&lt;/authors&gt;&lt;/contributors&gt;&lt;auth-address&gt;1 London School of Hygiene and Tropical Medicine, London WC1E 7HT, UK.&amp;#xD;2 School of Geography and the Environment, University of Oxford, Oxford OX1 3QY, UK.&amp;#xD;3 Blackburn with Darwen Borough Council, Blackburn BB2 1DH, UK.&lt;/auth-address&gt;&lt;titles&gt;&lt;title&gt;What caused the spike in mortality in England and Wales in January 2015?&lt;/title&gt;&lt;secondary-title&gt;J R Soc Med&lt;/secondary-title&gt;&lt;alt-title&gt;Journal of the Royal Society of Medicine&lt;/alt-title&gt;&lt;/titles&gt;&lt;periodical&gt;&lt;full-title&gt;J R Soc Med&lt;/full-title&gt;&lt;abbr-1&gt;Journal of the Royal Society of Medicine&lt;/abbr-1&gt;&lt;/periodical&gt;&lt;alt-periodical&gt;&lt;full-title&gt;J R Soc Med&lt;/full-title&gt;&lt;abbr-1&gt;Journal of the Royal Society of Medicine&lt;/abbr-1&gt;&lt;/alt-periodical&gt;&lt;pages&gt;141076817693600&lt;/pages&gt;&lt;edition&gt;2017/02/17&lt;/edition&gt;&lt;dates&gt;&lt;year&gt;2017&lt;/year&gt;&lt;pub-dates&gt;&lt;date&gt;Jan 01&lt;/date&gt;&lt;/pub-dates&gt;&lt;/dates&gt;&lt;isbn&gt;0141-0768&lt;/isbn&gt;&lt;accession-num&gt;28208024&lt;/accession-num&gt;&lt;urls&gt;&lt;/urls&gt;&lt;electronic-resource-num&gt;10.1177/0141076817693600&lt;/electronic-resource-num&gt;&lt;remote-database-provider&gt;NLM&lt;/remote-database-provider&gt;&lt;language&gt;eng&lt;/language&gt;&lt;/record&gt;&lt;/Cite&gt;&lt;/EndNote&gt;</w:instrText>
      </w:r>
      <w:r w:rsidR="00662CCD" w:rsidRPr="00C71289">
        <w:rPr>
          <w:rFonts w:cs="Arial"/>
          <w:szCs w:val="22"/>
        </w:rPr>
        <w:fldChar w:fldCharType="separate"/>
      </w:r>
      <w:r w:rsidR="00662CCD" w:rsidRPr="00C71289">
        <w:rPr>
          <w:rFonts w:cs="Arial"/>
          <w:noProof/>
          <w:szCs w:val="22"/>
          <w:vertAlign w:val="superscript"/>
        </w:rPr>
        <w:t>1</w:t>
      </w:r>
      <w:r w:rsidR="00662CCD" w:rsidRPr="00C71289">
        <w:rPr>
          <w:rFonts w:cs="Arial"/>
          <w:szCs w:val="22"/>
        </w:rPr>
        <w:fldChar w:fldCharType="end"/>
      </w:r>
      <w:r w:rsidR="00662CCD" w:rsidRPr="00C71289">
        <w:rPr>
          <w:rFonts w:cs="Arial"/>
          <w:szCs w:val="22"/>
        </w:rPr>
        <w:t xml:space="preserve"> </w:t>
      </w:r>
      <w:ins w:id="41" w:author="Jonathan Minton" w:date="2020-11-25T19:39:00Z">
        <w:r w:rsidR="00A94B81">
          <w:rPr>
            <w:rFonts w:cs="Arial"/>
            <w:szCs w:val="22"/>
          </w:rPr>
          <w:t>Where e0 has fallen it has u</w:t>
        </w:r>
        <w:r w:rsidR="00B03720">
          <w:rPr>
            <w:rFonts w:cs="Arial"/>
            <w:szCs w:val="22"/>
          </w:rPr>
          <w:t xml:space="preserve">sually been </w:t>
        </w:r>
      </w:ins>
      <w:ins w:id="42" w:author="Jonathan Minton" w:date="2020-11-25T19:40:00Z">
        <w:r w:rsidR="00B03720">
          <w:rPr>
            <w:rFonts w:cs="Arial"/>
            <w:szCs w:val="22"/>
          </w:rPr>
          <w:t>associated with major adverse population exposures, such as the AIDS pandemic</w:t>
        </w:r>
      </w:ins>
      <w:ins w:id="43" w:author="Jonathan Minton" w:date="2020-11-25T19:41:00Z">
        <w:r w:rsidR="00B03720">
          <w:rPr>
            <w:rFonts w:cs="Arial"/>
            <w:szCs w:val="22"/>
          </w:rPr>
          <w:t>, wars, famines, or state collapse (as for populations formerly part of the USSR).</w:t>
        </w:r>
      </w:ins>
      <w:del w:id="44" w:author="Jonathan Minton" w:date="2020-11-25T19:42:00Z">
        <w:r w:rsidR="007C3CB7" w:rsidRPr="00C71289" w:rsidDel="00B03720">
          <w:rPr>
            <w:rFonts w:cs="Arial"/>
            <w:szCs w:val="22"/>
          </w:rPr>
          <w:delText>Indeed, o</w:delText>
        </w:r>
        <w:r w:rsidR="006B5056" w:rsidRPr="00C71289" w:rsidDel="00B03720">
          <w:rPr>
            <w:rFonts w:cs="Arial"/>
            <w:szCs w:val="22"/>
          </w:rPr>
          <w:delText>ver the last century there have been only a few situations in which life expectancy has actually fallen, including wars, the AIDS pandemic, and the large scale social disruption that followed the collapse of the Soviet Union.</w:delText>
        </w:r>
      </w:del>
      <w:ins w:id="45" w:author="Jonathan Minton" w:date="2020-11-25T19:42:00Z">
        <w:r w:rsidR="00B03720">
          <w:rPr>
            <w:rFonts w:cs="Arial"/>
            <w:szCs w:val="22"/>
          </w:rPr>
          <w:t>;</w:t>
        </w:r>
      </w:ins>
      <w:r w:rsidR="006B5056" w:rsidRPr="00C71289">
        <w:rPr>
          <w:rFonts w:cs="Arial"/>
          <w:szCs w:val="22"/>
        </w:rPr>
        <w:fldChar w:fldCharType="begin"/>
      </w:r>
      <w:r w:rsidR="00A5519B" w:rsidRPr="00C71289">
        <w:rPr>
          <w:rFonts w:cs="Arial"/>
          <w:szCs w:val="22"/>
        </w:rPr>
        <w:instrText xml:space="preserve"> ADDIN EN.CITE &lt;EndNote&gt;&lt;Cite&gt;&lt;Author&gt;McMichael&lt;/Author&gt;&lt;Year&gt;2004&lt;/Year&gt;&lt;RecNum&gt;39&lt;/RecNum&gt;&lt;DisplayText&gt;&lt;style face="superscript"&gt;2&lt;/style&gt;&lt;/DisplayText&gt;&lt;record&gt;&lt;rec-number&gt;39&lt;/rec-number&gt;&lt;foreign-keys&gt;&lt;key app="EN" db-id="9vvtta0t42fee5eeva8xarpbe9srzdetrx2a" timestamp="1578583719"&gt;39&lt;/key&gt;&lt;/foreign-keys&gt;&lt;ref-type name="Journal Article"&gt;17&lt;/ref-type&gt;&lt;contributors&gt;&lt;authors&gt;&lt;author&gt;McMichael, A. J.&lt;/author&gt;&lt;author&gt;McKee, M.&lt;/author&gt;&lt;author&gt;Shkolnikov, V.&lt;/author&gt;&lt;author&gt;Valkonen, T.&lt;/author&gt;&lt;/authors&gt;&lt;/contributors&gt;&lt;auth-address&gt;National Centre for Epidemiology and Population Health, The Australian National University, Canberra, ACT, Australia 0200. tony.mcmichael@anu.edu.au&lt;/auth-address&gt;&lt;titles&gt;&lt;title&gt;Mortality trends and setbacks: global convergence or divergence?&lt;/title&gt;&lt;secondary-title&gt;Lancet&lt;/secondary-title&gt;&lt;alt-title&gt;Lancet (London, England)&lt;/alt-title&gt;&lt;/titles&gt;&lt;periodical&gt;&lt;full-title&gt;Lancet&lt;/full-title&gt;&lt;/periodical&gt;&lt;pages&gt;1155-9&lt;/pages&gt;&lt;volume&gt;363&lt;/volume&gt;&lt;number&gt;9415&lt;/number&gt;&lt;edition&gt;2004/04/06&lt;/edition&gt;&lt;keywords&gt;&lt;keyword&gt;Age Factors&lt;/keyword&gt;&lt;keyword&gt;Aged&lt;/keyword&gt;&lt;keyword&gt;Child&lt;/keyword&gt;&lt;keyword&gt;Developing Countries/statistics &amp;amp; numerical data&lt;/keyword&gt;&lt;keyword&gt;Female&lt;/keyword&gt;&lt;keyword&gt;Forecasting&lt;/keyword&gt;&lt;keyword&gt;Global Health&lt;/keyword&gt;&lt;keyword&gt;*Health Status Indicators&lt;/keyword&gt;&lt;keyword&gt;Humans&lt;/keyword&gt;&lt;keyword&gt;Infant&lt;/keyword&gt;&lt;keyword&gt;Infant Mortality/trends&lt;/keyword&gt;&lt;keyword&gt;Kenya&lt;/keyword&gt;&lt;keyword&gt;Life Expectancy/*trends&lt;/keyword&gt;&lt;keyword&gt;Male&lt;/keyword&gt;&lt;keyword&gt;Marital Status&lt;/keyword&gt;&lt;keyword&gt;Mortality/*trends&lt;/keyword&gt;&lt;keyword&gt;Sex Factors&lt;/keyword&gt;&lt;keyword&gt;Social Change&lt;/keyword&gt;&lt;keyword&gt;World Health Organization&lt;/keyword&gt;&lt;/keywords&gt;&lt;dates&gt;&lt;year&gt;2004&lt;/year&gt;&lt;pub-dates&gt;&lt;date&gt;Apr 3&lt;/date&gt;&lt;/pub-dates&gt;&lt;/dates&gt;&lt;isbn&gt;0140-6736&lt;/isbn&gt;&lt;accession-num&gt;15064037&lt;/accession-num&gt;&lt;urls&gt;&lt;/urls&gt;&lt;electronic-resource-num&gt;10.1016/s0140-6736(04)15902-3&lt;/electronic-resource-num&gt;&lt;remote-database-provider&gt;NLM&lt;/remote-database-provider&gt;&lt;language&gt;eng&lt;/language&gt;&lt;/record&gt;&lt;/Cite&gt;&lt;/EndNote&gt;</w:instrText>
      </w:r>
      <w:r w:rsidR="006B5056" w:rsidRPr="00C71289">
        <w:rPr>
          <w:rFonts w:cs="Arial"/>
          <w:szCs w:val="22"/>
        </w:rPr>
        <w:fldChar w:fldCharType="separate"/>
      </w:r>
      <w:r w:rsidR="00662CCD" w:rsidRPr="00C71289">
        <w:rPr>
          <w:rFonts w:cs="Arial"/>
          <w:noProof/>
          <w:szCs w:val="22"/>
          <w:vertAlign w:val="superscript"/>
        </w:rPr>
        <w:t>2</w:t>
      </w:r>
      <w:r w:rsidR="006B5056" w:rsidRPr="00C71289">
        <w:rPr>
          <w:rFonts w:cs="Arial"/>
          <w:szCs w:val="22"/>
        </w:rPr>
        <w:fldChar w:fldCharType="end"/>
      </w:r>
      <w:r w:rsidR="006B5056" w:rsidRPr="00C71289">
        <w:rPr>
          <w:rFonts w:cs="Arial"/>
          <w:szCs w:val="22"/>
        </w:rPr>
        <w:t xml:space="preserve"> </w:t>
      </w:r>
      <w:del w:id="46" w:author="Jonathan Minton" w:date="2020-11-25T19:42:00Z">
        <w:r w:rsidR="00DE3C83" w:rsidRPr="00C71289" w:rsidDel="00B03720">
          <w:rPr>
            <w:rFonts w:cs="Arial"/>
            <w:szCs w:val="22"/>
          </w:rPr>
          <w:delText xml:space="preserve">The </w:delText>
        </w:r>
      </w:del>
      <w:ins w:id="47" w:author="Jonathan Minton" w:date="2020-11-25T19:42:00Z">
        <w:r w:rsidR="00B03720">
          <w:rPr>
            <w:rFonts w:cs="Arial"/>
            <w:szCs w:val="22"/>
          </w:rPr>
          <w:t>t</w:t>
        </w:r>
        <w:r w:rsidR="00B03720" w:rsidRPr="00C71289">
          <w:rPr>
            <w:rFonts w:cs="Arial"/>
            <w:szCs w:val="22"/>
          </w:rPr>
          <w:t xml:space="preserve">he </w:t>
        </w:r>
      </w:ins>
      <w:r w:rsidR="00DE3C83" w:rsidRPr="00C71289">
        <w:rPr>
          <w:rFonts w:cs="Arial"/>
          <w:szCs w:val="22"/>
        </w:rPr>
        <w:t>impact of the COVID-19 pandemic is not yet known.</w:t>
      </w:r>
      <w:r w:rsidR="004D2E2A" w:rsidRPr="00C71289">
        <w:rPr>
          <w:rFonts w:cs="Arial"/>
          <w:szCs w:val="22"/>
        </w:rPr>
        <w:fldChar w:fldCharType="begin"/>
      </w:r>
      <w:r w:rsidR="004D2E2A" w:rsidRPr="00C71289">
        <w:rPr>
          <w:rFonts w:cs="Arial"/>
          <w:szCs w:val="22"/>
        </w:rPr>
        <w:instrText xml:space="preserve"> ADDIN EN.CITE &lt;EndNote&gt;&lt;Cite&gt;&lt;Author&gt;Aburto&lt;/Author&gt;&lt;Year&gt;2020&lt;/Year&gt;&lt;RecNum&gt;63&lt;/RecNum&gt;&lt;DisplayText&gt;&lt;style face="superscript"&gt;3&lt;/style&gt;&lt;/DisplayText&gt;&lt;record&gt;&lt;rec-number&gt;63&lt;/rec-number&gt;&lt;foreign-keys&gt;&lt;key app="EN" db-id="9vvtta0t42fee5eeva8xarpbe9srzdetrx2a" timestamp="1600769762"&gt;63&lt;/key&gt;&lt;/foreign-keys&gt;&lt;ref-type name="Journal Article"&gt;17&lt;/ref-type&gt;&lt;contributors&gt;&lt;authors&gt;&lt;author&gt;Aburto, Jose Manuel&lt;/author&gt;&lt;author&gt;Kashyap, Ridhi&lt;/author&gt;&lt;author&gt;Scholey, Jonas&lt;/author&gt;&lt;author&gt;Angus, Colin&lt;/author&gt;&lt;author&gt;Ermisch, John&lt;/author&gt;&lt;author&gt;Mills, Melinda&lt;/author&gt;&lt;author&gt;Dowd, Jennifer Beam&lt;/author&gt;&lt;/authors&gt;&lt;/contributors&gt;&lt;titles&gt;&lt;title&gt;Estimating the burden of COVID-19 on mortality, life expectancy and lifespan inequality in England and Wales: A population-level study&lt;/title&gt;&lt;secondary-title&gt;medRxiv&lt;/secondary-title&gt;&lt;/titles&gt;&lt;periodical&gt;&lt;full-title&gt;medRxiv&lt;/full-title&gt;&lt;/periodical&gt;&lt;pages&gt;2020.07.16.20155077&lt;/pages&gt;&lt;dates&gt;&lt;year&gt;2020&lt;/year&gt;&lt;/dates&gt;&lt;urls&gt;&lt;related-urls&gt;&lt;url&gt;https://www.medrxiv.org/content/medrxiv/early/2020/07/16/2020.07.16.20155077.full.pdf&lt;/url&gt;&lt;/related-urls&gt;&lt;/urls&gt;&lt;electronic-resource-num&gt;10.1101/2020.07.16.20155077&lt;/electronic-resource-num&gt;&lt;/record&gt;&lt;/Cite&gt;&lt;/EndNote&gt;</w:instrText>
      </w:r>
      <w:r w:rsidR="004D2E2A" w:rsidRPr="00C71289">
        <w:rPr>
          <w:rFonts w:cs="Arial"/>
          <w:szCs w:val="22"/>
        </w:rPr>
        <w:fldChar w:fldCharType="separate"/>
      </w:r>
      <w:r w:rsidR="004D2E2A" w:rsidRPr="00C71289">
        <w:rPr>
          <w:rFonts w:cs="Arial"/>
          <w:noProof/>
          <w:szCs w:val="22"/>
          <w:vertAlign w:val="superscript"/>
        </w:rPr>
        <w:t>3</w:t>
      </w:r>
      <w:r w:rsidR="004D2E2A" w:rsidRPr="00C71289">
        <w:rPr>
          <w:rFonts w:cs="Arial"/>
          <w:szCs w:val="22"/>
        </w:rPr>
        <w:fldChar w:fldCharType="end"/>
      </w:r>
      <w:r w:rsidR="00DE3C83" w:rsidRPr="00C71289">
        <w:rPr>
          <w:rFonts w:cs="Arial"/>
          <w:szCs w:val="22"/>
        </w:rPr>
        <w:t xml:space="preserve"> </w:t>
      </w:r>
    </w:p>
    <w:p w14:paraId="0FA2D8A9" w14:textId="34930446" w:rsidR="004E3FA6" w:rsidRPr="00C71289" w:rsidRDefault="006B5056" w:rsidP="007370DB">
      <w:pPr>
        <w:rPr>
          <w:rFonts w:cs="Arial"/>
          <w:szCs w:val="22"/>
        </w:rPr>
      </w:pPr>
      <w:del w:id="48" w:author="Jonathan Minton" w:date="2020-11-25T19:43:00Z">
        <w:r w:rsidRPr="00C71289" w:rsidDel="00B03720">
          <w:rPr>
            <w:rFonts w:cs="Arial"/>
            <w:szCs w:val="22"/>
          </w:rPr>
          <w:delText xml:space="preserve">However, </w:delText>
        </w:r>
        <w:r w:rsidR="004D2E2A" w:rsidRPr="00C71289" w:rsidDel="00B03720">
          <w:rPr>
            <w:rFonts w:cs="Arial"/>
            <w:szCs w:val="22"/>
          </w:rPr>
          <w:delText>i</w:delText>
        </w:r>
      </w:del>
      <w:ins w:id="49" w:author="Jonathan Minton" w:date="2020-11-25T19:44:00Z">
        <w:r w:rsidR="00B03720">
          <w:rPr>
            <w:rFonts w:cs="Arial"/>
            <w:szCs w:val="22"/>
          </w:rPr>
          <w:t xml:space="preserve">The trends </w:t>
        </w:r>
      </w:ins>
      <w:ins w:id="50" w:author="Jonathan Minton" w:date="2020-11-25T19:45:00Z">
        <w:r w:rsidR="00B03720">
          <w:rPr>
            <w:rFonts w:cs="Arial"/>
            <w:szCs w:val="22"/>
          </w:rPr>
          <w:t xml:space="preserve">in e0 over time have been consistent enough in most higher-income nations that even </w:t>
        </w:r>
      </w:ins>
      <w:ins w:id="51" w:author="Jonathan Minton" w:date="2020-11-25T19:46:00Z">
        <w:r w:rsidR="00B03720">
          <w:rPr>
            <w:rFonts w:cs="Arial"/>
            <w:szCs w:val="22"/>
          </w:rPr>
          <w:t xml:space="preserve">stalling rather than simply falling life expectancy trends, i.e. falls much </w:t>
        </w:r>
      </w:ins>
      <w:ins w:id="52" w:author="Jonathan Minton" w:date="2020-11-25T19:47:00Z">
        <w:r w:rsidR="00B03720">
          <w:rPr>
            <w:rFonts w:cs="Arial"/>
            <w:szCs w:val="22"/>
          </w:rPr>
          <w:t>slower than the long-term average</w:t>
        </w:r>
      </w:ins>
      <w:ins w:id="53" w:author="Jonathan Minton" w:date="2020-11-25T19:45:00Z">
        <w:r w:rsidR="00B03720">
          <w:rPr>
            <w:rFonts w:cs="Arial"/>
            <w:szCs w:val="22"/>
          </w:rPr>
          <w:t>,</w:t>
        </w:r>
      </w:ins>
      <w:ins w:id="54" w:author="Jonathan Minton" w:date="2020-11-25T19:46:00Z">
        <w:r w:rsidR="00B03720">
          <w:rPr>
            <w:rFonts w:cs="Arial"/>
            <w:szCs w:val="22"/>
          </w:rPr>
          <w:t xml:space="preserve"> </w:t>
        </w:r>
      </w:ins>
      <w:ins w:id="55" w:author="Jonathan Minton" w:date="2020-11-25T19:47:00Z">
        <w:r w:rsidR="00B03720">
          <w:rPr>
            <w:rFonts w:cs="Arial"/>
            <w:szCs w:val="22"/>
          </w:rPr>
          <w:t>are concerning and should demand attenti</w:t>
        </w:r>
      </w:ins>
      <w:ins w:id="56" w:author="Jonathan Minton" w:date="2020-11-25T19:48:00Z">
        <w:r w:rsidR="00B03720">
          <w:rPr>
            <w:rFonts w:cs="Arial"/>
            <w:szCs w:val="22"/>
          </w:rPr>
          <w:t>on and explanation</w:t>
        </w:r>
      </w:ins>
      <w:del w:id="57" w:author="Jonathan Minton" w:date="2020-11-25T19:48:00Z">
        <w:r w:rsidR="004D2E2A" w:rsidRPr="00C71289" w:rsidDel="00B03720">
          <w:rPr>
            <w:rFonts w:cs="Arial"/>
            <w:szCs w:val="22"/>
          </w:rPr>
          <w:delText xml:space="preserve">n recent years </w:delText>
        </w:r>
        <w:r w:rsidRPr="00C71289" w:rsidDel="00B03720">
          <w:rPr>
            <w:rFonts w:cs="Arial"/>
            <w:szCs w:val="22"/>
          </w:rPr>
          <w:delText xml:space="preserve">there have been </w:delText>
        </w:r>
        <w:r w:rsidR="009B28BB" w:rsidDel="00B03720">
          <w:rPr>
            <w:rFonts w:cs="Arial"/>
            <w:szCs w:val="22"/>
          </w:rPr>
          <w:delText xml:space="preserve">situations </w:delText>
        </w:r>
        <w:r w:rsidRPr="00C71289" w:rsidDel="00B03720">
          <w:rPr>
            <w:rFonts w:cs="Arial"/>
            <w:szCs w:val="22"/>
          </w:rPr>
          <w:delText xml:space="preserve">where </w:delText>
        </w:r>
        <w:r w:rsidR="00041FA4" w:rsidRPr="00C71289" w:rsidDel="00B03720">
          <w:rPr>
            <w:rFonts w:cs="Arial"/>
            <w:szCs w:val="22"/>
          </w:rPr>
          <w:delText xml:space="preserve">improvements in </w:delText>
        </w:r>
        <w:r w:rsidRPr="00C71289" w:rsidDel="00B03720">
          <w:rPr>
            <w:rFonts w:cs="Arial"/>
            <w:szCs w:val="22"/>
          </w:rPr>
          <w:delText xml:space="preserve">life expectancy </w:delText>
        </w:r>
        <w:r w:rsidR="00041FA4" w:rsidRPr="00C71289" w:rsidDel="00B03720">
          <w:rPr>
            <w:rFonts w:cs="Arial"/>
            <w:szCs w:val="22"/>
          </w:rPr>
          <w:delText xml:space="preserve">at birth </w:delText>
        </w:r>
        <w:r w:rsidRPr="00C71289" w:rsidDel="00B03720">
          <w:rPr>
            <w:rFonts w:cs="Arial"/>
            <w:szCs w:val="22"/>
          </w:rPr>
          <w:delText>have slowed or stalled</w:delText>
        </w:r>
      </w:del>
      <w:r w:rsidR="006159B7" w:rsidRPr="00C71289">
        <w:rPr>
          <w:rFonts w:cs="Arial"/>
          <w:szCs w:val="22"/>
        </w:rPr>
        <w:t xml:space="preserve">. </w:t>
      </w:r>
      <w:ins w:id="58" w:author="Jonathan Minton" w:date="2020-11-25T19:59:00Z">
        <w:r w:rsidR="00E072A5">
          <w:rPr>
            <w:rFonts w:cs="Arial"/>
            <w:szCs w:val="22"/>
          </w:rPr>
          <w:t>The cause of a falling e0 may only start to become clear by looking carefully at different demographic subgroups within the population, including differences by sex and age group</w:t>
        </w:r>
      </w:ins>
      <w:ins w:id="59" w:author="Jonathan Minton" w:date="2020-11-25T20:02:00Z">
        <w:r w:rsidR="00E072A5">
          <w:rPr>
            <w:rFonts w:cs="Arial"/>
            <w:szCs w:val="22"/>
          </w:rPr>
          <w:t>, and differences by cause of death</w:t>
        </w:r>
      </w:ins>
      <w:ins w:id="60" w:author="Jonathan Minton" w:date="2020-11-25T20:00:00Z">
        <w:r w:rsidR="00E072A5">
          <w:rPr>
            <w:rFonts w:cs="Arial"/>
            <w:szCs w:val="22"/>
          </w:rPr>
          <w:t>. Similarly</w:t>
        </w:r>
      </w:ins>
      <w:ins w:id="61" w:author="Jonathan Minton" w:date="2020-11-25T20:02:00Z">
        <w:r w:rsidR="00E072A5">
          <w:rPr>
            <w:rFonts w:cs="Arial"/>
            <w:szCs w:val="22"/>
          </w:rPr>
          <w:t>,</w:t>
        </w:r>
      </w:ins>
      <w:ins w:id="62" w:author="Jonathan Minton" w:date="2020-11-25T20:00:00Z">
        <w:r w:rsidR="00E072A5">
          <w:rPr>
            <w:rFonts w:cs="Arial"/>
            <w:szCs w:val="22"/>
          </w:rPr>
          <w:t xml:space="preserve"> rapid improvements in some </w:t>
        </w:r>
      </w:ins>
      <w:ins w:id="63" w:author="Jonathan Minton" w:date="2020-11-25T20:01:00Z">
        <w:r w:rsidR="00E072A5">
          <w:rPr>
            <w:rFonts w:cs="Arial"/>
            <w:szCs w:val="22"/>
          </w:rPr>
          <w:t xml:space="preserve">subgroups </w:t>
        </w:r>
      </w:ins>
      <w:ins w:id="64" w:author="Jonathan Minton" w:date="2020-11-25T20:00:00Z">
        <w:r w:rsidR="00E072A5">
          <w:rPr>
            <w:rFonts w:cs="Arial"/>
            <w:szCs w:val="22"/>
          </w:rPr>
          <w:t>may to some extent ‘offset’ and so conceal concerning declines or stalls in</w:t>
        </w:r>
      </w:ins>
      <w:ins w:id="65" w:author="Jonathan Minton" w:date="2020-11-25T20:01:00Z">
        <w:r w:rsidR="00E072A5">
          <w:rPr>
            <w:rFonts w:cs="Arial"/>
            <w:szCs w:val="22"/>
          </w:rPr>
          <w:t xml:space="preserve"> other subgroups. For example, </w:t>
        </w:r>
      </w:ins>
      <w:del w:id="66" w:author="Jonathan Minton" w:date="2020-11-25T20:01:00Z">
        <w:r w:rsidR="000F3CA4" w:rsidDel="00E072A5">
          <w:rPr>
            <w:rFonts w:cs="Arial"/>
            <w:szCs w:val="22"/>
          </w:rPr>
          <w:delText>However, it is only by looking beyond the basic figures that we see how</w:delText>
        </w:r>
        <w:r w:rsidR="006159B7" w:rsidRPr="00C71289" w:rsidDel="00E072A5">
          <w:rPr>
            <w:rFonts w:cs="Arial"/>
            <w:szCs w:val="22"/>
          </w:rPr>
          <w:delText xml:space="preserve"> this often </w:delText>
        </w:r>
        <w:r w:rsidR="005A535B" w:rsidDel="00E072A5">
          <w:rPr>
            <w:rFonts w:cs="Arial"/>
            <w:szCs w:val="22"/>
          </w:rPr>
          <w:delText xml:space="preserve">conceals </w:delText>
        </w:r>
        <w:r w:rsidRPr="00C71289" w:rsidDel="00E072A5">
          <w:rPr>
            <w:rFonts w:cs="Arial"/>
            <w:szCs w:val="22"/>
          </w:rPr>
          <w:delText xml:space="preserve">reversals in </w:delText>
        </w:r>
        <w:r w:rsidR="006159B7" w:rsidRPr="00C71289" w:rsidDel="00E072A5">
          <w:rPr>
            <w:rFonts w:cs="Arial"/>
            <w:szCs w:val="22"/>
          </w:rPr>
          <w:delText xml:space="preserve">some </w:delText>
        </w:r>
        <w:r w:rsidRPr="00C71289" w:rsidDel="00E072A5">
          <w:rPr>
            <w:rFonts w:cs="Arial"/>
            <w:szCs w:val="22"/>
          </w:rPr>
          <w:delText>age groups</w:delText>
        </w:r>
        <w:r w:rsidR="006159B7" w:rsidRPr="00C71289" w:rsidDel="00E072A5">
          <w:rPr>
            <w:rFonts w:cs="Arial"/>
            <w:szCs w:val="22"/>
          </w:rPr>
          <w:delText xml:space="preserve"> to some extent</w:delText>
        </w:r>
        <w:r w:rsidR="005A535B" w:rsidDel="00E072A5">
          <w:rPr>
            <w:rFonts w:cs="Arial"/>
            <w:szCs w:val="22"/>
          </w:rPr>
          <w:delText xml:space="preserve"> </w:delText>
        </w:r>
        <w:r w:rsidR="006159B7" w:rsidRPr="00C71289" w:rsidDel="00E072A5">
          <w:rPr>
            <w:rFonts w:cs="Arial"/>
            <w:szCs w:val="22"/>
          </w:rPr>
          <w:delText xml:space="preserve">compensated for by continued progress </w:delText>
        </w:r>
        <w:r w:rsidR="005A535B" w:rsidDel="00E072A5">
          <w:rPr>
            <w:rFonts w:cs="Arial"/>
            <w:szCs w:val="22"/>
          </w:rPr>
          <w:delText xml:space="preserve">by </w:delText>
        </w:r>
        <w:r w:rsidR="006159B7" w:rsidRPr="00C71289" w:rsidDel="00E072A5">
          <w:rPr>
            <w:rFonts w:cs="Arial"/>
            <w:szCs w:val="22"/>
          </w:rPr>
          <w:delText xml:space="preserve">others. </w:delText>
        </w:r>
        <w:r w:rsidR="006E71F7" w:rsidRPr="00C71289" w:rsidDel="00E072A5">
          <w:rPr>
            <w:rFonts w:cs="Arial"/>
            <w:szCs w:val="22"/>
          </w:rPr>
          <w:delText>For example</w:delText>
        </w:r>
        <w:r w:rsidR="00573465" w:rsidRPr="00C71289" w:rsidDel="00E072A5">
          <w:rPr>
            <w:rFonts w:cs="Arial"/>
            <w:szCs w:val="22"/>
          </w:rPr>
          <w:delText xml:space="preserve">, </w:delText>
        </w:r>
      </w:del>
      <w:r w:rsidR="00573465" w:rsidRPr="00C71289">
        <w:rPr>
          <w:rFonts w:cs="Arial"/>
          <w:szCs w:val="22"/>
        </w:rPr>
        <w:t>in the 1980s, concern about the slowdown in what had, until then, been increasing life expectancy in countries of Central and Eastern Europe might have been greater if it had been widely recognised that the continued improvement in mortality in infancy and childhood was obscuring a worsening in adult mortality.</w:t>
      </w:r>
      <w:r w:rsidR="00864382" w:rsidRPr="00C71289">
        <w:rPr>
          <w:rFonts w:cs="Arial"/>
          <w:szCs w:val="22"/>
        </w:rPr>
        <w:fldChar w:fldCharType="begin">
          <w:fldData xml:space="preserve">PEVuZE5vdGU+PENpdGU+PEF1dGhvcj5DaGVuZXQ8L0F1dGhvcj48WWVhcj4xOTk2PC9ZZWFyPjxS
ZWNOdW0+MjU8L1JlY051bT48RGlzcGxheVRleHQ+PHN0eWxlIGZhY2U9InN1cGVyc2NyaXB0Ij40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4D2E2A" w:rsidRPr="00C71289">
        <w:rPr>
          <w:rFonts w:cs="Arial"/>
          <w:szCs w:val="22"/>
        </w:rPr>
        <w:instrText xml:space="preserve"> ADDIN EN.CITE </w:instrText>
      </w:r>
      <w:r w:rsidR="004D2E2A" w:rsidRPr="00C71289">
        <w:rPr>
          <w:rFonts w:cs="Arial"/>
          <w:szCs w:val="22"/>
        </w:rPr>
        <w:fldChar w:fldCharType="begin">
          <w:fldData xml:space="preserve">PEVuZE5vdGU+PENpdGU+PEF1dGhvcj5DaGVuZXQ8L0F1dGhvcj48WWVhcj4xOTk2PC9ZZWFyPjxS
ZWNOdW0+MjU8L1JlY051bT48RGlzcGxheVRleHQ+PHN0eWxlIGZhY2U9InN1cGVyc2NyaXB0Ij40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4D2E2A" w:rsidRPr="00C71289">
        <w:rPr>
          <w:rFonts w:cs="Arial"/>
          <w:szCs w:val="22"/>
        </w:rPr>
        <w:instrText xml:space="preserve"> ADDIN EN.CITE.DATA </w:instrText>
      </w:r>
      <w:r w:rsidR="004D2E2A" w:rsidRPr="00C71289">
        <w:rPr>
          <w:rFonts w:cs="Arial"/>
          <w:szCs w:val="22"/>
        </w:rPr>
      </w:r>
      <w:r w:rsidR="004D2E2A" w:rsidRPr="00C71289">
        <w:rPr>
          <w:rFonts w:cs="Arial"/>
          <w:szCs w:val="22"/>
        </w:rPr>
        <w:fldChar w:fldCharType="end"/>
      </w:r>
      <w:r w:rsidR="00864382" w:rsidRPr="00C71289">
        <w:rPr>
          <w:rFonts w:cs="Arial"/>
          <w:szCs w:val="22"/>
        </w:rPr>
      </w:r>
      <w:r w:rsidR="00864382" w:rsidRPr="00C71289">
        <w:rPr>
          <w:rFonts w:cs="Arial"/>
          <w:szCs w:val="22"/>
        </w:rPr>
        <w:fldChar w:fldCharType="separate"/>
      </w:r>
      <w:r w:rsidR="004D2E2A" w:rsidRPr="00C71289">
        <w:rPr>
          <w:rFonts w:cs="Arial"/>
          <w:noProof/>
          <w:szCs w:val="22"/>
          <w:vertAlign w:val="superscript"/>
        </w:rPr>
        <w:t>4</w:t>
      </w:r>
      <w:r w:rsidR="00864382" w:rsidRPr="00C71289">
        <w:rPr>
          <w:rFonts w:cs="Arial"/>
          <w:szCs w:val="22"/>
        </w:rPr>
        <w:fldChar w:fldCharType="end"/>
      </w:r>
      <w:r w:rsidR="00573465" w:rsidRPr="00C71289">
        <w:rPr>
          <w:rFonts w:cs="Arial"/>
          <w:szCs w:val="22"/>
        </w:rPr>
        <w:t xml:space="preserve"> Similarly, </w:t>
      </w:r>
      <w:del w:id="67" w:author="Jonathan Minton" w:date="2020-11-25T20:01:00Z">
        <w:r w:rsidR="00573465" w:rsidRPr="00C71289" w:rsidDel="00E072A5">
          <w:rPr>
            <w:rFonts w:cs="Arial"/>
            <w:szCs w:val="22"/>
          </w:rPr>
          <w:delText xml:space="preserve">what seemed like </w:delText>
        </w:r>
      </w:del>
      <w:r w:rsidR="00573465" w:rsidRPr="00C71289">
        <w:rPr>
          <w:rFonts w:cs="Arial"/>
          <w:szCs w:val="22"/>
        </w:rPr>
        <w:t>a transient slowing in the rate of improvement in life expectancy in Spain in the 1980s concealed an approximate doubling of mortality in young adult men, largely due to HIV/AIDS and road traffic deaths.</w:t>
      </w:r>
      <w:r w:rsidR="00864382" w:rsidRPr="00C71289">
        <w:rPr>
          <w:rFonts w:cs="Arial"/>
          <w:szCs w:val="22"/>
        </w:rPr>
        <w:fldChar w:fldCharType="begin">
          <w:fldData xml:space="preserve">PEVuZE5vdGU+PENpdGU+PEF1dGhvcj5DaGVuZXQ8L0F1dGhvcj48WWVhcj4xOTk3PC9ZZWFyPjxS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</w:fldData>
        </w:fldChar>
      </w:r>
      <w:r w:rsidR="004D2E2A" w:rsidRPr="00C71289">
        <w:rPr>
          <w:rFonts w:cs="Arial"/>
          <w:szCs w:val="22"/>
        </w:rPr>
        <w:instrText xml:space="preserve"> ADDIN EN.CITE </w:instrText>
      </w:r>
      <w:r w:rsidR="004D2E2A" w:rsidRPr="00C71289">
        <w:rPr>
          <w:rFonts w:cs="Arial"/>
          <w:szCs w:val="22"/>
        </w:rPr>
        <w:fldChar w:fldCharType="begin">
          <w:fldData xml:space="preserve">PEVuZE5vdGU+PENpdGU+PEF1dGhvcj5DaGVuZXQ8L0F1dGhvcj48WWVhcj4xOTk3PC9ZZWFyPjxS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</w:fldData>
        </w:fldChar>
      </w:r>
      <w:r w:rsidR="004D2E2A" w:rsidRPr="00C71289">
        <w:rPr>
          <w:rFonts w:cs="Arial"/>
          <w:szCs w:val="22"/>
        </w:rPr>
        <w:instrText xml:space="preserve"> ADDIN EN.CITE.DATA </w:instrText>
      </w:r>
      <w:r w:rsidR="004D2E2A" w:rsidRPr="00C71289">
        <w:rPr>
          <w:rFonts w:cs="Arial"/>
          <w:szCs w:val="22"/>
        </w:rPr>
      </w:r>
      <w:r w:rsidR="004D2E2A" w:rsidRPr="00C71289">
        <w:rPr>
          <w:rFonts w:cs="Arial"/>
          <w:szCs w:val="22"/>
        </w:rPr>
        <w:fldChar w:fldCharType="end"/>
      </w:r>
      <w:r w:rsidR="00864382" w:rsidRPr="00C71289">
        <w:rPr>
          <w:rFonts w:cs="Arial"/>
          <w:szCs w:val="22"/>
        </w:rPr>
      </w:r>
      <w:r w:rsidR="00864382" w:rsidRPr="00C71289">
        <w:rPr>
          <w:rFonts w:cs="Arial"/>
          <w:szCs w:val="22"/>
        </w:rPr>
        <w:fldChar w:fldCharType="separate"/>
      </w:r>
      <w:r w:rsidR="004D2E2A" w:rsidRPr="00C71289">
        <w:rPr>
          <w:rFonts w:cs="Arial"/>
          <w:noProof/>
          <w:szCs w:val="22"/>
          <w:vertAlign w:val="superscript"/>
        </w:rPr>
        <w:t>5</w:t>
      </w:r>
      <w:r w:rsidR="00864382" w:rsidRPr="00C71289">
        <w:rPr>
          <w:rFonts w:cs="Arial"/>
          <w:szCs w:val="22"/>
        </w:rPr>
        <w:fldChar w:fldCharType="end"/>
      </w:r>
      <w:r w:rsidR="00573465" w:rsidRPr="00C71289">
        <w:rPr>
          <w:rFonts w:cs="Arial"/>
          <w:szCs w:val="22"/>
        </w:rPr>
        <w:t xml:space="preserve"> </w:t>
      </w:r>
      <w:del w:id="68" w:author="Jonathan Minton" w:date="2020-11-25T20:02:00Z">
        <w:r w:rsidRPr="00C71289" w:rsidDel="00E072A5">
          <w:rPr>
            <w:rFonts w:cs="Arial"/>
            <w:szCs w:val="22"/>
          </w:rPr>
          <w:delText>Thus, l</w:delText>
        </w:r>
      </w:del>
      <w:ins w:id="69" w:author="Jonathan Minton" w:date="2020-11-25T20:02:00Z">
        <w:r w:rsidR="00E072A5">
          <w:rPr>
            <w:rFonts w:cs="Arial"/>
            <w:szCs w:val="22"/>
          </w:rPr>
          <w:t>L</w:t>
        </w:r>
      </w:ins>
      <w:r w:rsidRPr="00C71289">
        <w:rPr>
          <w:rFonts w:cs="Arial"/>
          <w:szCs w:val="22"/>
        </w:rPr>
        <w:t xml:space="preserve">ike any summary measure, </w:t>
      </w:r>
      <w:del w:id="70" w:author="Jonathan Minton" w:date="2020-11-25T20:02:00Z">
        <w:r w:rsidRPr="00C71289" w:rsidDel="00E072A5">
          <w:rPr>
            <w:rFonts w:cs="Arial"/>
            <w:szCs w:val="22"/>
          </w:rPr>
          <w:delText xml:space="preserve">life expectancy </w:delText>
        </w:r>
      </w:del>
      <w:ins w:id="71" w:author="Jonathan Minton" w:date="2020-11-25T20:02:00Z">
        <w:r w:rsidR="00E072A5">
          <w:rPr>
            <w:rFonts w:cs="Arial"/>
            <w:szCs w:val="22"/>
          </w:rPr>
          <w:t xml:space="preserve">e0 </w:t>
        </w:r>
      </w:ins>
      <w:r w:rsidRPr="00C71289">
        <w:rPr>
          <w:rFonts w:cs="Arial"/>
          <w:szCs w:val="22"/>
        </w:rPr>
        <w:t xml:space="preserve">can conceal </w:t>
      </w:r>
      <w:r w:rsidR="005A535B">
        <w:rPr>
          <w:rFonts w:cs="Arial"/>
          <w:szCs w:val="22"/>
        </w:rPr>
        <w:t xml:space="preserve">details </w:t>
      </w:r>
      <w:r w:rsidRPr="00C71289">
        <w:rPr>
          <w:rFonts w:cs="Arial"/>
          <w:szCs w:val="22"/>
        </w:rPr>
        <w:t>that may have practical or policy importance</w:t>
      </w:r>
      <w:ins w:id="72" w:author="Jonathan Minton" w:date="2020-11-25T20:03:00Z">
        <w:r w:rsidR="00E072A5">
          <w:rPr>
            <w:rFonts w:cs="Arial"/>
            <w:szCs w:val="22"/>
          </w:rPr>
          <w:t>, and so should be complemented by other population health measures</w:t>
        </w:r>
      </w:ins>
      <w:ins w:id="73" w:author="Jonathan Minton" w:date="2020-11-25T20:04:00Z">
        <w:r w:rsidR="00E072A5">
          <w:rPr>
            <w:rFonts w:cs="Arial"/>
            <w:szCs w:val="22"/>
          </w:rPr>
          <w:t xml:space="preserve"> which may reveal what e0 alone conceals</w:t>
        </w:r>
      </w:ins>
      <w:r w:rsidRPr="00C71289">
        <w:rPr>
          <w:rFonts w:cs="Arial"/>
          <w:szCs w:val="22"/>
        </w:rPr>
        <w:t>.</w:t>
      </w:r>
    </w:p>
    <w:p w14:paraId="5EB3B0B8" w14:textId="57B79FBA" w:rsidR="007B7445" w:rsidRPr="00C71289" w:rsidRDefault="006159B7" w:rsidP="007370DB">
      <w:pPr>
        <w:rPr>
          <w:rFonts w:cs="Arial"/>
          <w:szCs w:val="22"/>
        </w:rPr>
      </w:pPr>
      <w:del w:id="74" w:author="Jonathan Minton" w:date="2020-11-25T20:03:00Z">
        <w:r w:rsidRPr="00C71289" w:rsidDel="00E072A5">
          <w:rPr>
            <w:rFonts w:cs="Arial"/>
            <w:szCs w:val="22"/>
          </w:rPr>
          <w:delText xml:space="preserve">This calls for </w:delText>
        </w:r>
        <w:r w:rsidR="00A07436" w:rsidRPr="00C71289" w:rsidDel="00E072A5">
          <w:rPr>
            <w:rFonts w:cs="Arial"/>
            <w:szCs w:val="22"/>
          </w:rPr>
          <w:delText>complementary summary measure</w:delText>
        </w:r>
        <w:r w:rsidRPr="00C71289" w:rsidDel="00E072A5">
          <w:rPr>
            <w:rFonts w:cs="Arial"/>
            <w:szCs w:val="22"/>
          </w:rPr>
          <w:delText>s</w:delText>
        </w:r>
        <w:r w:rsidR="00A07436" w:rsidRPr="00C71289" w:rsidDel="00E072A5">
          <w:rPr>
            <w:rFonts w:cs="Arial"/>
            <w:szCs w:val="22"/>
          </w:rPr>
          <w:delText xml:space="preserve"> </w:delText>
        </w:r>
        <w:r w:rsidRPr="00C71289" w:rsidDel="00E072A5">
          <w:rPr>
            <w:rFonts w:cs="Arial"/>
            <w:szCs w:val="22"/>
          </w:rPr>
          <w:delText xml:space="preserve">that </w:delText>
        </w:r>
        <w:r w:rsidR="00A07436" w:rsidRPr="00C71289" w:rsidDel="00E072A5">
          <w:rPr>
            <w:rFonts w:cs="Arial"/>
            <w:szCs w:val="22"/>
          </w:rPr>
          <w:delText>capture differences in the progress attained by different age groups in reducing mortality, and hence improving life expectancy.</w:delText>
        </w:r>
        <w:r w:rsidR="006E71F7" w:rsidRPr="00C71289" w:rsidDel="00E072A5">
          <w:rPr>
            <w:rFonts w:cs="Arial"/>
            <w:szCs w:val="22"/>
          </w:rPr>
          <w:delText xml:space="preserve"> One such measure is lifespan </w:delText>
        </w:r>
      </w:del>
      <w:ins w:id="75" w:author="Jonathan Minton" w:date="2020-11-25T20:03:00Z">
        <w:r w:rsidR="00E072A5">
          <w:rPr>
            <w:rFonts w:cs="Arial"/>
            <w:szCs w:val="22"/>
          </w:rPr>
          <w:t>L</w:t>
        </w:r>
        <w:r w:rsidR="00E072A5" w:rsidRPr="00C71289">
          <w:rPr>
            <w:rFonts w:cs="Arial"/>
            <w:szCs w:val="22"/>
          </w:rPr>
          <w:t xml:space="preserve">ifespan </w:t>
        </w:r>
      </w:ins>
      <w:r w:rsidR="006E71F7" w:rsidRPr="00C71289">
        <w:rPr>
          <w:rFonts w:cs="Arial"/>
          <w:szCs w:val="22"/>
        </w:rPr>
        <w:t>variation</w:t>
      </w:r>
      <w:ins w:id="76" w:author="Jonathan Minton" w:date="2020-11-25T20:03:00Z">
        <w:r w:rsidR="00E072A5">
          <w:rPr>
            <w:rFonts w:cs="Arial"/>
            <w:szCs w:val="22"/>
          </w:rPr>
          <w:t xml:space="preserve"> is a </w:t>
        </w:r>
      </w:ins>
      <w:ins w:id="77" w:author="Jonathan Minton" w:date="2020-11-25T20:04:00Z">
        <w:r w:rsidR="00E072A5">
          <w:rPr>
            <w:rFonts w:cs="Arial"/>
            <w:szCs w:val="22"/>
          </w:rPr>
          <w:t>complementary measure to e0</w:t>
        </w:r>
      </w:ins>
      <w:r w:rsidR="006E71F7" w:rsidRPr="00C71289">
        <w:rPr>
          <w:rFonts w:cs="Arial"/>
          <w:szCs w:val="22"/>
        </w:rPr>
        <w:t xml:space="preserve">. </w:t>
      </w:r>
      <w:del w:id="78" w:author="Jonathan Minton" w:date="2020-11-25T20:04:00Z">
        <w:r w:rsidR="006E71F7" w:rsidRPr="00C71289" w:rsidDel="00E072A5">
          <w:rPr>
            <w:rFonts w:cs="Arial"/>
            <w:szCs w:val="22"/>
          </w:rPr>
          <w:delText>This</w:delText>
        </w:r>
        <w:r w:rsidR="00A07436" w:rsidRPr="00C71289" w:rsidDel="00E072A5">
          <w:rPr>
            <w:rFonts w:cs="Arial"/>
            <w:szCs w:val="22"/>
          </w:rPr>
          <w:delText xml:space="preserve"> </w:delText>
        </w:r>
        <w:r w:rsidR="00E92FF4" w:rsidRPr="00C71289" w:rsidDel="00E072A5">
          <w:rPr>
            <w:rFonts w:cs="Arial"/>
            <w:szCs w:val="22"/>
          </w:rPr>
          <w:lastRenderedPageBreak/>
          <w:delText xml:space="preserve">measures </w:delText>
        </w:r>
      </w:del>
      <w:ins w:id="79" w:author="Jonathan Minton" w:date="2020-11-25T20:04:00Z">
        <w:r w:rsidR="00E072A5">
          <w:rPr>
            <w:rFonts w:cs="Arial"/>
            <w:szCs w:val="22"/>
          </w:rPr>
          <w:t xml:space="preserve">It measures </w:t>
        </w:r>
      </w:ins>
      <w:r w:rsidR="00E92FF4" w:rsidRPr="00C71289">
        <w:rPr>
          <w:rFonts w:cs="Arial"/>
          <w:szCs w:val="22"/>
        </w:rPr>
        <w:t>the average gap between the age at death of an individual and the remaining life expectancy at that age.</w:t>
      </w:r>
      <w:r w:rsidR="00A07436" w:rsidRPr="00C71289">
        <w:rPr>
          <w:rFonts w:cs="Arial"/>
          <w:szCs w:val="22"/>
        </w:rPr>
        <w:t xml:space="preserve"> </w:t>
      </w:r>
      <w:ins w:id="80" w:author="Jonathan Minton" w:date="2020-11-25T20:04:00Z">
        <w:r w:rsidR="00E072A5">
          <w:rPr>
            <w:rFonts w:cs="Arial"/>
            <w:szCs w:val="22"/>
          </w:rPr>
          <w:t>(See XXX for example</w:t>
        </w:r>
      </w:ins>
      <w:ins w:id="81" w:author="Jonathan Minton" w:date="2020-11-25T20:05:00Z">
        <w:r w:rsidR="00E072A5">
          <w:rPr>
            <w:rFonts w:cs="Arial"/>
            <w:szCs w:val="22"/>
          </w:rPr>
          <w:t xml:space="preserve"> – or appendix?</w:t>
        </w:r>
      </w:ins>
      <w:ins w:id="82" w:author="Jonathan Minton" w:date="2020-11-25T20:04:00Z">
        <w:r w:rsidR="00E072A5">
          <w:rPr>
            <w:rFonts w:cs="Arial"/>
            <w:szCs w:val="22"/>
          </w:rPr>
          <w:t>)</w:t>
        </w:r>
      </w:ins>
      <w:ins w:id="83" w:author="Jonathan Minton" w:date="2020-11-25T20:05:00Z">
        <w:r w:rsidR="00E072A5" w:rsidRPr="00E072A5">
          <w:rPr>
            <w:rFonts w:cs="Arial"/>
            <w:szCs w:val="22"/>
          </w:rPr>
          <w:t xml:space="preserve"> </w:t>
        </w:r>
        <w:r w:rsidR="00E072A5" w:rsidRPr="00C71289">
          <w:rPr>
            <w:rFonts w:cs="Arial"/>
            <w:szCs w:val="22"/>
          </w:rPr>
          <w:fldChar w:fldCharType="begin"/>
        </w:r>
        <w:r w:rsidR="00E072A5" w:rsidRPr="00C71289">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E072A5" w:rsidRPr="00C71289">
          <w:rPr>
            <w:rFonts w:cs="Arial"/>
            <w:szCs w:val="22"/>
          </w:rPr>
          <w:fldChar w:fldCharType="separate"/>
        </w:r>
        <w:r w:rsidR="00E072A5" w:rsidRPr="00C71289">
          <w:rPr>
            <w:rFonts w:cs="Arial"/>
            <w:noProof/>
            <w:szCs w:val="22"/>
            <w:vertAlign w:val="superscript"/>
          </w:rPr>
          <w:t>6</w:t>
        </w:r>
        <w:r w:rsidR="00E072A5" w:rsidRPr="00C71289">
          <w:rPr>
            <w:rFonts w:cs="Arial"/>
            <w:szCs w:val="22"/>
          </w:rPr>
          <w:fldChar w:fldCharType="end"/>
        </w:r>
        <w:r w:rsidR="00E072A5" w:rsidRPr="00C71289">
          <w:rPr>
            <w:rFonts w:cs="Arial"/>
            <w:szCs w:val="22"/>
          </w:rPr>
          <w:t xml:space="preserve"> </w:t>
        </w:r>
      </w:ins>
      <w:del w:id="84" w:author="Jonathan Minton" w:date="2020-11-25T20:05:00Z">
        <w:r w:rsidR="007C3CB7" w:rsidRPr="00C71289" w:rsidDel="00E072A5">
          <w:rPr>
            <w:rFonts w:cs="Arial"/>
            <w:szCs w:val="22"/>
          </w:rPr>
          <w:delText>T</w:delText>
        </w:r>
        <w:r w:rsidR="00A07436" w:rsidRPr="00C71289" w:rsidDel="00E072A5">
          <w:rPr>
            <w:rFonts w:cs="Arial"/>
            <w:szCs w:val="22"/>
          </w:rPr>
          <w:delText xml:space="preserve">o take the example used </w:delText>
        </w:r>
        <w:r w:rsidR="007B7445" w:rsidRPr="00C71289" w:rsidDel="00E072A5">
          <w:rPr>
            <w:rFonts w:cs="Arial"/>
            <w:szCs w:val="22"/>
          </w:rPr>
          <w:delText xml:space="preserve">in the seminal paper by </w:delText>
        </w:r>
        <w:r w:rsidR="00A07436" w:rsidRPr="00C71289" w:rsidDel="00E072A5">
          <w:rPr>
            <w:rFonts w:cs="Arial"/>
            <w:szCs w:val="22"/>
          </w:rPr>
          <w:delText>Vaupel and colleagues</w:delText>
        </w:r>
        <w:r w:rsidR="007B7445" w:rsidRPr="00C71289" w:rsidDel="00E072A5">
          <w:rPr>
            <w:rFonts w:cs="Arial"/>
            <w:szCs w:val="22"/>
          </w:rPr>
          <w:delText>,</w:delText>
        </w:r>
        <w:r w:rsidR="00864382" w:rsidRPr="00C71289" w:rsidDel="00E072A5">
          <w:rPr>
            <w:rFonts w:cs="Arial"/>
            <w:szCs w:val="22"/>
          </w:rPr>
          <w:fldChar w:fldCharType="begin"/>
        </w:r>
        <w:r w:rsidR="004D2E2A" w:rsidRPr="00C71289" w:rsidDel="00E072A5">
          <w:rPr>
            <w:rFonts w:cs="Arial"/>
            <w:szCs w:val="22"/>
          </w:rPr>
          <w:del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delInstrText>
        </w:r>
        <w:r w:rsidR="00864382" w:rsidRPr="00C71289" w:rsidDel="00E072A5">
          <w:rPr>
            <w:rFonts w:cs="Arial"/>
            <w:szCs w:val="22"/>
          </w:rPr>
          <w:fldChar w:fldCharType="separate"/>
        </w:r>
        <w:r w:rsidR="004D2E2A" w:rsidRPr="00C71289" w:rsidDel="00E072A5">
          <w:rPr>
            <w:rFonts w:cs="Arial"/>
            <w:noProof/>
            <w:szCs w:val="22"/>
            <w:vertAlign w:val="superscript"/>
          </w:rPr>
          <w:delText>6</w:delText>
        </w:r>
        <w:r w:rsidR="00864382" w:rsidRPr="00C71289" w:rsidDel="00E072A5">
          <w:rPr>
            <w:rFonts w:cs="Arial"/>
            <w:szCs w:val="22"/>
          </w:rPr>
          <w:fldChar w:fldCharType="end"/>
        </w:r>
        <w:r w:rsidR="007B7445" w:rsidRPr="00C71289" w:rsidDel="00E072A5">
          <w:rPr>
            <w:rFonts w:cs="Arial"/>
            <w:szCs w:val="22"/>
          </w:rPr>
          <w:delText xml:space="preserve"> </w:delText>
        </w:r>
        <w:r w:rsidR="00A07436" w:rsidRPr="00C71289" w:rsidDel="00E072A5">
          <w:rPr>
            <w:rFonts w:cs="Arial"/>
            <w:szCs w:val="22"/>
          </w:rPr>
          <w:delText>the 2008 life table for Sweden produced a figure for life expectancy at birth of 83 years</w:delText>
        </w:r>
        <w:r w:rsidR="007B7445" w:rsidRPr="00C71289" w:rsidDel="00E072A5">
          <w:rPr>
            <w:rFonts w:cs="Arial"/>
            <w:szCs w:val="22"/>
          </w:rPr>
          <w:delText xml:space="preserve"> and of a further 7.5 years for those reaching the age of 83. Someone dying a</w:delText>
        </w:r>
        <w:r w:rsidRPr="00C71289" w:rsidDel="00E072A5">
          <w:rPr>
            <w:rFonts w:cs="Arial"/>
            <w:szCs w:val="22"/>
          </w:rPr>
          <w:delText>t</w:delText>
        </w:r>
        <w:r w:rsidR="007B7445" w:rsidRPr="00C71289" w:rsidDel="00E072A5">
          <w:rPr>
            <w:rFonts w:cs="Arial"/>
            <w:szCs w:val="22"/>
          </w:rPr>
          <w:delText xml:space="preserve"> birth would </w:delText>
        </w:r>
        <w:r w:rsidR="006E71F7" w:rsidRPr="00C71289" w:rsidDel="00E072A5">
          <w:rPr>
            <w:rFonts w:cs="Arial"/>
            <w:szCs w:val="22"/>
          </w:rPr>
          <w:delText>therefore</w:delText>
        </w:r>
        <w:r w:rsidR="007B7445" w:rsidRPr="00C71289" w:rsidDel="00E072A5">
          <w:rPr>
            <w:rFonts w:cs="Arial"/>
            <w:szCs w:val="22"/>
          </w:rPr>
          <w:delText xml:space="preserve"> lose 83 years while someone dying at age 83 would lose 7.5 years. </w:delText>
        </w:r>
      </w:del>
      <w:commentRangeStart w:id="85"/>
      <w:r w:rsidR="004F14B8" w:rsidRPr="00C71289">
        <w:rPr>
          <w:rFonts w:cs="Arial"/>
          <w:szCs w:val="22"/>
        </w:rPr>
        <w:t>Historically</w:t>
      </w:r>
      <w:commentRangeEnd w:id="85"/>
      <w:r w:rsidR="00E5340C">
        <w:rPr>
          <w:rStyle w:val="CommentReference"/>
          <w:rFonts w:asciiTheme="minorHAnsi" w:eastAsiaTheme="minorHAnsi" w:hAnsiTheme="minorHAnsi" w:cstheme="minorBidi"/>
          <w:lang w:eastAsia="en-US"/>
        </w:rPr>
        <w:commentReference w:id="85"/>
      </w:r>
      <w:r w:rsidR="004F14B8" w:rsidRPr="00C71289">
        <w:rPr>
          <w:rFonts w:cs="Arial"/>
          <w:szCs w:val="22"/>
        </w:rPr>
        <w:t xml:space="preserve">, as life expectancy </w:t>
      </w:r>
      <w:r w:rsidR="007C3CB7" w:rsidRPr="00C71289">
        <w:rPr>
          <w:rFonts w:cs="Arial"/>
          <w:szCs w:val="22"/>
        </w:rPr>
        <w:t xml:space="preserve">has </w:t>
      </w:r>
      <w:r w:rsidR="004F14B8" w:rsidRPr="00C71289">
        <w:rPr>
          <w:rFonts w:cs="Arial"/>
          <w:szCs w:val="22"/>
        </w:rPr>
        <w:t>increase</w:t>
      </w:r>
      <w:r w:rsidR="007C3CB7" w:rsidRPr="00C71289">
        <w:rPr>
          <w:rFonts w:cs="Arial"/>
          <w:szCs w:val="22"/>
        </w:rPr>
        <w:t>d</w:t>
      </w:r>
      <w:r w:rsidR="004F14B8" w:rsidRPr="00C71289">
        <w:rPr>
          <w:rFonts w:cs="Arial"/>
          <w:szCs w:val="22"/>
        </w:rPr>
        <w:t xml:space="preserve">, lifespan variation </w:t>
      </w:r>
      <w:r w:rsidR="007B7445" w:rsidRPr="00C71289">
        <w:rPr>
          <w:rFonts w:cs="Arial"/>
          <w:szCs w:val="22"/>
        </w:rPr>
        <w:t xml:space="preserve">has </w:t>
      </w:r>
      <w:r w:rsidR="004F14B8" w:rsidRPr="00C71289">
        <w:rPr>
          <w:rFonts w:cs="Arial"/>
          <w:szCs w:val="22"/>
        </w:rPr>
        <w:t>decrease</w:t>
      </w:r>
      <w:r w:rsidR="007B7445" w:rsidRPr="00C71289">
        <w:rPr>
          <w:rFonts w:cs="Arial"/>
          <w:szCs w:val="22"/>
        </w:rPr>
        <w:t>d</w:t>
      </w:r>
      <w:r w:rsidR="008F1FA9" w:rsidRPr="00C71289">
        <w:rPr>
          <w:rFonts w:cs="Arial"/>
          <w:szCs w:val="22"/>
        </w:rPr>
        <w:t>, and t</w:t>
      </w:r>
      <w:r w:rsidR="004F14B8" w:rsidRPr="00C71289">
        <w:rPr>
          <w:rFonts w:cs="Arial"/>
          <w:szCs w:val="22"/>
        </w:rPr>
        <w:t xml:space="preserve">hose countries with the highest life expectancy also </w:t>
      </w:r>
      <w:r w:rsidR="007B7445" w:rsidRPr="00C71289">
        <w:rPr>
          <w:rFonts w:cs="Arial"/>
          <w:szCs w:val="22"/>
        </w:rPr>
        <w:t xml:space="preserve">have </w:t>
      </w:r>
      <w:r w:rsidR="004F14B8" w:rsidRPr="00C71289">
        <w:rPr>
          <w:rFonts w:cs="Arial"/>
          <w:szCs w:val="22"/>
        </w:rPr>
        <w:t>the lowest lifespan variation.</w:t>
      </w:r>
      <w:r w:rsidR="004F14B8" w:rsidRPr="00C71289">
        <w:rPr>
          <w:rFonts w:cs="Arial"/>
          <w:szCs w:val="22"/>
        </w:rPr>
        <w:fldChar w:fldCharType="begin"/>
      </w:r>
      <w:r w:rsidR="004D2E2A" w:rsidRPr="00C71289">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4F14B8" w:rsidRPr="00C71289">
        <w:rPr>
          <w:rFonts w:cs="Arial"/>
          <w:szCs w:val="22"/>
        </w:rPr>
        <w:fldChar w:fldCharType="separate"/>
      </w:r>
      <w:r w:rsidR="004D2E2A" w:rsidRPr="00C71289">
        <w:rPr>
          <w:rFonts w:cs="Arial"/>
          <w:noProof/>
          <w:szCs w:val="22"/>
          <w:vertAlign w:val="superscript"/>
        </w:rPr>
        <w:t>6</w:t>
      </w:r>
      <w:r w:rsidR="004F14B8" w:rsidRPr="00C71289">
        <w:rPr>
          <w:rFonts w:cs="Arial"/>
          <w:szCs w:val="22"/>
        </w:rPr>
        <w:fldChar w:fldCharType="end"/>
      </w:r>
      <w:r w:rsidR="004F14B8" w:rsidRPr="00C71289">
        <w:rPr>
          <w:rFonts w:cs="Arial"/>
          <w:szCs w:val="22"/>
        </w:rPr>
        <w:t xml:space="preserve"> </w:t>
      </w:r>
      <w:r w:rsidR="00DB56C9" w:rsidRPr="00C71289">
        <w:rPr>
          <w:rFonts w:cs="Arial"/>
          <w:szCs w:val="22"/>
        </w:rPr>
        <w:t xml:space="preserve">This phenomenon </w:t>
      </w:r>
      <w:del w:id="86" w:author="Jonathan Minton" w:date="2020-11-25T20:06:00Z">
        <w:r w:rsidR="008F1FA9" w:rsidRPr="00C71289" w:rsidDel="00E072A5">
          <w:rPr>
            <w:rFonts w:cs="Arial"/>
            <w:szCs w:val="22"/>
          </w:rPr>
          <w:delText xml:space="preserve">is not unique to humans: it </w:delText>
        </w:r>
      </w:del>
      <w:r w:rsidR="00DB56C9" w:rsidRPr="00C71289">
        <w:rPr>
          <w:rFonts w:cs="Arial"/>
          <w:szCs w:val="22"/>
        </w:rPr>
        <w:t>has</w:t>
      </w:r>
      <w:r w:rsidR="00C4069B">
        <w:rPr>
          <w:rFonts w:cs="Arial"/>
          <w:szCs w:val="22"/>
        </w:rPr>
        <w:t xml:space="preserve"> also</w:t>
      </w:r>
      <w:r w:rsidR="00DB56C9" w:rsidRPr="00C71289">
        <w:rPr>
          <w:rFonts w:cs="Arial"/>
          <w:szCs w:val="22"/>
        </w:rPr>
        <w:t xml:space="preserve"> been observed in </w:t>
      </w:r>
      <w:r w:rsidR="00C4069B">
        <w:rPr>
          <w:rFonts w:cs="Arial"/>
          <w:szCs w:val="22"/>
        </w:rPr>
        <w:t xml:space="preserve">other </w:t>
      </w:r>
      <w:r w:rsidR="00DB56C9" w:rsidRPr="00C71289">
        <w:rPr>
          <w:rFonts w:cs="Arial"/>
          <w:szCs w:val="22"/>
        </w:rPr>
        <w:t>primate species.</w:t>
      </w:r>
      <w:r w:rsidR="00DB56C9" w:rsidRPr="00C71289">
        <w:rPr>
          <w:rFonts w:cs="Arial"/>
          <w:szCs w:val="22"/>
        </w:rPr>
        <w:fldChar w:fldCharType="begin"/>
      </w:r>
      <w:r w:rsidR="004D2E2A" w:rsidRPr="00C71289">
        <w:rPr>
          <w:rFonts w:cs="Arial"/>
          <w:szCs w:val="22"/>
        </w:rPr>
        <w:instrText xml:space="preserve"> ADDIN EN.CITE &lt;EndNote&gt;&lt;Cite&gt;&lt;Author&gt;Colchero&lt;/Author&gt;&lt;Year&gt;2016&lt;/Year&gt;&lt;RecNum&gt;17&lt;/RecNum&gt;&lt;DisplayText&gt;&lt;style face="superscript"&gt;7&lt;/style&gt;&lt;/DisplayText&gt;&lt;record&gt;&lt;rec-number&gt;17&lt;/rec-number&gt;&lt;foreign-keys&gt;&lt;key app="EN" db-id="9vvtta0t42fee5eeva8xarpbe9srzdetrx2a" timestamp="1575985287"&gt;17&lt;/key&gt;&lt;/foreign-keys&gt;&lt;ref-type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urls&gt;&lt;related-urls&gt;&lt;url&gt;https://www.pnas.org/content/pnas/113/48/E7681.full.pdf&lt;/url&gt;&lt;/related-urls&gt;&lt;/urls&gt;&lt;electronic-resource-num&gt;10.1073/pnas.1612191113&lt;/electronic-resource-num&gt;&lt;/record&gt;&lt;/Cite&gt;&lt;/EndNote&gt;</w:instrText>
      </w:r>
      <w:r w:rsidR="00DB56C9" w:rsidRPr="00C71289">
        <w:rPr>
          <w:rFonts w:cs="Arial"/>
          <w:szCs w:val="22"/>
        </w:rPr>
        <w:fldChar w:fldCharType="separate"/>
      </w:r>
      <w:r w:rsidR="004D2E2A" w:rsidRPr="00C71289">
        <w:rPr>
          <w:rFonts w:cs="Arial"/>
          <w:noProof/>
          <w:szCs w:val="22"/>
          <w:vertAlign w:val="superscript"/>
        </w:rPr>
        <w:t>7</w:t>
      </w:r>
      <w:r w:rsidR="00DB56C9" w:rsidRPr="00C71289">
        <w:rPr>
          <w:rFonts w:cs="Arial"/>
          <w:szCs w:val="22"/>
        </w:rPr>
        <w:fldChar w:fldCharType="end"/>
      </w:r>
    </w:p>
    <w:p w14:paraId="1DF51C12" w14:textId="330D93C7" w:rsidR="001825FA" w:rsidRPr="00C71289" w:rsidRDefault="00E5340C" w:rsidP="007370DB">
      <w:pPr>
        <w:rPr>
          <w:rFonts w:cs="Arial"/>
          <w:szCs w:val="22"/>
        </w:rPr>
      </w:pPr>
      <w:ins w:id="87" w:author="Jonathan Minton" w:date="2020-11-29T16:34:00Z">
        <w:r>
          <w:rPr>
            <w:rFonts w:cs="Arial"/>
            <w:szCs w:val="22"/>
          </w:rPr>
          <w:t xml:space="preserve">The usual coupling of rising life expectancy with falling lifespan variation suggests a demographic analogue of </w:t>
        </w:r>
      </w:ins>
      <w:ins w:id="88" w:author="Jonathan Minton" w:date="2020-11-29T16:35:00Z">
        <w:r>
          <w:rPr>
            <w:rFonts w:cs="Arial"/>
            <w:szCs w:val="22"/>
          </w:rPr>
          <w:t xml:space="preserve">the </w:t>
        </w:r>
      </w:ins>
      <w:ins w:id="89" w:author="Jonathan Minton" w:date="2020-11-29T16:36:00Z">
        <w:r w:rsidR="00D541BF">
          <w:rPr>
            <w:rFonts w:cs="Arial"/>
            <w:szCs w:val="22"/>
          </w:rPr>
          <w:t xml:space="preserve">political </w:t>
        </w:r>
      </w:ins>
      <w:ins w:id="90" w:author="Jonathan Minton" w:date="2020-11-29T16:35:00Z">
        <w:r w:rsidR="00D541BF">
          <w:rPr>
            <w:rFonts w:cs="Arial"/>
            <w:szCs w:val="22"/>
          </w:rPr>
          <w:t xml:space="preserve">slogan, </w:t>
        </w:r>
      </w:ins>
      <w:del w:id="91" w:author="Jonathan Minton" w:date="2020-11-29T16:35:00Z">
        <w:r w:rsidR="007B7445" w:rsidRPr="00C71289" w:rsidDel="00D541BF">
          <w:rPr>
            <w:rFonts w:cs="Arial"/>
            <w:szCs w:val="22"/>
          </w:rPr>
          <w:delText xml:space="preserve">These observations have given rise to the idea that a </w:delText>
        </w:r>
      </w:del>
      <w:r w:rsidR="007B7445" w:rsidRPr="00C71289">
        <w:rPr>
          <w:rFonts w:cs="Arial"/>
          <w:szCs w:val="22"/>
        </w:rPr>
        <w:t>“</w:t>
      </w:r>
      <w:ins w:id="92" w:author="Jonathan Minton" w:date="2020-11-29T16:37:00Z">
        <w:r w:rsidR="00D541BF">
          <w:rPr>
            <w:rFonts w:cs="Arial"/>
            <w:szCs w:val="22"/>
          </w:rPr>
          <w:t xml:space="preserve">a </w:t>
        </w:r>
      </w:ins>
      <w:r w:rsidR="007B7445" w:rsidRPr="00C71289">
        <w:rPr>
          <w:rFonts w:cs="Arial"/>
          <w:szCs w:val="22"/>
        </w:rPr>
        <w:t>rising tide raises all boats”</w:t>
      </w:r>
      <w:ins w:id="93" w:author="Jonathan Minton" w:date="2020-11-29T16:37:00Z">
        <w:r w:rsidR="00D541BF">
          <w:rPr>
            <w:rFonts w:cs="Arial"/>
            <w:szCs w:val="22"/>
          </w:rPr>
          <w:t xml:space="preserve"> – i.e. that as </w:t>
        </w:r>
      </w:ins>
      <w:ins w:id="94" w:author="Jonathan Minton" w:date="2020-11-29T16:38:00Z">
        <w:r w:rsidR="00D541BF">
          <w:rPr>
            <w:rFonts w:cs="Arial"/>
            <w:szCs w:val="22"/>
          </w:rPr>
          <w:t>the tide (life expectancy) increases so the individual mortality risks at different ages (the ‘boats’) will each fall too, often in lockstep. If they do not</w:t>
        </w:r>
      </w:ins>
      <w:ins w:id="95" w:author="Jonathan Minton" w:date="2020-11-29T16:39:00Z">
        <w:r w:rsidR="00D541BF">
          <w:rPr>
            <w:rFonts w:cs="Arial"/>
            <w:szCs w:val="22"/>
          </w:rPr>
          <w:t xml:space="preserve">, then lifespan variation will increase rather than fall. </w:t>
        </w:r>
      </w:ins>
      <w:del w:id="96" w:author="Jonathan Minton" w:date="2020-11-29T16:37:00Z">
        <w:r w:rsidR="00B709A4" w:rsidRPr="00C71289" w:rsidDel="00D541BF">
          <w:rPr>
            <w:rFonts w:cs="Arial"/>
            <w:szCs w:val="22"/>
          </w:rPr>
          <w:delText xml:space="preserve">, </w:delText>
        </w:r>
      </w:del>
      <w:del w:id="97" w:author="Jonathan Minton" w:date="2020-11-29T16:39:00Z">
        <w:r w:rsidR="00B709A4" w:rsidRPr="00C71289" w:rsidDel="00D541BF">
          <w:rPr>
            <w:rFonts w:cs="Arial"/>
            <w:szCs w:val="22"/>
          </w:rPr>
          <w:delText>whereby progress in life expectancy should, in normal circumstances, reflect reductions in mortality at all ages</w:delText>
        </w:r>
        <w:r w:rsidR="007054FD" w:rsidRPr="00C71289" w:rsidDel="00D541BF">
          <w:rPr>
            <w:rFonts w:cs="Arial"/>
            <w:szCs w:val="22"/>
          </w:rPr>
          <w:delText xml:space="preserve"> </w:delText>
        </w:r>
        <w:r w:rsidR="005A535B" w:rsidDel="00D541BF">
          <w:rPr>
            <w:rFonts w:cs="Arial"/>
            <w:szCs w:val="22"/>
          </w:rPr>
          <w:delText xml:space="preserve">but it is also important to consider </w:delText>
        </w:r>
        <w:r w:rsidR="00FA3EB7" w:rsidRPr="00C71289" w:rsidDel="00D541BF">
          <w:rPr>
            <w:rFonts w:cs="Arial"/>
            <w:szCs w:val="22"/>
          </w:rPr>
          <w:delText>l</w:delText>
        </w:r>
        <w:r w:rsidR="001825FA" w:rsidRPr="00C71289" w:rsidDel="00D541BF">
          <w:rPr>
            <w:rFonts w:cs="Arial"/>
            <w:szCs w:val="22"/>
          </w:rPr>
          <w:delText>ifespan variation</w:delText>
        </w:r>
        <w:r w:rsidR="00C5052D" w:rsidRPr="00C71289" w:rsidDel="00D541BF">
          <w:rPr>
            <w:rFonts w:cs="Arial"/>
            <w:szCs w:val="22"/>
          </w:rPr>
          <w:delText xml:space="preserve"> </w:delText>
        </w:r>
        <w:r w:rsidR="007054FD" w:rsidRPr="00C71289" w:rsidDel="00D541BF">
          <w:rPr>
            <w:rFonts w:cs="Arial"/>
            <w:szCs w:val="22"/>
          </w:rPr>
          <w:delText>when monitoring the progress of nations.</w:delText>
        </w:r>
      </w:del>
      <w:r w:rsidR="001825FA" w:rsidRPr="00C71289">
        <w:rPr>
          <w:rFonts w:cs="Arial"/>
          <w:szCs w:val="22"/>
        </w:rPr>
        <w:fldChar w:fldCharType="begin"/>
      </w:r>
      <w:r w:rsidR="004D2E2A" w:rsidRPr="00C71289">
        <w:rPr>
          <w:rFonts w:cs="Arial"/>
          <w:szCs w:val="22"/>
        </w:rPr>
        <w:instrText xml:space="preserve"> ADDIN EN.CITE &lt;EndNote&gt;&lt;Cite&gt;&lt;Author&gt;van Raalte&lt;/Author&gt;&lt;Year&gt;2018&lt;/Year&gt;&lt;RecNum&gt;14&lt;/RecNum&gt;&lt;DisplayText&gt;&lt;style face="superscript"&gt;8&lt;/style&gt;&lt;/DisplayText&gt;&lt;record&gt;&lt;rec-number&gt;14&lt;/rec-number&gt;&lt;foreign-keys&gt;&lt;key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1825FA" w:rsidRPr="00C71289">
        <w:rPr>
          <w:rFonts w:cs="Arial"/>
          <w:szCs w:val="22"/>
        </w:rPr>
        <w:fldChar w:fldCharType="separate"/>
      </w:r>
      <w:r w:rsidR="004D2E2A" w:rsidRPr="00C71289">
        <w:rPr>
          <w:rFonts w:cs="Arial"/>
          <w:noProof/>
          <w:szCs w:val="22"/>
          <w:vertAlign w:val="superscript"/>
        </w:rPr>
        <w:t>8</w:t>
      </w:r>
      <w:r w:rsidR="001825FA" w:rsidRPr="00C71289">
        <w:rPr>
          <w:rFonts w:cs="Arial"/>
          <w:szCs w:val="22"/>
        </w:rPr>
        <w:fldChar w:fldCharType="end"/>
      </w:r>
      <w:r w:rsidR="00C6152A" w:rsidRPr="00C71289">
        <w:rPr>
          <w:rFonts w:cs="Arial"/>
          <w:szCs w:val="22"/>
        </w:rPr>
        <w:t xml:space="preserve"> </w:t>
      </w:r>
      <w:del w:id="98" w:author="Jonathan Minton" w:date="2020-11-26T08:02:00Z">
        <w:r w:rsidR="00DE3C83" w:rsidRPr="00C71289" w:rsidDel="002A7333">
          <w:rPr>
            <w:rFonts w:cs="Arial"/>
            <w:szCs w:val="22"/>
          </w:rPr>
          <w:delText>A recent</w:delText>
        </w:r>
        <w:r w:rsidR="00C5052D" w:rsidRPr="00C71289" w:rsidDel="002A7333">
          <w:rPr>
            <w:rFonts w:cs="Arial"/>
            <w:szCs w:val="22"/>
          </w:rPr>
          <w:delText xml:space="preserve"> example</w:delText>
        </w:r>
        <w:r w:rsidR="00DE3C83" w:rsidRPr="00C71289" w:rsidDel="002A7333">
          <w:rPr>
            <w:rFonts w:cs="Arial"/>
            <w:szCs w:val="22"/>
          </w:rPr>
          <w:delText xml:space="preserve"> can be seen i</w:delText>
        </w:r>
      </w:del>
      <w:ins w:id="99" w:author="Jonathan Minton" w:date="2020-11-26T08:02:00Z">
        <w:r w:rsidR="002A7333">
          <w:rPr>
            <w:rFonts w:cs="Arial"/>
            <w:szCs w:val="22"/>
          </w:rPr>
          <w:t>I</w:t>
        </w:r>
      </w:ins>
      <w:r w:rsidR="00DE3C83" w:rsidRPr="00C71289">
        <w:rPr>
          <w:rFonts w:cs="Arial"/>
          <w:szCs w:val="22"/>
        </w:rPr>
        <w:t>n the USA</w:t>
      </w:r>
      <w:r w:rsidR="005B4B4C" w:rsidRPr="00C71289">
        <w:rPr>
          <w:rFonts w:cs="Arial"/>
          <w:szCs w:val="22"/>
        </w:rPr>
        <w:t>,</w:t>
      </w:r>
      <w:r w:rsidR="00DE3C83" w:rsidRPr="00C71289">
        <w:rPr>
          <w:rFonts w:cs="Arial"/>
          <w:szCs w:val="22"/>
        </w:rPr>
        <w:t xml:space="preserve"> </w:t>
      </w:r>
      <w:ins w:id="100" w:author="Jonathan Minton" w:date="2020-11-26T08:02:00Z">
        <w:r w:rsidR="002A7333">
          <w:rPr>
            <w:rFonts w:cs="Arial"/>
            <w:szCs w:val="22"/>
          </w:rPr>
          <w:t xml:space="preserve">for example, </w:t>
        </w:r>
      </w:ins>
      <w:del w:id="101" w:author="Jonathan Minton" w:date="2020-11-26T08:02:00Z">
        <w:r w:rsidR="00DE3C83" w:rsidRPr="00C71289" w:rsidDel="002A7333">
          <w:rPr>
            <w:rFonts w:cs="Arial"/>
            <w:szCs w:val="22"/>
          </w:rPr>
          <w:delText>where</w:delText>
        </w:r>
        <w:r w:rsidR="007C3CB7" w:rsidRPr="00C71289" w:rsidDel="002A7333">
          <w:rPr>
            <w:rFonts w:cs="Arial"/>
            <w:szCs w:val="22"/>
          </w:rPr>
          <w:delText xml:space="preserve"> </w:delText>
        </w:r>
      </w:del>
      <w:r w:rsidR="00C5052D" w:rsidRPr="00C71289">
        <w:rPr>
          <w:rFonts w:cs="Arial"/>
          <w:szCs w:val="22"/>
        </w:rPr>
        <w:t>life expectancy</w:t>
      </w:r>
      <w:r w:rsidR="005B4B4C" w:rsidRPr="00C71289">
        <w:rPr>
          <w:rFonts w:cs="Arial"/>
          <w:szCs w:val="22"/>
        </w:rPr>
        <w:t xml:space="preserve"> </w:t>
      </w:r>
      <w:r w:rsidR="00C5052D" w:rsidRPr="00C71289">
        <w:rPr>
          <w:rFonts w:cs="Arial"/>
          <w:szCs w:val="22"/>
        </w:rPr>
        <w:t xml:space="preserve">increased by approximately 10% for men and 5% for women </w:t>
      </w:r>
      <w:del w:id="102" w:author="Jonathan Minton" w:date="2020-11-29T16:40:00Z">
        <w:r w:rsidR="00C5052D" w:rsidRPr="00C71289" w:rsidDel="00D541BF">
          <w:rPr>
            <w:rFonts w:cs="Arial"/>
            <w:szCs w:val="22"/>
          </w:rPr>
          <w:delText xml:space="preserve">between </w:delText>
        </w:r>
      </w:del>
      <w:ins w:id="103" w:author="Jonathan Minton" w:date="2020-11-29T16:40:00Z">
        <w:r w:rsidR="00D541BF">
          <w:rPr>
            <w:rFonts w:cs="Arial"/>
            <w:szCs w:val="22"/>
          </w:rPr>
          <w:t xml:space="preserve">over </w:t>
        </w:r>
      </w:ins>
      <w:r w:rsidR="00C5052D" w:rsidRPr="00C71289">
        <w:rPr>
          <w:rFonts w:cs="Arial"/>
          <w:szCs w:val="22"/>
        </w:rPr>
        <w:t xml:space="preserve">1980 </w:t>
      </w:r>
      <w:del w:id="104" w:author="Jonathan Minton" w:date="2020-11-29T16:40:00Z">
        <w:r w:rsidR="00C5052D" w:rsidRPr="00C71289" w:rsidDel="00D541BF">
          <w:rPr>
            <w:rFonts w:cs="Arial"/>
            <w:szCs w:val="22"/>
          </w:rPr>
          <w:delText xml:space="preserve">and </w:delText>
        </w:r>
      </w:del>
      <w:ins w:id="105" w:author="Jonathan Minton" w:date="2020-11-29T16:40:00Z">
        <w:r w:rsidR="00D541BF">
          <w:rPr>
            <w:rFonts w:cs="Arial"/>
            <w:szCs w:val="22"/>
          </w:rPr>
          <w:t>-</w:t>
        </w:r>
      </w:ins>
      <w:r w:rsidR="00C5052D" w:rsidRPr="00C71289">
        <w:rPr>
          <w:rFonts w:cs="Arial"/>
          <w:szCs w:val="22"/>
        </w:rPr>
        <w:t>2014</w:t>
      </w:r>
      <w:r w:rsidR="008F1FA9" w:rsidRPr="00C71289">
        <w:rPr>
          <w:rFonts w:cs="Arial"/>
          <w:szCs w:val="22"/>
        </w:rPr>
        <w:t>,</w:t>
      </w:r>
      <w:r w:rsidR="007054FD" w:rsidRPr="00C71289">
        <w:rPr>
          <w:rFonts w:cs="Arial"/>
          <w:szCs w:val="22"/>
        </w:rPr>
        <w:t xml:space="preserve"> but </w:t>
      </w:r>
      <w:r w:rsidR="00C5052D" w:rsidRPr="00C71289">
        <w:rPr>
          <w:rFonts w:cs="Arial"/>
          <w:szCs w:val="22"/>
        </w:rPr>
        <w:t>lifespan variation fluctuate</w:t>
      </w:r>
      <w:r w:rsidR="007054FD" w:rsidRPr="00C71289">
        <w:rPr>
          <w:rFonts w:cs="Arial"/>
          <w:szCs w:val="22"/>
        </w:rPr>
        <w:t>d</w:t>
      </w:r>
      <w:r w:rsidR="00C5052D" w:rsidRPr="00C71289">
        <w:rPr>
          <w:rFonts w:cs="Arial"/>
          <w:szCs w:val="22"/>
        </w:rPr>
        <w:t xml:space="preserve"> </w:t>
      </w:r>
      <w:del w:id="106" w:author="Jonathan Minton" w:date="2020-11-29T16:41:00Z">
        <w:r w:rsidR="00C5052D" w:rsidRPr="00C71289" w:rsidDel="00D541BF">
          <w:rPr>
            <w:rFonts w:cs="Arial"/>
            <w:szCs w:val="22"/>
          </w:rPr>
          <w:delText>markedly</w:delText>
        </w:r>
        <w:r w:rsidR="005A535B" w:rsidDel="00D541BF">
          <w:rPr>
            <w:rFonts w:cs="Arial"/>
            <w:szCs w:val="22"/>
          </w:rPr>
          <w:delText xml:space="preserve"> before </w:delText>
        </w:r>
      </w:del>
      <w:ins w:id="107" w:author="Jonathan Minton" w:date="2020-11-29T16:41:00Z">
        <w:r w:rsidR="00D541BF">
          <w:rPr>
            <w:rFonts w:cs="Arial"/>
            <w:szCs w:val="22"/>
          </w:rPr>
          <w:t xml:space="preserve">then </w:t>
        </w:r>
      </w:ins>
      <w:del w:id="108" w:author="Jonathan Minton" w:date="2020-11-29T16:41:00Z">
        <w:r w:rsidR="00C5052D" w:rsidRPr="00C71289" w:rsidDel="00D541BF">
          <w:rPr>
            <w:rFonts w:cs="Arial"/>
            <w:szCs w:val="22"/>
          </w:rPr>
          <w:delText>increas</w:delText>
        </w:r>
        <w:r w:rsidR="007054FD" w:rsidRPr="00C71289" w:rsidDel="00D541BF">
          <w:rPr>
            <w:rFonts w:cs="Arial"/>
            <w:szCs w:val="22"/>
          </w:rPr>
          <w:delText>ing</w:delText>
        </w:r>
      </w:del>
      <w:ins w:id="109" w:author="Jonathan Minton" w:date="2020-11-29T16:41:00Z">
        <w:r w:rsidR="00D541BF">
          <w:rPr>
            <w:rFonts w:cs="Arial"/>
            <w:szCs w:val="22"/>
          </w:rPr>
          <w:t>increased</w:t>
        </w:r>
      </w:ins>
      <w:del w:id="110" w:author="Jonathan Minton" w:date="2020-11-29T16:41:00Z">
        <w:r w:rsidR="007054FD" w:rsidRPr="00C71289" w:rsidDel="00D541BF">
          <w:rPr>
            <w:rFonts w:cs="Arial"/>
            <w:szCs w:val="22"/>
          </w:rPr>
          <w:delText>, in a departure from historical trends</w:delText>
        </w:r>
      </w:del>
      <w:r w:rsidR="007054FD" w:rsidRPr="00C71289">
        <w:rPr>
          <w:rFonts w:cs="Arial"/>
          <w:szCs w:val="22"/>
        </w:rPr>
        <w:t xml:space="preserve">. </w:t>
      </w:r>
      <w:r w:rsidR="008F1FA9" w:rsidRPr="00C71289">
        <w:rPr>
          <w:rFonts w:cs="Arial"/>
          <w:szCs w:val="22"/>
        </w:rPr>
        <w:t xml:space="preserve">Life expectancy in the USA </w:t>
      </w:r>
      <w:del w:id="111" w:author="Jonathan Minton" w:date="2020-11-26T08:03:00Z">
        <w:r w:rsidR="008F1FA9" w:rsidRPr="00C71289" w:rsidDel="002A7333">
          <w:rPr>
            <w:rFonts w:cs="Arial"/>
            <w:szCs w:val="22"/>
          </w:rPr>
          <w:delText xml:space="preserve">has subsequently </w:delText>
        </w:r>
      </w:del>
      <w:ins w:id="112" w:author="Jonathan Minton" w:date="2020-11-26T08:03:00Z">
        <w:r w:rsidR="002A7333">
          <w:rPr>
            <w:rFonts w:cs="Arial"/>
            <w:szCs w:val="22"/>
          </w:rPr>
          <w:t xml:space="preserve">then </w:t>
        </w:r>
      </w:ins>
      <w:r w:rsidR="008F1FA9" w:rsidRPr="00C71289">
        <w:rPr>
          <w:rFonts w:cs="Arial"/>
          <w:szCs w:val="22"/>
        </w:rPr>
        <w:t>declined every year since 2015</w:t>
      </w:r>
      <w:r w:rsidR="008F1FA9" w:rsidRPr="00C71289">
        <w:rPr>
          <w:rFonts w:cs="Arial"/>
          <w:szCs w:val="22"/>
        </w:rPr>
        <w:fldChar w:fldCharType="begin"/>
      </w:r>
      <w:r w:rsidR="004D2E2A" w:rsidRPr="00C71289">
        <w:rPr>
          <w:rFonts w:cs="Arial"/>
          <w:szCs w:val="22"/>
        </w:rPr>
        <w:instrText xml:space="preserve"> ADDIN EN.CITE &lt;EndNote&gt;&lt;Cite&gt;&lt;Author&gt;Arias E.&lt;/Author&gt;&lt;Year&gt;2019&lt;/Year&gt;&lt;RecNum&gt;20&lt;/RecNum&gt;&lt;DisplayText&gt;&lt;style face="superscript"&gt;9&lt;/style&gt;&lt;/DisplayText&gt;&lt;record&gt;&lt;rec-number&gt;20&lt;/rec-number&gt;&lt;foreign-keys&gt;&lt;key app="EN" db-id="9vvtta0t42fee5eeva8xarpbe9srzdetrx2a" timestamp="1578583719"&gt;20&lt;/key&gt;&lt;/foreign-keys&gt;&lt;ref-type name="Web Page"&gt;12&lt;/ref-type&gt;&lt;contributors&gt;&lt;authors&gt;&lt;author&gt;Arias E., Xu J.,&lt;/author&gt;&lt;/authors&gt;&lt;/contributors&gt;&lt;titles&gt;&lt;title&gt;United States Life Tables, 2017&lt;/title&gt;&lt;/titles&gt;&lt;volume&gt;2019&lt;/volume&gt;&lt;number&gt;1 November&lt;/number&gt;&lt;dates&gt;&lt;year&gt;2019&lt;/year&gt;&lt;pub-dates&gt;&lt;date&gt;24 June 2019&lt;/date&gt;&lt;/pub-dates&gt;&lt;/dates&gt;&lt;pub-location&gt;National Vital Statistics Reports&lt;/pub-location&gt;&lt;urls&gt;&lt;related-urls&gt;&lt;url&gt;https://www.cdc.gov/nchs/data/nvsr/nvsr68/nvsr68_07-508.pdf&lt;/url&gt;&lt;/related-urls&gt;&lt;/urls&gt;&lt;custom1&gt;2019&lt;/custom1&gt;&lt;custom2&gt;1 November&lt;/custom2&gt;&lt;/record&gt;&lt;/Cite&gt;&lt;/EndNote&gt;</w:instrText>
      </w:r>
      <w:r w:rsidR="008F1FA9" w:rsidRPr="00C71289">
        <w:rPr>
          <w:rFonts w:cs="Arial"/>
          <w:szCs w:val="22"/>
        </w:rPr>
        <w:fldChar w:fldCharType="separate"/>
      </w:r>
      <w:r w:rsidR="004D2E2A" w:rsidRPr="00C71289">
        <w:rPr>
          <w:rFonts w:cs="Arial"/>
          <w:noProof/>
          <w:szCs w:val="22"/>
          <w:vertAlign w:val="superscript"/>
        </w:rPr>
        <w:t>9</w:t>
      </w:r>
      <w:r w:rsidR="008F1FA9" w:rsidRPr="00C71289">
        <w:rPr>
          <w:rFonts w:cs="Arial"/>
          <w:szCs w:val="22"/>
        </w:rPr>
        <w:fldChar w:fldCharType="end"/>
      </w:r>
      <w:r w:rsidR="008F1FA9" w:rsidRPr="00C71289">
        <w:rPr>
          <w:rFonts w:cs="Arial"/>
          <w:szCs w:val="22"/>
        </w:rPr>
        <w:t xml:space="preserve"> driven by what have been termed  “deaths of despair”,</w:t>
      </w:r>
      <w:r w:rsidR="008F1FA9" w:rsidRPr="00C71289">
        <w:rPr>
          <w:rFonts w:cs="Arial"/>
          <w:szCs w:val="22"/>
        </w:rPr>
        <w:fldChar w:fldCharType="begin"/>
      </w:r>
      <w:r w:rsidR="004D2E2A" w:rsidRPr="00C71289">
        <w:rPr>
          <w:rFonts w:cs="Arial"/>
          <w:szCs w:val="22"/>
        </w:rPr>
        <w:instrText xml:space="preserve"> ADDIN EN.CITE &lt;EndNote&gt;&lt;Cite&gt;&lt;Author&gt;Case&lt;/Author&gt;&lt;Year&gt;2015&lt;/Year&gt;&lt;RecNum&gt;23&lt;/RecNum&gt;&lt;DisplayText&gt;&lt;style face="superscript"&gt;10 11&lt;/style&gt;&lt;/DisplayText&gt;&lt;record&gt;&lt;rec-number&gt;23&lt;/rec-number&gt;&lt;foreign-keys&gt;&lt;key app="EN" db-id="9vvtta0t42fee5eeva8xarpbe9srzdetrx2a" timestamp="1578583719"&gt;23&lt;/key&gt;&lt;/foreign-keys&gt;&lt;ref-type name="Journal Article"&gt;17&lt;/ref-type&gt;&lt;contributors&gt;&lt;authors&gt;&lt;author&gt;Case, Anne&lt;/author&gt;&lt;author&gt;Deaton, Angus&lt;/author&gt;&lt;/authors&gt;&lt;/contributors&gt;&lt;titles&gt;&lt;title&gt;Rising morbidity and mortality in midlife among white non-Hispanic Americans in the 21st century&lt;/title&gt;&lt;secondary-title&gt;Proceedings of the National Academy of Sciences&lt;/secondary-title&gt;&lt;/titles&gt;&lt;periodical&gt;&lt;full-title&gt;Proceedings of the National Academy of Sciences&lt;/full-title&gt;&lt;/periodical&gt;&lt;pages&gt;15078-15083&lt;/pages&gt;&lt;volume&gt;112&lt;/volume&gt;&lt;number&gt;49&lt;/number&gt;&lt;dates&gt;&lt;year&gt;2015&lt;/year&gt;&lt;/dates&gt;&lt;urls&gt;&lt;related-urls&gt;&lt;url&gt;https://www.pnas.org/content/pnas/112/49/15078.full.pdf&lt;/url&gt;&lt;/related-urls&gt;&lt;/urls&gt;&lt;electronic-resource-num&gt;10.1073/pnas.1518393112&lt;/electronic-resource-num&gt;&lt;/record&gt;&lt;/Cite&gt;&lt;Cite&gt;&lt;Author&gt;Case A.&lt;/Author&gt;&lt;Year&gt;2017&lt;/Year&gt;&lt;RecNum&gt;24&lt;/RecNum&gt;&lt;record&gt;&lt;rec-number&gt;24&lt;/rec-number&gt;&lt;foreign-keys&gt;&lt;key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sidRPr="00C71289">
        <w:rPr>
          <w:rFonts w:cs="Arial"/>
          <w:szCs w:val="22"/>
        </w:rPr>
        <w:fldChar w:fldCharType="separate"/>
      </w:r>
      <w:r w:rsidR="004D2E2A" w:rsidRPr="00C71289">
        <w:rPr>
          <w:rFonts w:cs="Arial"/>
          <w:noProof/>
          <w:szCs w:val="22"/>
          <w:vertAlign w:val="superscript"/>
        </w:rPr>
        <w:t>10 11</w:t>
      </w:r>
      <w:r w:rsidR="008F1FA9" w:rsidRPr="00C71289">
        <w:rPr>
          <w:rFonts w:cs="Arial"/>
          <w:szCs w:val="22"/>
        </w:rPr>
        <w:fldChar w:fldCharType="end"/>
      </w:r>
      <w:r w:rsidR="008F1FA9" w:rsidRPr="00C71289">
        <w:rPr>
          <w:rFonts w:cs="Arial"/>
          <w:szCs w:val="22"/>
        </w:rPr>
        <w:t xml:space="preserve"> </w:t>
      </w:r>
      <w:r w:rsidR="005A535B">
        <w:rPr>
          <w:rFonts w:cs="Arial"/>
          <w:szCs w:val="22"/>
        </w:rPr>
        <w:t xml:space="preserve">from </w:t>
      </w:r>
      <w:ins w:id="113" w:author="Jonathan Minton" w:date="2020-11-26T08:03:00Z">
        <w:r w:rsidR="002A7333">
          <w:rPr>
            <w:rFonts w:cs="Arial"/>
            <w:szCs w:val="22"/>
          </w:rPr>
          <w:t>alcohol, other drugs, and suicide</w:t>
        </w:r>
      </w:ins>
      <w:del w:id="114" w:author="Jonathan Minton" w:date="2020-11-26T08:04:00Z">
        <w:r w:rsidR="008F1FA9" w:rsidRPr="00C71289" w:rsidDel="002A7333">
          <w:rPr>
            <w:rFonts w:cs="Arial"/>
            <w:szCs w:val="22"/>
          </w:rPr>
          <w:delText>drug and alcohol overdoses, suicides, and alcohol-related liver disease</w:delText>
        </w:r>
      </w:del>
      <w:r w:rsidR="008F1FA9" w:rsidRPr="00C71289">
        <w:rPr>
          <w:rFonts w:cs="Arial"/>
          <w:szCs w:val="22"/>
        </w:rPr>
        <w:t>.</w:t>
      </w:r>
      <w:r w:rsidR="008F1FA9" w:rsidRPr="00C71289">
        <w:rPr>
          <w:rFonts w:cs="Arial"/>
          <w:szCs w:val="22"/>
        </w:rPr>
        <w:fldChar w:fldCharType="begin"/>
      </w:r>
      <w:r w:rsidR="004D2E2A" w:rsidRPr="00C71289">
        <w:rPr>
          <w:rFonts w:cs="Arial"/>
          <w:szCs w:val="22"/>
        </w:rPr>
        <w:instrText xml:space="preserve"> ADDIN EN.CITE &lt;EndNote&gt;&lt;Cite&gt;&lt;Author&gt;Case A.&lt;/Author&gt;&lt;Year&gt;2017&lt;/Year&gt;&lt;RecNum&gt;24&lt;/RecNum&gt;&lt;DisplayText&gt;&lt;style face="superscript"&gt;11&lt;/style&gt;&lt;/DisplayText&gt;&lt;record&gt;&lt;rec-number&gt;24&lt;/rec-number&gt;&lt;foreign-keys&gt;&lt;key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sidRPr="00C71289">
        <w:rPr>
          <w:rFonts w:cs="Arial"/>
          <w:szCs w:val="22"/>
        </w:rPr>
        <w:fldChar w:fldCharType="separate"/>
      </w:r>
      <w:r w:rsidR="004D2E2A" w:rsidRPr="00C71289">
        <w:rPr>
          <w:rFonts w:cs="Arial"/>
          <w:noProof/>
          <w:szCs w:val="22"/>
          <w:vertAlign w:val="superscript"/>
        </w:rPr>
        <w:t>11</w:t>
      </w:r>
      <w:r w:rsidR="008F1FA9" w:rsidRPr="00C71289">
        <w:rPr>
          <w:rFonts w:cs="Arial"/>
          <w:szCs w:val="22"/>
        </w:rPr>
        <w:fldChar w:fldCharType="end"/>
      </w:r>
      <w:r w:rsidR="007C3CB7" w:rsidRPr="00C71289">
        <w:rPr>
          <w:rFonts w:cs="Arial"/>
          <w:szCs w:val="22"/>
        </w:rPr>
        <w:t xml:space="preserve"> </w:t>
      </w:r>
      <w:r w:rsidR="007054FD" w:rsidRPr="00C71289">
        <w:rPr>
          <w:rFonts w:cs="Arial"/>
          <w:szCs w:val="22"/>
        </w:rPr>
        <w:t>T</w:t>
      </w:r>
      <w:r w:rsidR="00C5052D" w:rsidRPr="00C71289">
        <w:rPr>
          <w:rFonts w:cs="Arial"/>
          <w:szCs w:val="22"/>
        </w:rPr>
        <w:t>he authors argue</w:t>
      </w:r>
      <w:r w:rsidR="007054FD" w:rsidRPr="00C71289">
        <w:rPr>
          <w:rFonts w:cs="Arial"/>
          <w:szCs w:val="22"/>
        </w:rPr>
        <w:t>d</w:t>
      </w:r>
      <w:r w:rsidR="00C5052D" w:rsidRPr="00C71289">
        <w:rPr>
          <w:rFonts w:cs="Arial"/>
          <w:szCs w:val="22"/>
        </w:rPr>
        <w:t xml:space="preserve"> that had lifespan variation been monitored more closely, the mid-life mortality crisis in the USA could perhaps </w:t>
      </w:r>
      <w:r w:rsidR="007054FD" w:rsidRPr="00C71289">
        <w:rPr>
          <w:rFonts w:cs="Arial"/>
          <w:szCs w:val="22"/>
        </w:rPr>
        <w:t xml:space="preserve">have </w:t>
      </w:r>
      <w:r w:rsidR="00C5052D" w:rsidRPr="00C71289">
        <w:rPr>
          <w:rFonts w:cs="Arial"/>
          <w:szCs w:val="22"/>
        </w:rPr>
        <w:t xml:space="preserve">been </w:t>
      </w:r>
      <w:r w:rsidR="007054FD" w:rsidRPr="00C71289">
        <w:rPr>
          <w:rFonts w:cs="Arial"/>
          <w:szCs w:val="22"/>
        </w:rPr>
        <w:t xml:space="preserve">identified </w:t>
      </w:r>
      <w:r w:rsidR="00C5052D" w:rsidRPr="00C71289">
        <w:rPr>
          <w:rFonts w:cs="Arial"/>
          <w:szCs w:val="22"/>
        </w:rPr>
        <w:t>earlier.</w:t>
      </w:r>
      <w:r w:rsidR="00C5052D" w:rsidRPr="00C71289">
        <w:rPr>
          <w:rFonts w:cs="Arial"/>
          <w:szCs w:val="22"/>
        </w:rPr>
        <w:fldChar w:fldCharType="begin"/>
      </w:r>
      <w:r w:rsidR="004D2E2A" w:rsidRPr="00C71289">
        <w:rPr>
          <w:rFonts w:cs="Arial"/>
          <w:szCs w:val="22"/>
        </w:rPr>
        <w:instrText xml:space="preserve"> ADDIN EN.CITE &lt;EndNote&gt;&lt;Cite&gt;&lt;Author&gt;van Raalte&lt;/Author&gt;&lt;Year&gt;2018&lt;/Year&gt;&lt;RecNum&gt;14&lt;/RecNum&gt;&lt;DisplayText&gt;&lt;style face="superscript"&gt;8&lt;/style&gt;&lt;/DisplayText&gt;&lt;record&gt;&lt;rec-number&gt;14&lt;/rec-number&gt;&lt;foreign-keys&gt;&lt;key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C5052D" w:rsidRPr="00C71289">
        <w:rPr>
          <w:rFonts w:cs="Arial"/>
          <w:szCs w:val="22"/>
        </w:rPr>
        <w:fldChar w:fldCharType="separate"/>
      </w:r>
      <w:r w:rsidR="004D2E2A" w:rsidRPr="00C71289">
        <w:rPr>
          <w:rFonts w:cs="Arial"/>
          <w:noProof/>
          <w:szCs w:val="22"/>
          <w:vertAlign w:val="superscript"/>
        </w:rPr>
        <w:t>8</w:t>
      </w:r>
      <w:r w:rsidR="00C5052D" w:rsidRPr="00C71289">
        <w:rPr>
          <w:rFonts w:cs="Arial"/>
          <w:szCs w:val="22"/>
        </w:rPr>
        <w:fldChar w:fldCharType="end"/>
      </w:r>
      <w:r w:rsidR="005B4B4C" w:rsidRPr="00C71289">
        <w:rPr>
          <w:rFonts w:cs="Arial"/>
          <w:szCs w:val="22"/>
        </w:rPr>
        <w:t xml:space="preserve"> </w:t>
      </w:r>
    </w:p>
    <w:p w14:paraId="12AB71D9" w14:textId="46F20960" w:rsidR="00CC79C0" w:rsidRPr="00C71289" w:rsidRDefault="00421693" w:rsidP="007370DB">
      <w:pPr>
        <w:rPr>
          <w:rFonts w:cs="Arial"/>
          <w:szCs w:val="22"/>
        </w:rPr>
      </w:pPr>
      <w:del w:id="115" w:author="Jonathan Minton" w:date="2020-11-26T08:04:00Z">
        <w:r w:rsidRPr="00C71289" w:rsidDel="002A7333">
          <w:rPr>
            <w:rFonts w:cs="Arial"/>
            <w:szCs w:val="22"/>
          </w:rPr>
          <w:delText xml:space="preserve">In this paper </w:delText>
        </w:r>
      </w:del>
      <w:ins w:id="116" w:author="Jonathan Minton" w:date="2020-11-26T08:04:00Z">
        <w:r w:rsidR="002A7333">
          <w:rPr>
            <w:rFonts w:cs="Arial"/>
            <w:szCs w:val="22"/>
          </w:rPr>
          <w:t xml:space="preserve">Here </w:t>
        </w:r>
      </w:ins>
      <w:r w:rsidRPr="00C71289">
        <w:rPr>
          <w:rFonts w:cs="Arial"/>
          <w:szCs w:val="22"/>
        </w:rPr>
        <w:t xml:space="preserve">we </w:t>
      </w:r>
      <w:r w:rsidR="00DB56C9" w:rsidRPr="00C71289">
        <w:rPr>
          <w:rFonts w:cs="Arial"/>
          <w:szCs w:val="22"/>
        </w:rPr>
        <w:t xml:space="preserve">extend the analysis of lifespan variation to four other </w:t>
      </w:r>
      <w:r w:rsidR="00864382" w:rsidRPr="00C71289">
        <w:rPr>
          <w:rFonts w:cs="Arial"/>
          <w:szCs w:val="22"/>
        </w:rPr>
        <w:t>high-income countries</w:t>
      </w:r>
      <w:r w:rsidR="008A624A" w:rsidRPr="00C71289">
        <w:rPr>
          <w:rFonts w:cs="Arial"/>
          <w:szCs w:val="22"/>
        </w:rPr>
        <w:t xml:space="preserve">: </w:t>
      </w:r>
      <w:r w:rsidR="00864382" w:rsidRPr="00C71289">
        <w:rPr>
          <w:rFonts w:cs="Arial"/>
          <w:szCs w:val="22"/>
        </w:rPr>
        <w:t xml:space="preserve">the </w:t>
      </w:r>
      <w:r w:rsidRPr="00C71289">
        <w:rPr>
          <w:rFonts w:cs="Arial"/>
          <w:szCs w:val="22"/>
        </w:rPr>
        <w:t>UK</w:t>
      </w:r>
      <w:r w:rsidR="00DB56C9" w:rsidRPr="00C71289">
        <w:rPr>
          <w:rFonts w:cs="Arial"/>
          <w:szCs w:val="22"/>
        </w:rPr>
        <w:t>, where like the USA</w:t>
      </w:r>
      <w:r w:rsidRPr="00C71289">
        <w:rPr>
          <w:rFonts w:cs="Arial"/>
          <w:szCs w:val="22"/>
        </w:rPr>
        <w:t xml:space="preserve">, </w:t>
      </w:r>
      <w:r w:rsidR="00864382" w:rsidRPr="00C71289">
        <w:rPr>
          <w:rFonts w:cs="Arial"/>
          <w:szCs w:val="22"/>
        </w:rPr>
        <w:t>gains in life expectancy have trailed behind those in other industrialised countries,</w:t>
      </w:r>
      <w:r w:rsidR="00B52A38" w:rsidRPr="00C71289">
        <w:rPr>
          <w:rFonts w:cs="Arial"/>
          <w:szCs w:val="22"/>
        </w:rPr>
        <w:fldChar w:fldCharType="begin"/>
      </w:r>
      <w:r w:rsidR="004D2E2A" w:rsidRPr="00C71289">
        <w:rPr>
          <w:rFonts w:cs="Arial"/>
          <w:szCs w:val="22"/>
        </w:rPr>
        <w:instrText xml:space="preserve"> ADDIN EN.CITE &lt;EndNote&gt;&lt;Cite&gt;&lt;Author&gt;Office for National Statistics&lt;/Author&gt;&lt;Year&gt;2018&lt;/Year&gt;&lt;RecNum&gt;5&lt;/RecNum&gt;&lt;DisplayText&gt;&lt;style face="superscript"&gt;12&lt;/style&gt;&lt;/DisplayText&gt;&lt;record&gt;&lt;rec-number&gt;5&lt;/rec-number&gt;&lt;foreign-keys&gt;&lt;key app="EN" db-id="9vvtta0t42fee5eeva8xarpbe9srzdetrx2a" timestamp="1571046933"&gt;5&lt;/key&gt;&lt;/foreign-keys&gt;&lt;ref-type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B52A38" w:rsidRPr="00C71289">
        <w:rPr>
          <w:rFonts w:cs="Arial"/>
          <w:szCs w:val="22"/>
        </w:rPr>
        <w:fldChar w:fldCharType="separate"/>
      </w:r>
      <w:r w:rsidR="004D2E2A" w:rsidRPr="00C71289">
        <w:rPr>
          <w:rFonts w:cs="Arial"/>
          <w:noProof/>
          <w:szCs w:val="22"/>
          <w:vertAlign w:val="superscript"/>
        </w:rPr>
        <w:t>12</w:t>
      </w:r>
      <w:r w:rsidR="00B52A38" w:rsidRPr="00C71289">
        <w:rPr>
          <w:rFonts w:cs="Arial"/>
          <w:szCs w:val="22"/>
        </w:rPr>
        <w:fldChar w:fldCharType="end"/>
      </w:r>
      <w:r w:rsidR="00864382" w:rsidRPr="00C71289">
        <w:rPr>
          <w:rFonts w:cs="Arial"/>
          <w:szCs w:val="22"/>
        </w:rPr>
        <w:t xml:space="preserve"> </w:t>
      </w:r>
      <w:r w:rsidRPr="00C71289">
        <w:rPr>
          <w:rFonts w:cs="Arial"/>
          <w:szCs w:val="22"/>
        </w:rPr>
        <w:t>Japan</w:t>
      </w:r>
      <w:r w:rsidR="00864382" w:rsidRPr="00C71289">
        <w:rPr>
          <w:rFonts w:cs="Arial"/>
          <w:szCs w:val="22"/>
        </w:rPr>
        <w:t xml:space="preserve">, which has seen sustained progress, and </w:t>
      </w:r>
      <w:r w:rsidRPr="00C71289">
        <w:rPr>
          <w:rFonts w:cs="Arial"/>
          <w:szCs w:val="22"/>
        </w:rPr>
        <w:t>France and Canada</w:t>
      </w:r>
      <w:r w:rsidR="00864382" w:rsidRPr="00C71289">
        <w:rPr>
          <w:rFonts w:cs="Arial"/>
          <w:szCs w:val="22"/>
        </w:rPr>
        <w:t xml:space="preserve">, neighbours of the </w:t>
      </w:r>
      <w:r w:rsidRPr="00C71289">
        <w:rPr>
          <w:rFonts w:cs="Arial"/>
          <w:szCs w:val="22"/>
        </w:rPr>
        <w:t>UK and USA respectively</w:t>
      </w:r>
      <w:r w:rsidR="00864382" w:rsidRPr="00C71289">
        <w:rPr>
          <w:rFonts w:cs="Arial"/>
          <w:szCs w:val="22"/>
        </w:rPr>
        <w:t>, which lie in the middle</w:t>
      </w:r>
      <w:r w:rsidRPr="00C71289">
        <w:rPr>
          <w:rFonts w:cs="Arial"/>
          <w:szCs w:val="22"/>
        </w:rPr>
        <w:t>.</w:t>
      </w:r>
      <w:r w:rsidR="00E009FF" w:rsidRPr="00C71289">
        <w:rPr>
          <w:rFonts w:cs="Arial"/>
          <w:szCs w:val="22"/>
        </w:rPr>
        <w:t xml:space="preserve"> </w:t>
      </w:r>
      <w:del w:id="117" w:author="Jonathan Minton" w:date="2020-11-29T16:42:00Z">
        <w:r w:rsidR="00E009FF" w:rsidRPr="00C71289" w:rsidDel="00D541BF">
          <w:rPr>
            <w:rFonts w:cs="Arial"/>
            <w:szCs w:val="22"/>
          </w:rPr>
          <w:delText xml:space="preserve">We </w:delText>
        </w:r>
        <w:r w:rsidR="00CD415C" w:rsidRPr="00C71289" w:rsidDel="00D541BF">
          <w:rPr>
            <w:rFonts w:cs="Arial"/>
            <w:szCs w:val="22"/>
          </w:rPr>
          <w:delText xml:space="preserve">argue that this measure complements </w:delText>
        </w:r>
      </w:del>
      <w:ins w:id="118" w:author="Jonathan Minton" w:date="2020-11-29T16:42:00Z">
        <w:r w:rsidR="00D541BF">
          <w:rPr>
            <w:rFonts w:cs="Arial"/>
            <w:szCs w:val="22"/>
          </w:rPr>
          <w:t xml:space="preserve">We show how </w:t>
        </w:r>
      </w:ins>
      <w:r w:rsidR="00CD415C" w:rsidRPr="00C71289">
        <w:rPr>
          <w:rFonts w:cs="Arial"/>
          <w:szCs w:val="22"/>
        </w:rPr>
        <w:t xml:space="preserve">life expectancy </w:t>
      </w:r>
      <w:ins w:id="119" w:author="Jonathan Minton" w:date="2020-11-29T16:42:00Z">
        <w:r w:rsidR="00D541BF">
          <w:rPr>
            <w:rFonts w:cs="Arial"/>
            <w:szCs w:val="22"/>
          </w:rPr>
          <w:t xml:space="preserve">and lifespan variation </w:t>
        </w:r>
      </w:ins>
      <w:ins w:id="120" w:author="Jonathan Minton" w:date="2020-11-29T16:43:00Z">
        <w:r w:rsidR="00D541BF">
          <w:rPr>
            <w:rFonts w:cs="Arial"/>
            <w:szCs w:val="22"/>
          </w:rPr>
          <w:t xml:space="preserve">in combination </w:t>
        </w:r>
      </w:ins>
      <w:del w:id="121" w:author="Jonathan Minton" w:date="2020-11-29T16:42:00Z">
        <w:r w:rsidR="00CD415C" w:rsidRPr="00C71289" w:rsidDel="00D541BF">
          <w:rPr>
            <w:rFonts w:cs="Arial"/>
            <w:szCs w:val="22"/>
          </w:rPr>
          <w:delText xml:space="preserve">and show how it </w:delText>
        </w:r>
      </w:del>
      <w:r w:rsidR="00CD415C" w:rsidRPr="00C71289">
        <w:rPr>
          <w:rFonts w:cs="Arial"/>
          <w:szCs w:val="22"/>
        </w:rPr>
        <w:t xml:space="preserve">can be used to </w:t>
      </w:r>
      <w:r w:rsidR="008F1FA9" w:rsidRPr="00C71289">
        <w:rPr>
          <w:rFonts w:cs="Arial"/>
          <w:szCs w:val="22"/>
        </w:rPr>
        <w:t xml:space="preserve">a) </w:t>
      </w:r>
      <w:r w:rsidR="00CD415C" w:rsidRPr="00C71289">
        <w:rPr>
          <w:rFonts w:cs="Arial"/>
          <w:szCs w:val="22"/>
        </w:rPr>
        <w:t>identify changes that could otherwise be missed</w:t>
      </w:r>
      <w:r w:rsidR="008F1FA9" w:rsidRPr="00C71289">
        <w:rPr>
          <w:rFonts w:cs="Arial"/>
          <w:szCs w:val="22"/>
        </w:rPr>
        <w:t xml:space="preserve"> and b) detect changes </w:t>
      </w:r>
      <w:r w:rsidR="007C3CB7" w:rsidRPr="00C71289">
        <w:rPr>
          <w:rFonts w:cs="Arial"/>
          <w:szCs w:val="22"/>
        </w:rPr>
        <w:t xml:space="preserve">in trends </w:t>
      </w:r>
      <w:r w:rsidR="008F1FA9" w:rsidRPr="00C71289">
        <w:rPr>
          <w:rFonts w:cs="Arial"/>
          <w:szCs w:val="22"/>
        </w:rPr>
        <w:t>earlier</w:t>
      </w:r>
      <w:r w:rsidR="00CD415C" w:rsidRPr="00C71289">
        <w:rPr>
          <w:rFonts w:cs="Arial"/>
          <w:szCs w:val="22"/>
        </w:rPr>
        <w:t xml:space="preserve">. </w:t>
      </w:r>
      <w:r w:rsidR="002C279C">
        <w:rPr>
          <w:rFonts w:cs="Arial"/>
          <w:szCs w:val="22"/>
        </w:rPr>
        <w:t xml:space="preserve">We also highlight that </w:t>
      </w:r>
      <w:del w:id="122" w:author="Jonathan Minton" w:date="2020-11-29T16:43:00Z">
        <w:r w:rsidR="002C279C" w:rsidDel="00D541BF">
          <w:rPr>
            <w:rFonts w:cs="Arial"/>
            <w:szCs w:val="22"/>
          </w:rPr>
          <w:delText xml:space="preserve">in order </w:delText>
        </w:r>
      </w:del>
      <w:r w:rsidR="002C279C">
        <w:rPr>
          <w:rFonts w:cs="Arial"/>
          <w:szCs w:val="22"/>
        </w:rPr>
        <w:t xml:space="preserve">to understand health, and, to some extent, economic outcomes by country in the context of the current COVID-19 pandemic, first the health of the population prior to 2020 must be explored. </w:t>
      </w:r>
    </w:p>
    <w:p w14:paraId="100C8185" w14:textId="127B2D25" w:rsidR="006767C9" w:rsidRPr="00C71289" w:rsidRDefault="0003400A" w:rsidP="007370DB">
      <w:pPr>
        <w:pStyle w:val="Heading1"/>
        <w:rPr>
          <w:rFonts w:ascii="Arial" w:hAnsi="Arial" w:cs="Arial"/>
          <w:sz w:val="22"/>
          <w:szCs w:val="22"/>
        </w:rPr>
      </w:pPr>
      <w:r w:rsidRPr="00C71289">
        <w:rPr>
          <w:rFonts w:ascii="Arial" w:hAnsi="Arial" w:cs="Arial"/>
          <w:sz w:val="22"/>
          <w:szCs w:val="22"/>
        </w:rPr>
        <w:lastRenderedPageBreak/>
        <w:t>Methods</w:t>
      </w:r>
    </w:p>
    <w:p w14:paraId="1DB04809" w14:textId="6F5BF936" w:rsidR="00B16AF0" w:rsidRPr="00C71289" w:rsidRDefault="00B16AF0" w:rsidP="007370DB">
      <w:pPr>
        <w:pStyle w:val="Heading2"/>
        <w:rPr>
          <w:rFonts w:cs="Arial"/>
          <w:szCs w:val="22"/>
        </w:rPr>
      </w:pPr>
      <w:r w:rsidRPr="00C71289">
        <w:rPr>
          <w:rFonts w:cs="Arial"/>
          <w:szCs w:val="22"/>
        </w:rPr>
        <w:t>Data source</w:t>
      </w:r>
    </w:p>
    <w:p w14:paraId="643C6001" w14:textId="75829DA9" w:rsidR="006767C9" w:rsidRPr="00C71289" w:rsidRDefault="006767C9" w:rsidP="007370DB">
      <w:pPr>
        <w:rPr>
          <w:rFonts w:cs="Arial"/>
          <w:szCs w:val="22"/>
        </w:rPr>
      </w:pPr>
      <w:r w:rsidRPr="00C71289">
        <w:rPr>
          <w:rFonts w:cs="Arial"/>
          <w:szCs w:val="22"/>
        </w:rPr>
        <w:t>We extrac</w:t>
      </w:r>
      <w:r w:rsidR="00A64907" w:rsidRPr="00C71289">
        <w:rPr>
          <w:rFonts w:cs="Arial"/>
          <w:szCs w:val="22"/>
        </w:rPr>
        <w:t>t</w:t>
      </w:r>
      <w:r w:rsidR="0028256A" w:rsidRPr="00C71289">
        <w:rPr>
          <w:rFonts w:cs="Arial"/>
          <w:szCs w:val="22"/>
        </w:rPr>
        <w:t>ed</w:t>
      </w:r>
      <w:r w:rsidRPr="00C71289">
        <w:rPr>
          <w:rFonts w:cs="Arial"/>
          <w:szCs w:val="22"/>
        </w:rPr>
        <w:t xml:space="preserve"> sex- and age-specific mortality rates from the Human Mortality Database (HMD)</w:t>
      </w:r>
      <w:r w:rsidR="002878BB" w:rsidRPr="00C71289">
        <w:rPr>
          <w:rFonts w:cs="Arial"/>
          <w:szCs w:val="22"/>
        </w:rPr>
        <w:t xml:space="preserve"> from 1975 until the latest available year (201</w:t>
      </w:r>
      <w:r w:rsidR="00760626" w:rsidRPr="00C71289">
        <w:rPr>
          <w:rFonts w:cs="Arial"/>
          <w:szCs w:val="22"/>
        </w:rPr>
        <w:t>7</w:t>
      </w:r>
      <w:r w:rsidR="00487F08">
        <w:rPr>
          <w:rFonts w:cs="Arial"/>
          <w:szCs w:val="22"/>
        </w:rPr>
        <w:t xml:space="preserve"> or later</w:t>
      </w:r>
      <w:r w:rsidR="002878BB" w:rsidRPr="00C71289">
        <w:rPr>
          <w:rFonts w:cs="Arial"/>
          <w:szCs w:val="22"/>
        </w:rPr>
        <w:t>)</w:t>
      </w:r>
      <w:r w:rsidRPr="00C71289">
        <w:rPr>
          <w:rFonts w:cs="Arial"/>
          <w:szCs w:val="22"/>
        </w:rPr>
        <w:t xml:space="preserve"> for the USA, Japan, UK, France, and Canada. </w:t>
      </w:r>
      <w:r w:rsidR="00F8528D" w:rsidRPr="00C71289">
        <w:rPr>
          <w:rFonts w:cs="Arial"/>
          <w:szCs w:val="22"/>
        </w:rPr>
        <w:t xml:space="preserve">Ethical approval </w:t>
      </w:r>
      <w:r w:rsidR="0028256A" w:rsidRPr="00C71289">
        <w:rPr>
          <w:rFonts w:cs="Arial"/>
          <w:szCs w:val="22"/>
        </w:rPr>
        <w:t>was</w:t>
      </w:r>
      <w:r w:rsidR="00F8528D" w:rsidRPr="00C71289">
        <w:rPr>
          <w:rFonts w:cs="Arial"/>
          <w:szCs w:val="22"/>
        </w:rPr>
        <w:t xml:space="preserve"> not required.</w:t>
      </w:r>
    </w:p>
    <w:p w14:paraId="2ECFB71C" w14:textId="4BBF2B7F" w:rsidR="00B16AF0" w:rsidRPr="00C71289" w:rsidRDefault="00B16AF0" w:rsidP="007370DB">
      <w:pPr>
        <w:pStyle w:val="Heading2"/>
        <w:rPr>
          <w:rFonts w:cs="Arial"/>
          <w:szCs w:val="22"/>
        </w:rPr>
      </w:pPr>
      <w:r w:rsidRPr="00C71289">
        <w:rPr>
          <w:rFonts w:cs="Arial"/>
          <w:szCs w:val="22"/>
        </w:rPr>
        <w:t>Analytical approach</w:t>
      </w:r>
    </w:p>
    <w:p w14:paraId="755EB25C" w14:textId="4403D615" w:rsidR="008A624A" w:rsidRPr="00C71289" w:rsidDel="002A7333" w:rsidRDefault="00DE3C83" w:rsidP="007370DB">
      <w:pPr>
        <w:rPr>
          <w:del w:id="123" w:author="Jonathan Minton" w:date="2020-11-26T08:06:00Z"/>
          <w:rFonts w:cs="Arial"/>
          <w:szCs w:val="22"/>
        </w:rPr>
      </w:pPr>
      <w:r w:rsidRPr="00C71289">
        <w:rPr>
          <w:rFonts w:cs="Arial"/>
          <w:szCs w:val="22"/>
        </w:rPr>
        <w:t xml:space="preserve">First, we report </w:t>
      </w:r>
      <w:del w:id="124" w:author="Jonathan Minton" w:date="2020-11-26T08:06:00Z">
        <w:r w:rsidRPr="00C71289" w:rsidDel="002A7333">
          <w:rPr>
            <w:rFonts w:cs="Arial"/>
            <w:szCs w:val="22"/>
          </w:rPr>
          <w:delText>life expectancy at birth</w:delText>
        </w:r>
      </w:del>
      <w:ins w:id="125" w:author="Jonathan Minton" w:date="2020-11-26T08:06:00Z">
        <w:r w:rsidR="002A7333">
          <w:rPr>
            <w:rFonts w:cs="Arial"/>
            <w:szCs w:val="22"/>
          </w:rPr>
          <w:t>e0</w:t>
        </w:r>
      </w:ins>
      <w:r w:rsidRPr="00C71289">
        <w:rPr>
          <w:rFonts w:cs="Arial"/>
          <w:szCs w:val="22"/>
        </w:rPr>
        <w:t>. Second, w</w:t>
      </w:r>
      <w:r w:rsidR="00CD415C" w:rsidRPr="00C71289">
        <w:rPr>
          <w:rFonts w:cs="Arial"/>
          <w:szCs w:val="22"/>
        </w:rPr>
        <w:t xml:space="preserve">e measure life disparity, </w:t>
      </w:r>
      <w:r w:rsidR="003137A1">
        <w:rPr>
          <w:rFonts w:cs="Arial"/>
          <w:szCs w:val="22"/>
        </w:rPr>
        <w:t xml:space="preserve">a method </w:t>
      </w:r>
      <w:r w:rsidR="00CD415C" w:rsidRPr="00C71289">
        <w:rPr>
          <w:rFonts w:cs="Arial"/>
          <w:szCs w:val="22"/>
        </w:rPr>
        <w:t>used to calculate lifespan variation</w:t>
      </w:r>
      <w:r w:rsidR="00C6152A" w:rsidRPr="00C71289">
        <w:rPr>
          <w:rFonts w:cs="Arial"/>
          <w:szCs w:val="22"/>
        </w:rPr>
        <w:t xml:space="preserve"> </w:t>
      </w:r>
      <w:r w:rsidR="005F1E56" w:rsidRPr="00C71289">
        <w:rPr>
          <w:rFonts w:cs="Arial"/>
          <w:szCs w:val="22"/>
        </w:rPr>
        <w:t>over time</w:t>
      </w:r>
      <w:r w:rsidR="003137A1">
        <w:rPr>
          <w:rFonts w:cs="Arial"/>
          <w:szCs w:val="22"/>
        </w:rPr>
        <w:t>,</w:t>
      </w:r>
      <w:r w:rsidR="005F1E56" w:rsidRPr="00C71289">
        <w:rPr>
          <w:rFonts w:cs="Arial"/>
          <w:szCs w:val="22"/>
        </w:rPr>
        <w:t xml:space="preserve"> </w:t>
      </w:r>
      <w:r w:rsidR="00CD415C" w:rsidRPr="00C71289">
        <w:rPr>
          <w:rFonts w:cs="Arial"/>
          <w:szCs w:val="22"/>
        </w:rPr>
        <w:t>replicat</w:t>
      </w:r>
      <w:r w:rsidR="00C6152A" w:rsidRPr="00C71289">
        <w:rPr>
          <w:rFonts w:cs="Arial"/>
          <w:szCs w:val="22"/>
        </w:rPr>
        <w:t>ing</w:t>
      </w:r>
      <w:r w:rsidR="00CD415C" w:rsidRPr="00C71289">
        <w:rPr>
          <w:rFonts w:cs="Arial"/>
          <w:szCs w:val="22"/>
        </w:rPr>
        <w:t xml:space="preserve"> the method used by </w:t>
      </w:r>
      <w:proofErr w:type="spellStart"/>
      <w:r w:rsidR="002878BB" w:rsidRPr="00C71289">
        <w:rPr>
          <w:rFonts w:cs="Arial"/>
          <w:szCs w:val="22"/>
        </w:rPr>
        <w:t>Vaupel</w:t>
      </w:r>
      <w:proofErr w:type="spellEnd"/>
      <w:r w:rsidR="002878BB" w:rsidRPr="00C71289">
        <w:rPr>
          <w:rFonts w:cs="Arial"/>
          <w:szCs w:val="22"/>
        </w:rPr>
        <w:t xml:space="preserve"> et al.</w:t>
      </w:r>
      <w:r w:rsidR="002878BB" w:rsidRPr="00C71289">
        <w:rPr>
          <w:rFonts w:cs="Arial"/>
          <w:szCs w:val="22"/>
        </w:rPr>
        <w:fldChar w:fldCharType="begin"/>
      </w:r>
      <w:r w:rsidR="004D2E2A" w:rsidRPr="00C71289">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2878BB" w:rsidRPr="00C71289">
        <w:rPr>
          <w:rFonts w:cs="Arial"/>
          <w:szCs w:val="22"/>
        </w:rPr>
        <w:fldChar w:fldCharType="separate"/>
      </w:r>
      <w:r w:rsidR="004D2E2A" w:rsidRPr="00C71289">
        <w:rPr>
          <w:rFonts w:cs="Arial"/>
          <w:noProof/>
          <w:szCs w:val="22"/>
          <w:vertAlign w:val="superscript"/>
        </w:rPr>
        <w:t>6</w:t>
      </w:r>
      <w:r w:rsidR="002878BB" w:rsidRPr="00C71289">
        <w:rPr>
          <w:rFonts w:cs="Arial"/>
          <w:szCs w:val="22"/>
        </w:rPr>
        <w:fldChar w:fldCharType="end"/>
      </w:r>
      <w:r w:rsidR="00694B14">
        <w:rPr>
          <w:rFonts w:cs="Arial"/>
          <w:szCs w:val="22"/>
        </w:rPr>
        <w:t xml:space="preserve"> The code and analyses carried out can be found on </w:t>
      </w:r>
      <w:proofErr w:type="spellStart"/>
      <w:r w:rsidR="00694B14">
        <w:rPr>
          <w:rFonts w:cs="Arial"/>
          <w:szCs w:val="22"/>
        </w:rPr>
        <w:t>Github</w:t>
      </w:r>
      <w:proofErr w:type="spellEnd"/>
      <w:r w:rsidR="00694B14">
        <w:rPr>
          <w:rStyle w:val="FootnoteReference"/>
          <w:rFonts w:cs="Arial"/>
          <w:szCs w:val="22"/>
        </w:rPr>
        <w:footnoteReference w:id="1"/>
      </w:r>
      <w:r w:rsidR="00694B14">
        <w:rPr>
          <w:rFonts w:cs="Arial"/>
          <w:szCs w:val="22"/>
        </w:rPr>
        <w:t>.</w:t>
      </w:r>
      <w:r w:rsidR="002878BB" w:rsidRPr="00C71289">
        <w:rPr>
          <w:rFonts w:cs="Arial"/>
          <w:szCs w:val="22"/>
        </w:rPr>
        <w:t xml:space="preserve"> </w:t>
      </w:r>
    </w:p>
    <w:p w14:paraId="17FFA273" w14:textId="050C3D77" w:rsidR="00CD415C" w:rsidRPr="00C71289" w:rsidRDefault="00DE3C83" w:rsidP="007370DB">
      <w:pPr>
        <w:rPr>
          <w:rFonts w:cs="Arial"/>
          <w:szCs w:val="22"/>
        </w:rPr>
      </w:pPr>
      <w:r w:rsidRPr="00C71289">
        <w:rPr>
          <w:rFonts w:cs="Arial"/>
          <w:szCs w:val="22"/>
        </w:rPr>
        <w:t xml:space="preserve">Finally, </w:t>
      </w:r>
      <w:r w:rsidR="00CD415C" w:rsidRPr="00C71289">
        <w:rPr>
          <w:rFonts w:cs="Arial"/>
          <w:szCs w:val="22"/>
        </w:rPr>
        <w:t xml:space="preserve">we </w:t>
      </w:r>
      <w:r w:rsidR="009C7806">
        <w:rPr>
          <w:rFonts w:cs="Arial"/>
          <w:szCs w:val="22"/>
        </w:rPr>
        <w:t xml:space="preserve">present </w:t>
      </w:r>
      <w:r w:rsidR="00FD4C4F" w:rsidRPr="00C71289">
        <w:rPr>
          <w:rFonts w:cs="Arial"/>
          <w:szCs w:val="22"/>
        </w:rPr>
        <w:t xml:space="preserve">trends in </w:t>
      </w:r>
      <w:r w:rsidR="003137A1">
        <w:rPr>
          <w:rFonts w:cs="Arial"/>
          <w:szCs w:val="22"/>
        </w:rPr>
        <w:t>age-specific mortality</w:t>
      </w:r>
      <w:r w:rsidR="00FD4C4F" w:rsidRPr="00C71289">
        <w:rPr>
          <w:rFonts w:cs="Arial"/>
          <w:szCs w:val="22"/>
        </w:rPr>
        <w:t xml:space="preserve"> </w:t>
      </w:r>
      <w:r w:rsidRPr="00C71289">
        <w:rPr>
          <w:rFonts w:cs="Arial"/>
          <w:szCs w:val="22"/>
        </w:rPr>
        <w:t xml:space="preserve">to </w:t>
      </w:r>
      <w:r w:rsidR="009C7806">
        <w:rPr>
          <w:rFonts w:cs="Arial"/>
          <w:szCs w:val="22"/>
        </w:rPr>
        <w:t xml:space="preserve">identify </w:t>
      </w:r>
      <w:r w:rsidRPr="00C71289">
        <w:rPr>
          <w:rFonts w:cs="Arial"/>
          <w:szCs w:val="22"/>
        </w:rPr>
        <w:t>the age groups contributing to these changes.</w:t>
      </w:r>
      <w:r w:rsidR="00FD4C4F" w:rsidRPr="00C71289">
        <w:rPr>
          <w:rFonts w:cs="Arial"/>
          <w:szCs w:val="22"/>
        </w:rPr>
        <w:t xml:space="preserve"> </w:t>
      </w:r>
    </w:p>
    <w:p w14:paraId="33442BB0" w14:textId="0E77525E" w:rsidR="000B55E4" w:rsidRDefault="000B55E4" w:rsidP="007370DB">
      <w:pPr>
        <w:pStyle w:val="Heading1"/>
        <w:rPr>
          <w:rFonts w:ascii="Arial" w:hAnsi="Arial" w:cs="Arial"/>
          <w:sz w:val="22"/>
          <w:szCs w:val="22"/>
        </w:rPr>
      </w:pPr>
      <w:r w:rsidRPr="00C71289">
        <w:rPr>
          <w:rFonts w:ascii="Arial" w:hAnsi="Arial" w:cs="Arial"/>
          <w:sz w:val="22"/>
          <w:szCs w:val="22"/>
        </w:rPr>
        <w:t>Results</w:t>
      </w:r>
    </w:p>
    <w:p w14:paraId="08164CD0" w14:textId="657D1FD2" w:rsidR="00452136" w:rsidRPr="003137A1" w:rsidRDefault="00452136" w:rsidP="00452136">
      <w:del w:id="126" w:author="Jonathan Minton" w:date="2020-11-26T08:12:00Z">
        <w:r w:rsidDel="00A63CAC">
          <w:delText>To</w:delText>
        </w:r>
        <w:r w:rsidR="008F5962" w:rsidDel="00A63CAC">
          <w:delText xml:space="preserve"> demonstrate </w:delText>
        </w:r>
        <w:r w:rsidDel="00A63CAC">
          <w:delText xml:space="preserve">how components at different ages contribute to the overall life disparity score, we have produced </w:delText>
        </w:r>
      </w:del>
      <w:r>
        <w:t>Figure 1</w:t>
      </w:r>
      <w:ins w:id="127" w:author="Jonathan Minton" w:date="2020-11-26T08:12:00Z">
        <w:r w:rsidR="00A63CAC">
          <w:t xml:space="preserve"> shows the contribution to overall life disparity from mortality at different ages,</w:t>
        </w:r>
      </w:ins>
      <w:del w:id="128" w:author="Jonathan Minton" w:date="2020-11-26T08:12:00Z">
        <w:r w:rsidDel="00A63CAC">
          <w:delText>,</w:delText>
        </w:r>
      </w:del>
      <w:r w:rsidR="008F5962">
        <w:t xml:space="preserve"> </w:t>
      </w:r>
      <w:r w:rsidR="005760ED">
        <w:t>using</w:t>
      </w:r>
      <w:r w:rsidR="008F5962">
        <w:t xml:space="preserve"> the example </w:t>
      </w:r>
      <w:r w:rsidR="008F5962" w:rsidRPr="005760ED">
        <w:t>of Japan</w:t>
      </w:r>
      <w:r w:rsidR="00A16DFA">
        <w:t xml:space="preserve"> for 1947, 1975 and 2017</w:t>
      </w:r>
      <w:r w:rsidR="008F5962" w:rsidRPr="005760ED">
        <w:t xml:space="preserve">. </w:t>
      </w:r>
      <w:del w:id="129" w:author="Jonathan Minton" w:date="2020-11-26T08:12:00Z">
        <w:r w:rsidR="003137A1" w:rsidDel="00A63CAC">
          <w:delText>In t</w:delText>
        </w:r>
      </w:del>
      <w:ins w:id="130" w:author="Jonathan Minton" w:date="2020-11-26T08:12:00Z">
        <w:r w:rsidR="00A63CAC">
          <w:t>T</w:t>
        </w:r>
      </w:ins>
      <w:r w:rsidR="003137A1">
        <w:t xml:space="preserve">he top </w:t>
      </w:r>
      <w:del w:id="131" w:author="Jonathan Minton" w:date="2020-11-26T08:12:00Z">
        <w:r w:rsidR="003137A1" w:rsidDel="00A63CAC">
          <w:delText>half of the figure</w:delText>
        </w:r>
      </w:del>
      <w:ins w:id="132" w:author="Jonathan Minton" w:date="2020-11-26T08:12:00Z">
        <w:r w:rsidR="00A63CAC">
          <w:t>row</w:t>
        </w:r>
      </w:ins>
      <w:del w:id="133" w:author="Jonathan Minton" w:date="2020-11-26T08:12:00Z">
        <w:r w:rsidR="003137A1" w:rsidDel="00A63CAC">
          <w:delText>, it</w:delText>
        </w:r>
      </w:del>
      <w:r w:rsidR="003137A1">
        <w:t xml:space="preserve"> shows </w:t>
      </w:r>
      <w:r w:rsidR="00A16DFA">
        <w:t xml:space="preserve">the improvements in period survival by age over time, with </w:t>
      </w:r>
      <w:r w:rsidR="003137A1">
        <w:t xml:space="preserve">age on the x axis and the proportion of people surviving to a given age on the y axis. </w:t>
      </w:r>
      <w:del w:id="134" w:author="Jonathan Minton" w:date="2020-11-26T08:13:00Z">
        <w:r w:rsidR="003137A1" w:rsidDel="00A63CAC">
          <w:delText>As can be expected, o</w:delText>
        </w:r>
      </w:del>
      <w:ins w:id="135" w:author="Jonathan Minton" w:date="2020-11-26T08:13:00Z">
        <w:r w:rsidR="00A63CAC">
          <w:t>O</w:t>
        </w:r>
      </w:ins>
      <w:r w:rsidR="003137A1">
        <w:t>ver time</w:t>
      </w:r>
      <w:ins w:id="136" w:author="Jonathan Minton" w:date="2020-11-26T08:13:00Z">
        <w:r w:rsidR="00A63CAC">
          <w:t>,</w:t>
        </w:r>
      </w:ins>
      <w:r w:rsidR="003137A1">
        <w:t xml:space="preserve"> </w:t>
      </w:r>
      <w:ins w:id="137" w:author="Jonathan Minton" w:date="2020-11-26T08:13:00Z">
        <w:r w:rsidR="00A63CAC">
          <w:t xml:space="preserve">as </w:t>
        </w:r>
      </w:ins>
      <w:r w:rsidR="003137A1">
        <w:t xml:space="preserve">people live longer, </w:t>
      </w:r>
      <w:del w:id="138" w:author="Jonathan Minton" w:date="2020-11-26T08:13:00Z">
        <w:r w:rsidR="003137A1" w:rsidDel="00A63CAC">
          <w:delText xml:space="preserve">and </w:delText>
        </w:r>
      </w:del>
      <w:r w:rsidR="003137A1">
        <w:t xml:space="preserve">the curve shifts to the right. The lower </w:t>
      </w:r>
      <w:del w:id="139" w:author="Jonathan Minton" w:date="2020-11-26T08:13:00Z">
        <w:r w:rsidR="003137A1" w:rsidDel="00A63CAC">
          <w:delText xml:space="preserve">half </w:delText>
        </w:r>
      </w:del>
      <w:ins w:id="140" w:author="Jonathan Minton" w:date="2020-11-26T08:13:00Z">
        <w:r w:rsidR="00A63CAC">
          <w:t>row</w:t>
        </w:r>
      </w:ins>
      <w:del w:id="141" w:author="Jonathan Minton" w:date="2020-11-26T08:13:00Z">
        <w:r w:rsidR="003137A1" w:rsidDel="00A63CAC">
          <w:delText>o the figure</w:delText>
        </w:r>
      </w:del>
      <w:r w:rsidR="003137A1">
        <w:t xml:space="preserve"> shows </w:t>
      </w:r>
      <w:r w:rsidR="003137A1" w:rsidRPr="003137A1">
        <w:t xml:space="preserve">the contributions to life disparity </w:t>
      </w:r>
      <w:r w:rsidR="003137A1">
        <w:t>of</w:t>
      </w:r>
      <w:r w:rsidR="003137A1" w:rsidRPr="003137A1">
        <w:t xml:space="preserve"> different ages</w:t>
      </w:r>
      <w:r w:rsidR="003137A1">
        <w:t>:</w:t>
      </w:r>
      <w:r w:rsidR="003137A1" w:rsidRPr="003137A1">
        <w:t xml:space="preserve"> infancy on the left </w:t>
      </w:r>
      <w:del w:id="142" w:author="Jonathan Minton" w:date="2020-11-26T08:14:00Z">
        <w:r w:rsidR="003137A1" w:rsidRPr="003137A1" w:rsidDel="00A63CAC">
          <w:delText xml:space="preserve">and </w:delText>
        </w:r>
      </w:del>
      <w:ins w:id="143" w:author="Jonathan Minton" w:date="2020-11-26T08:14:00Z">
        <w:r w:rsidR="00A63CAC">
          <w:t xml:space="preserve">, </w:t>
        </w:r>
      </w:ins>
      <w:r w:rsidR="003137A1" w:rsidRPr="003137A1">
        <w:t>early childhood and adulthood on the right</w:t>
      </w:r>
      <w:r w:rsidR="003137A1">
        <w:t xml:space="preserve">. </w:t>
      </w:r>
      <w:del w:id="144" w:author="Jonathan Minton" w:date="2020-11-26T08:14:00Z">
        <w:r w:rsidR="003137A1" w:rsidDel="00A63CAC">
          <w:delText xml:space="preserve">This shows </w:delText>
        </w:r>
        <w:r w:rsidR="003137A1" w:rsidRPr="003137A1" w:rsidDel="00A63CAC">
          <w:delText>that i</w:delText>
        </w:r>
      </w:del>
      <w:ins w:id="145" w:author="Jonathan Minton" w:date="2020-11-26T08:14:00Z">
        <w:r w:rsidR="00A63CAC">
          <w:t>I</w:t>
        </w:r>
      </w:ins>
      <w:r w:rsidR="003137A1" w:rsidRPr="003137A1">
        <w:t xml:space="preserve">n 1947 </w:t>
      </w:r>
      <w:r w:rsidR="003137A1">
        <w:t xml:space="preserve">life disparity was </w:t>
      </w:r>
      <w:r w:rsidR="003137A1" w:rsidRPr="003137A1">
        <w:t xml:space="preserve">driven both by </w:t>
      </w:r>
      <w:ins w:id="146" w:author="Jonathan Minton" w:date="2020-11-26T08:14:00Z">
        <w:r w:rsidR="00A63CAC">
          <w:t xml:space="preserve">both </w:t>
        </w:r>
      </w:ins>
      <w:r w:rsidR="003137A1" w:rsidRPr="003137A1">
        <w:t>infant mortality and mortality risk throughout working and retirement ages</w:t>
      </w:r>
      <w:r w:rsidR="003137A1">
        <w:t>,</w:t>
      </w:r>
      <w:r w:rsidR="003137A1" w:rsidRPr="003137A1">
        <w:t xml:space="preserve"> </w:t>
      </w:r>
      <w:r w:rsidR="003137A1">
        <w:t>and</w:t>
      </w:r>
      <w:r w:rsidR="003137A1" w:rsidRPr="003137A1">
        <w:t xml:space="preserve"> by 2017 lifespan disparity </w:t>
      </w:r>
      <w:r w:rsidR="003137A1">
        <w:t xml:space="preserve">is </w:t>
      </w:r>
      <w:r w:rsidR="003137A1" w:rsidRPr="003137A1">
        <w:t>largely due to older ages</w:t>
      </w:r>
      <w:r w:rsidR="003137A1">
        <w:t xml:space="preserve">. </w:t>
      </w:r>
    </w:p>
    <w:p w14:paraId="70D54368" w14:textId="77777777" w:rsidR="00214B3F" w:rsidRDefault="00181652" w:rsidP="00214B3F">
      <w:pPr>
        <w:keepNext/>
      </w:pPr>
      <w:r>
        <w:rPr>
          <w:rFonts w:ascii="Calibri" w:hAnsi="Calibri" w:cs="Calibri"/>
          <w:noProof/>
          <w:color w:val="000000"/>
          <w:szCs w:val="22"/>
        </w:rPr>
        <w:lastRenderedPageBreak/>
        <w:drawing>
          <wp:inline distT="0" distB="0" distL="0" distR="0" wp14:anchorId="415273D3" wp14:editId="6F341BDB">
            <wp:extent cx="5727700" cy="57277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4087E33E" w14:textId="5F172143" w:rsidR="00214B3F" w:rsidRDefault="00214B3F" w:rsidP="00214B3F">
      <w:pPr>
        <w:pStyle w:val="Caption"/>
      </w:pPr>
      <w:r>
        <w:t xml:space="preserve">Figure </w:t>
      </w:r>
      <w:r w:rsidR="00084E9C">
        <w:fldChar w:fldCharType="begin"/>
      </w:r>
      <w:r w:rsidR="00084E9C">
        <w:instrText xml:space="preserve"> SEQ Figure \* ARABIC </w:instrText>
      </w:r>
      <w:r w:rsidR="00084E9C">
        <w:fldChar w:fldCharType="separate"/>
      </w:r>
      <w:r w:rsidR="00C9528C">
        <w:rPr>
          <w:noProof/>
        </w:rPr>
        <w:t>1</w:t>
      </w:r>
      <w:r w:rsidR="00084E9C">
        <w:rPr>
          <w:noProof/>
        </w:rPr>
        <w:fldChar w:fldCharType="end"/>
      </w:r>
      <w:r>
        <w:t xml:space="preserve">: </w:t>
      </w:r>
      <w:r w:rsidRPr="005B7FE9">
        <w:t>Changing mortality hazard and lifespan disparity contributions in Japan, 1947, 1975 and 2017</w:t>
      </w:r>
    </w:p>
    <w:p w14:paraId="26F8128E" w14:textId="2423CDD2" w:rsidR="003137A1" w:rsidRPr="003137A1" w:rsidRDefault="003137A1" w:rsidP="003137A1">
      <w:del w:id="147" w:author="Jonathan Minton" w:date="2020-11-26T08:16:00Z">
        <w:r w:rsidRPr="005760ED" w:rsidDel="00A63CAC">
          <w:delText xml:space="preserve">For further comparison, </w:delText>
        </w:r>
      </w:del>
      <w:r>
        <w:t xml:space="preserve">Figures 1a and 1b in </w:t>
      </w:r>
      <w:r w:rsidRPr="005760ED">
        <w:t xml:space="preserve">the web appendix </w:t>
      </w:r>
      <w:ins w:id="148" w:author="Jonathan Minton" w:date="2020-11-26T08:16:00Z">
        <w:r w:rsidR="00A63CAC">
          <w:t>repeat Figure 1</w:t>
        </w:r>
      </w:ins>
      <w:del w:id="149" w:author="Jonathan Minton" w:date="2020-11-26T08:16:00Z">
        <w:r w:rsidDel="00A63CAC">
          <w:delText>demonstrate this</w:delText>
        </w:r>
      </w:del>
      <w:r>
        <w:t xml:space="preserve"> </w:t>
      </w:r>
      <w:r w:rsidRPr="005760ED">
        <w:t xml:space="preserve">for the USA, </w:t>
      </w:r>
      <w:del w:id="150" w:author="Jonathan Minton" w:date="2020-11-26T08:16:00Z">
        <w:r w:rsidDel="00A63CAC">
          <w:delText>in order to</w:delText>
        </w:r>
        <w:r w:rsidRPr="005760ED" w:rsidDel="00A63CAC">
          <w:delText xml:space="preserve"> compar</w:delText>
        </w:r>
        <w:r w:rsidDel="00A63CAC">
          <w:delText>e</w:delText>
        </w:r>
        <w:r w:rsidRPr="005760ED" w:rsidDel="00A63CAC">
          <w:delText xml:space="preserve"> the </w:delText>
        </w:r>
      </w:del>
      <w:ins w:id="151" w:author="Jonathan Minton" w:date="2020-11-26T08:16:00Z">
        <w:r w:rsidR="00A63CAC">
          <w:t xml:space="preserve">to allow </w:t>
        </w:r>
      </w:ins>
      <w:r w:rsidRPr="005760ED">
        <w:t>USA</w:t>
      </w:r>
      <w:del w:id="152" w:author="Jonathan Minton" w:date="2020-11-26T08:16:00Z">
        <w:r w:rsidRPr="005760ED" w:rsidDel="00A63CAC">
          <w:delText xml:space="preserve"> and</w:delText>
        </w:r>
      </w:del>
      <w:ins w:id="153" w:author="Jonathan Minton" w:date="2020-11-26T08:16:00Z">
        <w:r w:rsidR="00A63CAC">
          <w:t>-</w:t>
        </w:r>
      </w:ins>
      <w:r w:rsidRPr="005760ED">
        <w:t xml:space="preserve"> Japan</w:t>
      </w:r>
      <w:ins w:id="154" w:author="Jonathan Minton" w:date="2020-11-26T08:16:00Z">
        <w:r w:rsidR="00A63CAC">
          <w:t xml:space="preserve"> comparison</w:t>
        </w:r>
      </w:ins>
      <w:r w:rsidRPr="005760ED">
        <w:t xml:space="preserve">. </w:t>
      </w:r>
      <w:del w:id="155" w:author="Jonathan Minton" w:date="2020-11-26T08:17:00Z">
        <w:r w:rsidRPr="005760ED" w:rsidDel="00A63CAC">
          <w:delText xml:space="preserve">These </w:delText>
        </w:r>
        <w:r w:rsidDel="00A63CAC">
          <w:delText xml:space="preserve">figures </w:delText>
        </w:r>
      </w:del>
      <w:ins w:id="156" w:author="Jonathan Minton" w:date="2020-11-26T08:17:00Z">
        <w:r w:rsidR="00A63CAC">
          <w:t xml:space="preserve">This comparison </w:t>
        </w:r>
      </w:ins>
      <w:r w:rsidRPr="005760ED">
        <w:t>show</w:t>
      </w:r>
      <w:ins w:id="157" w:author="Jonathan Minton" w:date="2020-11-26T08:17:00Z">
        <w:r w:rsidR="00A63CAC">
          <w:t>s</w:t>
        </w:r>
      </w:ins>
      <w:r w:rsidRPr="005760ED">
        <w:t xml:space="preserve"> that lifespan disparity was higher in Japan than </w:t>
      </w:r>
      <w:r>
        <w:t xml:space="preserve">the </w:t>
      </w:r>
      <w:r w:rsidRPr="005760ED">
        <w:t>USA in 1947</w:t>
      </w:r>
      <w:r>
        <w:t>,</w:t>
      </w:r>
      <w:r w:rsidRPr="005760ED">
        <w:t xml:space="preserve"> but by 2017 </w:t>
      </w:r>
      <w:del w:id="158" w:author="Jonathan Minton" w:date="2020-11-26T08:17:00Z">
        <w:r w:rsidDel="00A63CAC">
          <w:delText>it</w:delText>
        </w:r>
        <w:r w:rsidRPr="005760ED" w:rsidDel="00A63CAC">
          <w:delText xml:space="preserve"> </w:delText>
        </w:r>
      </w:del>
      <w:r w:rsidRPr="005760ED">
        <w:t xml:space="preserve">was higher in the USA, </w:t>
      </w:r>
      <w:r>
        <w:t>with</w:t>
      </w:r>
      <w:r w:rsidRPr="005760ED">
        <w:t xml:space="preserve"> both infant mortality and older working and retirement age mortality risks higher, and ‘spread across’ older adult ages.</w:t>
      </w:r>
      <w:r w:rsidRPr="00452136">
        <w:rPr>
          <w:rFonts w:ascii="Calibri" w:hAnsi="Calibri" w:cs="Calibri"/>
          <w:color w:val="000000"/>
        </w:rPr>
        <w:t> </w:t>
      </w:r>
    </w:p>
    <w:p w14:paraId="2112C043" w14:textId="15EC92ED" w:rsidR="008F5962" w:rsidRDefault="008F5962" w:rsidP="007370DB">
      <w:pPr>
        <w:rPr>
          <w:rFonts w:cs="Arial"/>
          <w:szCs w:val="22"/>
        </w:rPr>
      </w:pPr>
    </w:p>
    <w:p w14:paraId="661D1CBF" w14:textId="1AE2F5A2" w:rsidR="008F5962" w:rsidRPr="008F5962" w:rsidRDefault="008E092E" w:rsidP="008F5962">
      <w:pPr>
        <w:pStyle w:val="Heading2"/>
      </w:pPr>
      <w:r>
        <w:t>Life expectancy at birth and life disparity</w:t>
      </w:r>
    </w:p>
    <w:p w14:paraId="60EB9393" w14:textId="09A6E0EF" w:rsidR="008A0223" w:rsidRPr="008A0223" w:rsidRDefault="008A0223" w:rsidP="008A0223">
      <w:pPr>
        <w:rPr>
          <w:rFonts w:cs="Arial"/>
          <w:szCs w:val="22"/>
        </w:rPr>
      </w:pPr>
      <w:r w:rsidRPr="008A0223">
        <w:rPr>
          <w:rFonts w:cs="Arial"/>
          <w:szCs w:val="22"/>
        </w:rPr>
        <w:t xml:space="preserve">Next, we present trends in life expectancy at birth and life disparity for each country from 1975 to at least 2017. Japan has had the highest </w:t>
      </w:r>
      <w:del w:id="159" w:author="Jonathan Minton" w:date="2020-11-26T08:17:00Z">
        <w:r w:rsidRPr="008A0223" w:rsidDel="00A63CAC">
          <w:rPr>
            <w:rFonts w:cs="Arial"/>
            <w:szCs w:val="22"/>
          </w:rPr>
          <w:delText xml:space="preserve">life expectancy </w:delText>
        </w:r>
      </w:del>
      <w:ins w:id="160" w:author="Jonathan Minton" w:date="2020-11-26T08:17:00Z">
        <w:r w:rsidR="00A63CAC">
          <w:rPr>
            <w:rFonts w:cs="Arial"/>
            <w:szCs w:val="22"/>
          </w:rPr>
          <w:t xml:space="preserve">e0 </w:t>
        </w:r>
      </w:ins>
      <w:r w:rsidRPr="008A0223">
        <w:rPr>
          <w:rFonts w:cs="Arial"/>
          <w:szCs w:val="22"/>
        </w:rPr>
        <w:t xml:space="preserve">for females since approximately 1980 and for males from 1975, and </w:t>
      </w:r>
      <w:del w:id="161" w:author="Jonathan Minton" w:date="2020-11-26T08:17:00Z">
        <w:r w:rsidRPr="008A0223" w:rsidDel="00A63CAC">
          <w:rPr>
            <w:rFonts w:cs="Arial"/>
            <w:szCs w:val="22"/>
          </w:rPr>
          <w:delText xml:space="preserve">has sustained </w:delText>
        </w:r>
      </w:del>
      <w:del w:id="162" w:author="Jonathan Minton" w:date="2020-11-26T08:18:00Z">
        <w:r w:rsidRPr="008A0223" w:rsidDel="00A63CAC">
          <w:rPr>
            <w:rFonts w:cs="Arial"/>
            <w:szCs w:val="22"/>
          </w:rPr>
          <w:delText>improvements</w:delText>
        </w:r>
      </w:del>
      <w:ins w:id="163" w:author="Jonathan Minton" w:date="2020-11-26T08:18:00Z">
        <w:r w:rsidR="00A63CAC">
          <w:rPr>
            <w:rFonts w:cs="Arial"/>
            <w:szCs w:val="22"/>
          </w:rPr>
          <w:t>improved annual</w:t>
        </w:r>
      </w:ins>
      <w:r w:rsidRPr="008A0223">
        <w:rPr>
          <w:rFonts w:cs="Arial"/>
          <w:szCs w:val="22"/>
        </w:rPr>
        <w:t>, except for a brief fall after 2011</w:t>
      </w:r>
      <w:del w:id="164" w:author="Jonathan Minton" w:date="2020-11-26T08:18:00Z">
        <w:r w:rsidRPr="008A0223" w:rsidDel="00A63CAC">
          <w:rPr>
            <w:rFonts w:cs="Arial"/>
            <w:szCs w:val="22"/>
          </w:rPr>
          <w:delText xml:space="preserve">. This </w:delText>
        </w:r>
      </w:del>
      <w:ins w:id="165" w:author="Jonathan Minton" w:date="2020-11-26T08:18:00Z">
        <w:r w:rsidR="00A63CAC">
          <w:rPr>
            <w:rFonts w:cs="Arial"/>
            <w:szCs w:val="22"/>
          </w:rPr>
          <w:t xml:space="preserve">, </w:t>
        </w:r>
      </w:ins>
      <w:del w:id="166" w:author="Jonathan Minton" w:date="2020-11-26T08:18:00Z">
        <w:r w:rsidRPr="008A0223" w:rsidDel="00A63CAC">
          <w:rPr>
            <w:rFonts w:cs="Arial"/>
            <w:szCs w:val="22"/>
          </w:rPr>
          <w:delText xml:space="preserve">coincided </w:delText>
        </w:r>
      </w:del>
      <w:ins w:id="167" w:author="Jonathan Minton" w:date="2020-11-26T08:18:00Z">
        <w:r w:rsidR="00A63CAC">
          <w:rPr>
            <w:rFonts w:cs="Arial"/>
            <w:szCs w:val="22"/>
          </w:rPr>
          <w:t xml:space="preserve">coinciding </w:t>
        </w:r>
      </w:ins>
      <w:r w:rsidRPr="008A0223">
        <w:rPr>
          <w:rFonts w:cs="Arial"/>
          <w:szCs w:val="22"/>
        </w:rPr>
        <w:t xml:space="preserve">with the 2011 </w:t>
      </w:r>
      <w:proofErr w:type="spellStart"/>
      <w:r w:rsidRPr="008A0223">
        <w:rPr>
          <w:rFonts w:cs="Arial"/>
          <w:szCs w:val="22"/>
        </w:rPr>
        <w:t>Tōhoku</w:t>
      </w:r>
      <w:proofErr w:type="spellEnd"/>
      <w:r w:rsidRPr="008A0223">
        <w:rPr>
          <w:rFonts w:cs="Arial"/>
          <w:szCs w:val="22"/>
        </w:rPr>
        <w:t xml:space="preserve"> </w:t>
      </w:r>
      <w:r w:rsidRPr="008A0223">
        <w:rPr>
          <w:rFonts w:cs="Arial"/>
          <w:szCs w:val="22"/>
        </w:rPr>
        <w:lastRenderedPageBreak/>
        <w:t>earthquake and tsunami, when almost 16,000 people were killed on one day.</w:t>
      </w:r>
      <w:r w:rsidRPr="008A0223">
        <w:rPr>
          <w:rFonts w:cs="Arial"/>
          <w:szCs w:val="22"/>
          <w:vertAlign w:val="superscript"/>
        </w:rPr>
        <w:t>13</w:t>
      </w:r>
      <w:r w:rsidRPr="008A0223">
        <w:rPr>
          <w:rFonts w:cs="Arial"/>
          <w:szCs w:val="22"/>
        </w:rPr>
        <w:t xml:space="preserve"> For females, the USA and UK consistently perform worst, with stalling improvements from 2010 onwards. A similar pattern is seen for males, although France also appears to perform poorly. Canada shows steady progression for both males and females, with a slight stalling seen for males in most recent years. </w:t>
      </w:r>
    </w:p>
    <w:p w14:paraId="48895042" w14:textId="5215178C" w:rsidR="008A0223" w:rsidRPr="008A0223" w:rsidRDefault="006A1048" w:rsidP="008A0223">
      <w:pPr>
        <w:rPr>
          <w:rFonts w:cs="Arial"/>
          <w:szCs w:val="22"/>
        </w:rPr>
      </w:pPr>
      <w:ins w:id="168" w:author="Jonathan Minton" w:date="2020-11-28T09:12:00Z">
        <w:r>
          <w:rPr>
            <w:rFonts w:cs="Arial"/>
            <w:szCs w:val="22"/>
          </w:rPr>
          <w:t>For life disparity</w:t>
        </w:r>
      </w:ins>
      <w:del w:id="169" w:author="Jonathan Minton" w:date="2020-11-28T09:12:00Z">
        <w:r w:rsidR="008A0223" w:rsidRPr="008A0223" w:rsidDel="006A1048">
          <w:rPr>
            <w:rFonts w:cs="Arial"/>
            <w:szCs w:val="22"/>
          </w:rPr>
          <w:delText xml:space="preserve">However, as mentioned, life expectancy may conceal underlying patterns in life disparity which shows in </w:delText>
        </w:r>
      </w:del>
      <w:ins w:id="170" w:author="Jonathan Minton" w:date="2020-11-28T09:12:00Z">
        <w:r>
          <w:rPr>
            <w:rFonts w:cs="Arial"/>
            <w:szCs w:val="22"/>
          </w:rPr>
          <w:t xml:space="preserve">, </w:t>
        </w:r>
      </w:ins>
      <w:r w:rsidR="008A0223" w:rsidRPr="008A0223">
        <w:rPr>
          <w:rFonts w:cs="Arial"/>
          <w:szCs w:val="22"/>
        </w:rPr>
        <w:t>all countries a downward trend between 1975 and 2000, albeit with a transient interruption among males in France and the USA in the 1980s and among females in Japan in the 1990s. Since 2010</w:t>
      </w:r>
      <w:del w:id="171" w:author="Jonathan Minton" w:date="2020-11-28T09:12:00Z">
        <w:r w:rsidR="008A0223" w:rsidRPr="008A0223" w:rsidDel="006A1048">
          <w:rPr>
            <w:rFonts w:cs="Arial"/>
            <w:szCs w:val="22"/>
          </w:rPr>
          <w:delText xml:space="preserve">, however, </w:delText>
        </w:r>
      </w:del>
      <w:ins w:id="172" w:author="Jonathan Minton" w:date="2020-11-28T09:12:00Z">
        <w:r>
          <w:rPr>
            <w:rFonts w:cs="Arial"/>
            <w:szCs w:val="22"/>
          </w:rPr>
          <w:t xml:space="preserve"> </w:t>
        </w:r>
      </w:ins>
      <w:ins w:id="173" w:author="Jonathan Minton" w:date="2020-11-28T09:13:00Z">
        <w:r>
          <w:rPr>
            <w:rFonts w:cs="Arial"/>
            <w:szCs w:val="22"/>
          </w:rPr>
          <w:t>life disparity has increased</w:t>
        </w:r>
      </w:ins>
      <w:del w:id="174" w:author="Jonathan Minton" w:date="2020-11-28T09:13:00Z">
        <w:r w:rsidR="008A0223" w:rsidRPr="008A0223" w:rsidDel="006A1048">
          <w:rPr>
            <w:rFonts w:cs="Arial"/>
            <w:szCs w:val="22"/>
          </w:rPr>
          <w:delText>there has been a clear reversal in the trends</w:delText>
        </w:r>
      </w:del>
      <w:ins w:id="175" w:author="Jonathan Minton" w:date="2020-11-28T09:13:00Z">
        <w:r>
          <w:rPr>
            <w:rFonts w:cs="Arial"/>
            <w:szCs w:val="22"/>
          </w:rPr>
          <w:t xml:space="preserve"> markedly</w:t>
        </w:r>
      </w:ins>
      <w:r w:rsidR="008A0223" w:rsidRPr="008A0223">
        <w:rPr>
          <w:rFonts w:cs="Arial"/>
          <w:szCs w:val="22"/>
        </w:rPr>
        <w:t xml:space="preserve"> in Canada and the USA, </w:t>
      </w:r>
      <w:del w:id="176" w:author="Jonathan Minton" w:date="2020-11-28T09:13:00Z">
        <w:r w:rsidR="008A0223" w:rsidRPr="008A0223" w:rsidDel="006A1048">
          <w:rPr>
            <w:rFonts w:cs="Arial"/>
            <w:szCs w:val="22"/>
          </w:rPr>
          <w:delText xml:space="preserve">with a slight increase </w:delText>
        </w:r>
      </w:del>
      <w:ins w:id="177" w:author="Jonathan Minton" w:date="2020-11-28T09:13:00Z">
        <w:r>
          <w:rPr>
            <w:rFonts w:cs="Arial"/>
            <w:szCs w:val="22"/>
          </w:rPr>
          <w:t xml:space="preserve">and slightly </w:t>
        </w:r>
      </w:ins>
      <w:r w:rsidR="008A0223" w:rsidRPr="008A0223">
        <w:rPr>
          <w:rFonts w:cs="Arial"/>
          <w:szCs w:val="22"/>
        </w:rPr>
        <w:t xml:space="preserve">in the UK, also. </w:t>
      </w:r>
      <w:del w:id="178" w:author="Jonathan Minton" w:date="2020-11-28T09:14:00Z">
        <w:r w:rsidR="008A0223" w:rsidRPr="008A0223" w:rsidDel="006A1048">
          <w:rPr>
            <w:rFonts w:cs="Arial"/>
            <w:szCs w:val="22"/>
          </w:rPr>
          <w:delText xml:space="preserve">An increase in life disparity reflects a widening of inequalities in age at death. </w:delText>
        </w:r>
      </w:del>
      <w:ins w:id="179" w:author="Jonathan Minton" w:date="2020-11-28T09:14:00Z">
        <w:r>
          <w:rPr>
            <w:rFonts w:cs="Arial"/>
            <w:szCs w:val="22"/>
          </w:rPr>
          <w:t>Life disparity was increased for 2011</w:t>
        </w:r>
      </w:ins>
      <w:ins w:id="180" w:author="Jonathan Minton" w:date="2020-11-28T09:33:00Z">
        <w:r w:rsidR="00447FB4">
          <w:rPr>
            <w:rFonts w:cs="Arial"/>
            <w:szCs w:val="22"/>
          </w:rPr>
          <w:t xml:space="preserve"> for males es</w:t>
        </w:r>
      </w:ins>
      <w:ins w:id="181" w:author="Jonathan Minton" w:date="2020-11-28T09:34:00Z">
        <w:r w:rsidR="00447FB4">
          <w:rPr>
            <w:rFonts w:cs="Arial"/>
            <w:szCs w:val="22"/>
          </w:rPr>
          <w:t>pecially</w:t>
        </w:r>
      </w:ins>
      <w:ins w:id="182" w:author="Jonathan Minton" w:date="2020-11-28T09:14:00Z">
        <w:r>
          <w:rPr>
            <w:rFonts w:cs="Arial"/>
            <w:szCs w:val="22"/>
          </w:rPr>
          <w:t xml:space="preserve">, </w:t>
        </w:r>
      </w:ins>
      <w:ins w:id="183" w:author="Jonathan Minton" w:date="2020-11-28T09:33:00Z">
        <w:r w:rsidR="00447FB4">
          <w:rPr>
            <w:rFonts w:cs="Arial"/>
            <w:szCs w:val="22"/>
          </w:rPr>
          <w:t xml:space="preserve">which may reflect the impact of the earthquake, </w:t>
        </w:r>
      </w:ins>
      <w:ins w:id="184" w:author="Jonathan Minton" w:date="2020-11-28T09:34:00Z">
        <w:r w:rsidR="00447FB4">
          <w:rPr>
            <w:rFonts w:cs="Arial"/>
            <w:szCs w:val="22"/>
          </w:rPr>
          <w:t>before falling again</w:t>
        </w:r>
      </w:ins>
      <w:del w:id="185" w:author="Jonathan Minton" w:date="2020-11-28T09:34:00Z">
        <w:r w:rsidR="008A0223" w:rsidRPr="008A0223" w:rsidDel="00447FB4">
          <w:rPr>
            <w:rFonts w:cs="Arial"/>
            <w:szCs w:val="22"/>
          </w:rPr>
          <w:delText>Japan once again sees a blip, more so in males than females, after 2011 which may reflect the impact of the earthquake.</w:delText>
        </w:r>
      </w:del>
      <w:ins w:id="186" w:author="Jonathan Minton" w:date="2020-11-28T09:34:00Z">
        <w:r w:rsidR="00447FB4">
          <w:rPr>
            <w:rFonts w:cs="Arial"/>
            <w:szCs w:val="22"/>
          </w:rPr>
          <w:t>.</w:t>
        </w:r>
      </w:ins>
    </w:p>
    <w:p w14:paraId="6B539D02" w14:textId="77777777" w:rsidR="00C9528C" w:rsidRDefault="00C9528C" w:rsidP="00C9528C">
      <w:pPr>
        <w:keepNext/>
      </w:pPr>
      <w:r>
        <w:rPr>
          <w:rFonts w:cs="Arial"/>
          <w:noProof/>
          <w:szCs w:val="22"/>
        </w:rPr>
        <w:drawing>
          <wp:inline distT="0" distB="0" distL="0" distR="0" wp14:anchorId="10CEBE5D" wp14:editId="754C2DF0">
            <wp:extent cx="6048749" cy="503816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50762" cy="5039842"/>
                    </a:xfrm>
                    <a:prstGeom prst="rect">
                      <a:avLst/>
                    </a:prstGeom>
                  </pic:spPr>
                </pic:pic>
              </a:graphicData>
            </a:graphic>
          </wp:inline>
        </w:drawing>
      </w:r>
    </w:p>
    <w:p w14:paraId="54EB590B" w14:textId="626E92CB" w:rsidR="008A0223" w:rsidRDefault="00C9528C" w:rsidP="00C9528C">
      <w:pPr>
        <w:pStyle w:val="Caption"/>
        <w:rPr>
          <w:rFonts w:cs="Arial"/>
          <w:szCs w:val="22"/>
        </w:rPr>
      </w:pPr>
      <w:r>
        <w:t xml:space="preserve">Figure </w:t>
      </w:r>
      <w:r w:rsidR="00084E9C">
        <w:fldChar w:fldCharType="begin"/>
      </w:r>
      <w:r w:rsidR="00084E9C">
        <w:instrText xml:space="preserve"> SEQ Figure \* ARABIC </w:instrText>
      </w:r>
      <w:r w:rsidR="00084E9C">
        <w:fldChar w:fldCharType="separate"/>
      </w:r>
      <w:r>
        <w:rPr>
          <w:noProof/>
        </w:rPr>
        <w:t>2</w:t>
      </w:r>
      <w:r w:rsidR="00084E9C">
        <w:rPr>
          <w:noProof/>
        </w:rPr>
        <w:fldChar w:fldCharType="end"/>
      </w:r>
      <w:r>
        <w:t>: Life expectancy at birth (top) and life disparity over time (bottom) 1975 to 2017</w:t>
      </w:r>
    </w:p>
    <w:p w14:paraId="42AAB183" w14:textId="22102E12" w:rsidR="00C9528C" w:rsidRDefault="00C9528C" w:rsidP="00C9528C">
      <w:pPr>
        <w:rPr>
          <w:rFonts w:cs="Arial"/>
          <w:szCs w:val="22"/>
        </w:rPr>
      </w:pPr>
      <w:r w:rsidRPr="00C71289">
        <w:rPr>
          <w:rFonts w:cs="Arial"/>
          <w:szCs w:val="22"/>
        </w:rPr>
        <w:lastRenderedPageBreak/>
        <w:t xml:space="preserve">Figure 3 </w:t>
      </w:r>
      <w:del w:id="187" w:author="Jonathan Minton" w:date="2020-11-28T09:34:00Z">
        <w:r w:rsidDel="00447FB4">
          <w:rPr>
            <w:rFonts w:cs="Arial"/>
            <w:szCs w:val="22"/>
          </w:rPr>
          <w:delText xml:space="preserve">presents </w:delText>
        </w:r>
      </w:del>
      <w:ins w:id="188" w:author="Jonathan Minton" w:date="2020-11-28T09:34:00Z">
        <w:r w:rsidR="00447FB4">
          <w:rPr>
            <w:rFonts w:cs="Arial"/>
            <w:szCs w:val="22"/>
          </w:rPr>
          <w:t xml:space="preserve">zooms in on </w:t>
        </w:r>
      </w:ins>
      <w:r w:rsidRPr="00C71289">
        <w:rPr>
          <w:rFonts w:cs="Arial"/>
          <w:szCs w:val="22"/>
        </w:rPr>
        <w:t xml:space="preserve">life disparity since 2000, since </w:t>
      </w:r>
      <w:proofErr w:type="gramStart"/>
      <w:r w:rsidRPr="00C71289">
        <w:rPr>
          <w:rFonts w:cs="Arial"/>
          <w:szCs w:val="22"/>
        </w:rPr>
        <w:t>the majority of</w:t>
      </w:r>
      <w:proofErr w:type="gramEnd"/>
      <w:r w:rsidRPr="00C71289">
        <w:rPr>
          <w:rFonts w:cs="Arial"/>
          <w:szCs w:val="22"/>
        </w:rPr>
        <w:t xml:space="preserve"> changes occur after 2010. </w:t>
      </w:r>
      <w:del w:id="189" w:author="Jonathan Minton" w:date="2020-11-28T09:35:00Z">
        <w:r w:rsidRPr="00C71289" w:rsidDel="00447FB4">
          <w:rPr>
            <w:rFonts w:cs="Arial"/>
            <w:szCs w:val="22"/>
          </w:rPr>
          <w:delText>Here, an i</w:delText>
        </w:r>
      </w:del>
      <w:ins w:id="190" w:author="Jonathan Minton" w:date="2020-11-28T09:35:00Z">
        <w:r w:rsidR="00447FB4">
          <w:rPr>
            <w:rFonts w:cs="Arial"/>
            <w:szCs w:val="22"/>
          </w:rPr>
          <w:t>I</w:t>
        </w:r>
      </w:ins>
      <w:r w:rsidRPr="00C71289">
        <w:rPr>
          <w:rFonts w:cs="Arial"/>
          <w:szCs w:val="22"/>
        </w:rPr>
        <w:t>ncrease</w:t>
      </w:r>
      <w:ins w:id="191" w:author="Jonathan Minton" w:date="2020-11-28T09:35:00Z">
        <w:r w:rsidR="00447FB4">
          <w:rPr>
            <w:rFonts w:cs="Arial"/>
            <w:szCs w:val="22"/>
          </w:rPr>
          <w:t>s</w:t>
        </w:r>
      </w:ins>
      <w:r w:rsidRPr="00C71289">
        <w:rPr>
          <w:rFonts w:cs="Arial"/>
          <w:szCs w:val="22"/>
        </w:rPr>
        <w:t xml:space="preserve"> in life disparity </w:t>
      </w:r>
      <w:del w:id="192" w:author="Jonathan Minton" w:date="2020-11-28T09:35:00Z">
        <w:r w:rsidRPr="00C71289" w:rsidDel="00447FB4">
          <w:rPr>
            <w:rFonts w:cs="Arial"/>
            <w:szCs w:val="22"/>
          </w:rPr>
          <w:delText xml:space="preserve">for males and females </w:delText>
        </w:r>
      </w:del>
      <w:r w:rsidRPr="00C71289">
        <w:rPr>
          <w:rFonts w:cs="Arial"/>
          <w:szCs w:val="22"/>
        </w:rPr>
        <w:t xml:space="preserve">in USA, Canada, and the UK </w:t>
      </w:r>
      <w:del w:id="193" w:author="Jonathan Minton" w:date="2020-11-28T09:35:00Z">
        <w:r w:rsidRPr="00C71289" w:rsidDel="00447FB4">
          <w:rPr>
            <w:rFonts w:cs="Arial"/>
            <w:szCs w:val="22"/>
          </w:rPr>
          <w:delText>can be seen more clearly</w:delText>
        </w:r>
      </w:del>
      <w:ins w:id="194" w:author="Jonathan Minton" w:date="2020-11-28T09:35:00Z">
        <w:r w:rsidR="00447FB4">
          <w:rPr>
            <w:rFonts w:cs="Arial"/>
            <w:szCs w:val="22"/>
          </w:rPr>
          <w:t>are even clearer</w:t>
        </w:r>
      </w:ins>
      <w:r w:rsidRPr="00C71289">
        <w:rPr>
          <w:rFonts w:cs="Arial"/>
          <w:szCs w:val="22"/>
        </w:rPr>
        <w:t xml:space="preserve">. </w:t>
      </w:r>
    </w:p>
    <w:p w14:paraId="36BA659C" w14:textId="40F20533" w:rsidR="008F1FA9" w:rsidRPr="00C71289" w:rsidRDefault="008F1FA9" w:rsidP="007370DB">
      <w:pPr>
        <w:rPr>
          <w:rFonts w:cs="Arial"/>
          <w:szCs w:val="22"/>
        </w:rPr>
      </w:pPr>
    </w:p>
    <w:p w14:paraId="0B4A547C" w14:textId="0503086A" w:rsidR="004C5E64" w:rsidRPr="00C71289" w:rsidRDefault="004C5E64" w:rsidP="007370DB">
      <w:pPr>
        <w:rPr>
          <w:rFonts w:cs="Arial"/>
          <w:szCs w:val="22"/>
        </w:rPr>
      </w:pPr>
    </w:p>
    <w:p w14:paraId="1A9E197A" w14:textId="77777777" w:rsidR="00DE4EEB" w:rsidRPr="00C71289" w:rsidRDefault="00791307" w:rsidP="007370DB">
      <w:pPr>
        <w:keepNext/>
        <w:rPr>
          <w:rFonts w:cs="Arial"/>
          <w:szCs w:val="22"/>
        </w:rPr>
      </w:pPr>
      <w:r w:rsidRPr="00C71289">
        <w:rPr>
          <w:rFonts w:cs="Arial"/>
          <w:noProof/>
          <w:szCs w:val="22"/>
        </w:rPr>
        <w:drawing>
          <wp:inline distT="0" distB="0" distL="0" distR="0" wp14:anchorId="5ADEADF8" wp14:editId="27FC9EC5">
            <wp:extent cx="5438740" cy="4083879"/>
            <wp:effectExtent l="0" t="0" r="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fe_disparity_since_200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43045" cy="4087112"/>
                    </a:xfrm>
                    <a:prstGeom prst="rect">
                      <a:avLst/>
                    </a:prstGeom>
                  </pic:spPr>
                </pic:pic>
              </a:graphicData>
            </a:graphic>
          </wp:inline>
        </w:drawing>
      </w:r>
    </w:p>
    <w:p w14:paraId="793AE80A" w14:textId="6753FE22" w:rsidR="00791307" w:rsidRPr="00C71289" w:rsidRDefault="00DE4EEB" w:rsidP="007370DB">
      <w:pPr>
        <w:pStyle w:val="Caption"/>
        <w:rPr>
          <w:rFonts w:ascii="Arial" w:hAnsi="Arial" w:cs="Arial"/>
          <w:sz w:val="22"/>
          <w:szCs w:val="22"/>
        </w:rPr>
      </w:pPr>
      <w:r w:rsidRPr="00C71289">
        <w:rPr>
          <w:rFonts w:ascii="Arial" w:hAnsi="Arial" w:cs="Arial"/>
          <w:sz w:val="22"/>
          <w:szCs w:val="22"/>
        </w:rPr>
        <w:t xml:space="preserve">Figure </w:t>
      </w:r>
      <w:r w:rsidR="00214B3F">
        <w:rPr>
          <w:rFonts w:ascii="Arial" w:hAnsi="Arial" w:cs="Arial"/>
          <w:sz w:val="22"/>
          <w:szCs w:val="22"/>
        </w:rPr>
        <w:t>3</w:t>
      </w:r>
      <w:r w:rsidR="00F95436" w:rsidRPr="00C71289">
        <w:rPr>
          <w:rFonts w:ascii="Arial" w:hAnsi="Arial" w:cs="Arial"/>
          <w:sz w:val="22"/>
          <w:szCs w:val="22"/>
        </w:rPr>
        <w:t>: Life disparity for females and males 2010 to 2017</w:t>
      </w:r>
    </w:p>
    <w:p w14:paraId="25E1D8AC" w14:textId="77777777" w:rsidR="008F5962" w:rsidRDefault="008F5962" w:rsidP="007370DB">
      <w:pPr>
        <w:rPr>
          <w:rFonts w:cs="Arial"/>
          <w:szCs w:val="22"/>
        </w:rPr>
      </w:pPr>
    </w:p>
    <w:p w14:paraId="52566BBE" w14:textId="01148006" w:rsidR="008F5962" w:rsidRDefault="008E092E" w:rsidP="008F5962">
      <w:pPr>
        <w:pStyle w:val="Heading2"/>
      </w:pPr>
      <w:r>
        <w:t>Probability of dying in the next 12 months</w:t>
      </w:r>
    </w:p>
    <w:p w14:paraId="5083938A" w14:textId="3E242FE8" w:rsidR="00BE3B2B" w:rsidRDefault="00450BAD" w:rsidP="00BE3B2B">
      <w:pPr>
        <w:rPr>
          <w:rFonts w:cs="Arial"/>
          <w:szCs w:val="22"/>
        </w:rPr>
      </w:pPr>
      <w:del w:id="195" w:author="Jonathan Minton" w:date="2020-11-28T09:35:00Z">
        <w:r w:rsidDel="00447FB4">
          <w:rPr>
            <w:lang w:eastAsia="en-US"/>
          </w:rPr>
          <w:delText>In order to establish w</w:delText>
        </w:r>
      </w:del>
      <w:ins w:id="196" w:author="Jonathan Minton" w:date="2020-11-28T09:35:00Z">
        <w:r w:rsidR="00447FB4">
          <w:rPr>
            <w:lang w:eastAsia="en-US"/>
          </w:rPr>
          <w:t>W</w:t>
        </w:r>
      </w:ins>
      <w:r>
        <w:rPr>
          <w:lang w:eastAsia="en-US"/>
        </w:rPr>
        <w:t xml:space="preserve">hich age groups are driving </w:t>
      </w:r>
      <w:del w:id="197" w:author="Jonathan Minton" w:date="2020-11-28T09:35:00Z">
        <w:r w:rsidDel="00447FB4">
          <w:rPr>
            <w:lang w:eastAsia="en-US"/>
          </w:rPr>
          <w:delText xml:space="preserve">the </w:delText>
        </w:r>
      </w:del>
      <w:r>
        <w:rPr>
          <w:lang w:eastAsia="en-US"/>
        </w:rPr>
        <w:t>changes in life disparity</w:t>
      </w:r>
      <w:ins w:id="198" w:author="Jonathan Minton" w:date="2020-11-28T09:35:00Z">
        <w:r w:rsidR="00447FB4">
          <w:rPr>
            <w:lang w:eastAsia="en-US"/>
          </w:rPr>
          <w:t>? To answer</w:t>
        </w:r>
      </w:ins>
      <w:del w:id="199" w:author="Jonathan Minton" w:date="2020-11-28T09:36:00Z">
        <w:r w:rsidDel="00447FB4">
          <w:rPr>
            <w:lang w:eastAsia="en-US"/>
          </w:rPr>
          <w:delText xml:space="preserve">, </w:delText>
        </w:r>
      </w:del>
      <w:ins w:id="200" w:author="Jonathan Minton" w:date="2020-11-28T09:36:00Z">
        <w:r w:rsidR="00447FB4">
          <w:rPr>
            <w:lang w:eastAsia="en-US"/>
          </w:rPr>
          <w:t xml:space="preserve"> this </w:t>
        </w:r>
      </w:ins>
      <w:r>
        <w:rPr>
          <w:lang w:eastAsia="en-US"/>
        </w:rPr>
        <w:t xml:space="preserve">we next examine </w:t>
      </w:r>
      <w:ins w:id="201" w:author="Jonathan Minton" w:date="2020-11-28T09:36:00Z">
        <w:r w:rsidR="00447FB4">
          <w:rPr>
            <w:lang w:eastAsia="en-US"/>
          </w:rPr>
          <w:t xml:space="preserve">12 month death risks at </w:t>
        </w:r>
      </w:ins>
      <w:del w:id="202" w:author="Jonathan Minton" w:date="2020-11-28T09:36:00Z">
        <w:r w:rsidDel="00447FB4">
          <w:rPr>
            <w:lang w:eastAsia="en-US"/>
          </w:rPr>
          <w:delText xml:space="preserve">the probability of dying </w:delText>
        </w:r>
        <w:r w:rsidR="00BE3B2B" w:rsidRPr="00C71289" w:rsidDel="00447FB4">
          <w:rPr>
            <w:rFonts w:cs="Arial"/>
            <w:szCs w:val="22"/>
          </w:rPr>
          <w:delText xml:space="preserve">in the next 12 months at </w:delText>
        </w:r>
      </w:del>
      <w:ins w:id="203" w:author="Jonathan Minton" w:date="2020-11-28T09:36:00Z">
        <w:r w:rsidR="00447FB4">
          <w:rPr>
            <w:lang w:eastAsia="en-US"/>
          </w:rPr>
          <w:t>birth</w:t>
        </w:r>
      </w:ins>
      <w:del w:id="204" w:author="Jonathan Minton" w:date="2020-11-28T09:36:00Z">
        <w:r w:rsidR="00BE3B2B" w:rsidRPr="00C71289" w:rsidDel="00447FB4">
          <w:rPr>
            <w:rFonts w:cs="Arial"/>
            <w:szCs w:val="22"/>
          </w:rPr>
          <w:delText>0 years</w:delText>
        </w:r>
      </w:del>
      <w:r w:rsidR="00BE3B2B" w:rsidRPr="00C71289">
        <w:rPr>
          <w:rFonts w:cs="Arial"/>
          <w:szCs w:val="22"/>
        </w:rPr>
        <w:t>, 40</w:t>
      </w:r>
      <w:del w:id="205" w:author="Jonathan Minton" w:date="2020-11-28T09:36:00Z">
        <w:r w:rsidR="00BE3B2B" w:rsidRPr="00C71289" w:rsidDel="00447FB4">
          <w:rPr>
            <w:rFonts w:cs="Arial"/>
            <w:szCs w:val="22"/>
          </w:rPr>
          <w:delText xml:space="preserve"> years</w:delText>
        </w:r>
      </w:del>
      <w:r w:rsidR="00BE3B2B" w:rsidRPr="00C71289">
        <w:rPr>
          <w:rFonts w:cs="Arial"/>
          <w:szCs w:val="22"/>
        </w:rPr>
        <w:t xml:space="preserve">, 80 </w:t>
      </w:r>
      <w:del w:id="206" w:author="Jonathan Minton" w:date="2020-11-28T09:37:00Z">
        <w:r w:rsidR="00BE3B2B" w:rsidRPr="00C71289" w:rsidDel="00447FB4">
          <w:rPr>
            <w:rFonts w:cs="Arial"/>
            <w:szCs w:val="22"/>
          </w:rPr>
          <w:delText xml:space="preserve">years </w:delText>
        </w:r>
      </w:del>
      <w:r w:rsidR="00BE3B2B" w:rsidRPr="00C71289">
        <w:rPr>
          <w:rFonts w:cs="Arial"/>
          <w:szCs w:val="22"/>
        </w:rPr>
        <w:t>and 90 years</w:t>
      </w:r>
      <w:ins w:id="207" w:author="Jonathan Minton" w:date="2020-11-28T09:37:00Z">
        <w:r w:rsidR="00447FB4">
          <w:rPr>
            <w:rFonts w:cs="Arial"/>
            <w:szCs w:val="22"/>
          </w:rPr>
          <w:t xml:space="preserve"> of age.</w:t>
        </w:r>
      </w:ins>
      <w:del w:id="208" w:author="Jonathan Minton" w:date="2020-11-28T09:37:00Z">
        <w:r w:rsidR="008A0223" w:rsidDel="00447FB4">
          <w:rPr>
            <w:rFonts w:cs="Arial"/>
            <w:szCs w:val="22"/>
          </w:rPr>
          <w:delText>,</w:delText>
        </w:r>
      </w:del>
      <w:r w:rsidR="008A0223">
        <w:rPr>
          <w:rFonts w:cs="Arial"/>
          <w:szCs w:val="22"/>
        </w:rPr>
        <w:t xml:space="preserve"> </w:t>
      </w:r>
      <w:del w:id="209" w:author="Jonathan Minton" w:date="2020-11-28T09:37:00Z">
        <w:r w:rsidR="00BE3B2B" w:rsidRPr="00C71289" w:rsidDel="00447FB4">
          <w:rPr>
            <w:rFonts w:cs="Arial"/>
            <w:szCs w:val="22"/>
          </w:rPr>
          <w:delText xml:space="preserve">replicating methods used by </w:delText>
        </w:r>
      </w:del>
      <w:ins w:id="210" w:author="Jonathan Minton" w:date="2020-11-28T09:37:00Z">
        <w:r w:rsidR="00447FB4">
          <w:rPr>
            <w:rFonts w:cs="Arial"/>
            <w:szCs w:val="22"/>
          </w:rPr>
          <w:t xml:space="preserve">(See </w:t>
        </w:r>
      </w:ins>
      <w:r w:rsidR="00BE3B2B" w:rsidRPr="00C71289">
        <w:rPr>
          <w:rFonts w:cs="Arial"/>
          <w:szCs w:val="22"/>
        </w:rPr>
        <w:t>White</w:t>
      </w:r>
      <w:r w:rsidR="00BE3B2B" w:rsidRPr="00C71289">
        <w:rPr>
          <w:rFonts w:cs="Arial"/>
          <w:szCs w:val="22"/>
        </w:rPr>
        <w:fldChar w:fldCharType="begin"/>
      </w:r>
      <w:r w:rsidR="008A0223">
        <w:rPr>
          <w:rFonts w:cs="Arial"/>
          <w:szCs w:val="22"/>
        </w:rPr>
        <w:instrText xml:space="preserve"> ADDIN EN.CITE &lt;EndNote&gt;&lt;Cite&gt;&lt;Author&gt;White&lt;/Author&gt;&lt;Year&gt;2002&lt;/Year&gt;&lt;RecNum&gt;2&lt;/RecNum&gt;&lt;DisplayText&gt;&lt;style face="superscript"&gt;13&lt;/style&gt;&lt;/DisplayText&gt;&lt;record&gt;&lt;rec-number&gt;2&lt;/rec-number&gt;&lt;foreign-keys&gt;&lt;key app="EN" db-id="9vvtta0t42fee5eeva8xarpbe9srzdetrx2a" timestamp="1571046933"&gt;2&lt;/key&gt;&lt;/foreign-keys&gt;&lt;ref-type name="Journal Article"&gt;17&lt;/ref-type&gt;&lt;contributors&gt;&lt;authors&gt;&lt;author&gt;White, Kevin M.&lt;/author&gt;&lt;/authors&gt;&lt;/contributors&gt;&lt;titles&gt;&lt;title&gt;Longevity Advances in High-Income Countries, 1955–96&lt;/title&gt;&lt;secondary-title&gt;Population and Development Review&lt;/secondary-title&gt;&lt;/titles&gt;&lt;periodical&gt;&lt;full-title&gt;Population and Development Review&lt;/full-title&gt;&lt;/periodical&gt;&lt;pages&gt;59-76&lt;/pages&gt;&lt;volume&gt;28&lt;/volume&gt;&lt;number&gt;1&lt;/number&gt;&lt;dates&gt;&lt;year&gt;2002&lt;/year&gt;&lt;/dates&gt;&lt;isbn&gt;0098-7921&lt;/isbn&gt;&lt;urls&gt;&lt;related-urls&gt;&lt;url&gt;https://onlinelibrary.wiley.com/doi/abs/10.1111/j.1728-4457.2002.00059.x&lt;/url&gt;&lt;/related-urls&gt;&lt;/urls&gt;&lt;electronic-resource-num&gt;10.1111/j.1728-4457.2002.00059.x&lt;/electronic-resource-num&gt;&lt;/record&gt;&lt;/Cite&gt;&lt;/EndNote&gt;</w:instrText>
      </w:r>
      <w:r w:rsidR="00BE3B2B" w:rsidRPr="00C71289">
        <w:rPr>
          <w:rFonts w:cs="Arial"/>
          <w:szCs w:val="22"/>
        </w:rPr>
        <w:fldChar w:fldCharType="separate"/>
      </w:r>
      <w:r w:rsidR="008A0223" w:rsidRPr="008A0223">
        <w:rPr>
          <w:rFonts w:cs="Arial"/>
          <w:noProof/>
          <w:szCs w:val="22"/>
          <w:vertAlign w:val="superscript"/>
        </w:rPr>
        <w:t>13</w:t>
      </w:r>
      <w:r w:rsidR="00BE3B2B" w:rsidRPr="00C71289">
        <w:rPr>
          <w:rFonts w:cs="Arial"/>
          <w:szCs w:val="22"/>
        </w:rPr>
        <w:fldChar w:fldCharType="end"/>
      </w:r>
      <w:r w:rsidR="00BE3B2B" w:rsidRPr="00C71289">
        <w:rPr>
          <w:rFonts w:cs="Arial"/>
          <w:szCs w:val="22"/>
        </w:rPr>
        <w:t xml:space="preserve"> and Christensen.</w:t>
      </w:r>
      <w:r w:rsidR="00BE3B2B" w:rsidRPr="00C71289">
        <w:rPr>
          <w:rFonts w:cs="Arial"/>
          <w:szCs w:val="22"/>
        </w:rPr>
        <w:fldChar w:fldCharType="begin"/>
      </w:r>
      <w:r w:rsidR="008A0223">
        <w:rPr>
          <w:rFonts w:cs="Arial"/>
          <w:szCs w:val="22"/>
        </w:rPr>
        <w:instrText xml:space="preserve"> ADDIN EN.CITE &lt;EndNote&gt;&lt;Cite&gt;&lt;Author&gt;Christensen&lt;/Author&gt;&lt;Year&gt;2009&lt;/Year&gt;&lt;RecNum&gt;3&lt;/RecNum&gt;&lt;DisplayText&gt;&lt;style face="superscript"&gt;14&lt;/style&gt;&lt;/DisplayText&gt;&lt;record&gt;&lt;rec-number&gt;3&lt;/rec-number&gt;&lt;foreign-keys&gt;&lt;key app="EN" db-id="9vvtta0t42fee5eeva8xarpbe9srzdetrx2a" timestamp="1571046933"&gt;3&lt;/key&gt;&lt;/foreign-keys&gt;&lt;ref-type name="Journal Article"&gt;17&lt;/ref-type&gt;&lt;contributors&gt;&lt;authors&gt;&lt;author&gt;Christensen, Kaare&lt;/author&gt;&lt;author&gt;Doblhammer, Gabriele&lt;/author&gt;&lt;author&gt;Rau, Roland&lt;/author&gt;&lt;author&gt;Vaupel, James W.&lt;/author&gt;&lt;/authors&gt;&lt;/contributors&gt;&lt;titles&gt;&lt;title&gt;Ageing populations: the challenges ahead&lt;/title&gt;&lt;secondary-title&gt;The Lancet&lt;/secondary-title&gt;&lt;/titles&gt;&lt;periodical&gt;&lt;full-title&gt;The Lancet&lt;/full-title&gt;&lt;/periodical&gt;&lt;pages&gt;1196-1208&lt;/pages&gt;&lt;volume&gt;374&lt;/volume&gt;&lt;number&gt;9696&lt;/number&gt;&lt;dates&gt;&lt;year&gt;2009&lt;/year&gt;&lt;pub-dates&gt;&lt;date&gt;2009/10/03/&lt;/date&gt;&lt;/pub-dates&gt;&lt;/dates&gt;&lt;isbn&gt;0140-6736&lt;/isbn&gt;&lt;urls&gt;&lt;related-urls&gt;&lt;url&gt;http://www.sciencedirect.com/science/article/pii/S0140673609614604&lt;/url&gt;&lt;/related-urls&gt;&lt;/urls&gt;&lt;electronic-resource-num&gt;https://doi.org/10.1016/S0140-6736(09)61460-4&lt;/electronic-resource-num&gt;&lt;/record&gt;&lt;/Cite&gt;&lt;/EndNote&gt;</w:instrText>
      </w:r>
      <w:r w:rsidR="00BE3B2B" w:rsidRPr="00C71289">
        <w:rPr>
          <w:rFonts w:cs="Arial"/>
          <w:szCs w:val="22"/>
        </w:rPr>
        <w:fldChar w:fldCharType="separate"/>
      </w:r>
      <w:r w:rsidR="008A0223" w:rsidRPr="008A0223">
        <w:rPr>
          <w:rFonts w:cs="Arial"/>
          <w:noProof/>
          <w:szCs w:val="22"/>
          <w:vertAlign w:val="superscript"/>
        </w:rPr>
        <w:t>14</w:t>
      </w:r>
      <w:r w:rsidR="00BE3B2B" w:rsidRPr="00C71289">
        <w:rPr>
          <w:rFonts w:cs="Arial"/>
          <w:szCs w:val="22"/>
        </w:rPr>
        <w:fldChar w:fldCharType="end"/>
      </w:r>
      <w:ins w:id="211" w:author="Jonathan Minton" w:date="2020-11-28T09:37:00Z">
        <w:r w:rsidR="00447FB4">
          <w:rPr>
            <w:rFonts w:cs="Arial"/>
            <w:szCs w:val="22"/>
          </w:rPr>
          <w:t>)</w:t>
        </w:r>
      </w:ins>
      <w:r w:rsidR="00BE3B2B" w:rsidRPr="00C71289">
        <w:rPr>
          <w:rFonts w:cs="Arial"/>
          <w:szCs w:val="22"/>
        </w:rPr>
        <w:t xml:space="preserve"> </w:t>
      </w:r>
      <w:r w:rsidR="008A0223">
        <w:rPr>
          <w:rFonts w:cs="Arial"/>
          <w:szCs w:val="22"/>
        </w:rPr>
        <w:t xml:space="preserve">In </w:t>
      </w:r>
      <w:r w:rsidR="00B675F4">
        <w:rPr>
          <w:rFonts w:cs="Arial"/>
          <w:szCs w:val="22"/>
        </w:rPr>
        <w:t>F</w:t>
      </w:r>
      <w:r w:rsidR="008A0223">
        <w:rPr>
          <w:rFonts w:cs="Arial"/>
          <w:szCs w:val="22"/>
        </w:rPr>
        <w:t>igure 4, the y axis is log scale</w:t>
      </w:r>
      <w:ins w:id="212" w:author="Jonathan Minton" w:date="2020-11-28T09:37:00Z">
        <w:r w:rsidR="00447FB4">
          <w:rPr>
            <w:rFonts w:cs="Arial"/>
            <w:szCs w:val="22"/>
          </w:rPr>
          <w:t>;</w:t>
        </w:r>
      </w:ins>
      <w:del w:id="213" w:author="Jonathan Minton" w:date="2020-11-28T09:37:00Z">
        <w:r w:rsidR="008A0223" w:rsidDel="00447FB4">
          <w:rPr>
            <w:rFonts w:cs="Arial"/>
            <w:szCs w:val="22"/>
          </w:rPr>
          <w:delText xml:space="preserve"> and</w:delText>
        </w:r>
      </w:del>
      <w:r w:rsidR="008A0223">
        <w:rPr>
          <w:rFonts w:cs="Arial"/>
          <w:szCs w:val="22"/>
        </w:rPr>
        <w:t xml:space="preserve"> </w:t>
      </w:r>
      <w:del w:id="214" w:author="Jonathan Minton" w:date="2020-11-28T09:37:00Z">
        <w:r w:rsidR="008A0223" w:rsidDel="00447FB4">
          <w:rPr>
            <w:rFonts w:cs="Arial"/>
            <w:szCs w:val="22"/>
          </w:rPr>
          <w:delText xml:space="preserve">a </w:delText>
        </w:r>
      </w:del>
      <w:r w:rsidR="008A0223">
        <w:rPr>
          <w:rFonts w:cs="Arial"/>
          <w:szCs w:val="22"/>
        </w:rPr>
        <w:t>straight line mean</w:t>
      </w:r>
      <w:del w:id="215" w:author="Jonathan Minton" w:date="2020-11-28T09:38:00Z">
        <w:r w:rsidR="008A0223" w:rsidDel="00447FB4">
          <w:rPr>
            <w:rFonts w:cs="Arial"/>
            <w:szCs w:val="22"/>
          </w:rPr>
          <w:delText>s</w:delText>
        </w:r>
      </w:del>
      <w:r w:rsidR="008A0223">
        <w:rPr>
          <w:rFonts w:cs="Arial"/>
          <w:szCs w:val="22"/>
        </w:rPr>
        <w:t xml:space="preserve"> </w:t>
      </w:r>
      <w:del w:id="216" w:author="Jonathan Minton" w:date="2020-11-28T09:38:00Z">
        <w:r w:rsidR="008A0223" w:rsidDel="00447FB4">
          <w:rPr>
            <w:rFonts w:cs="Arial"/>
            <w:szCs w:val="22"/>
          </w:rPr>
          <w:delText xml:space="preserve">there is a </w:delText>
        </w:r>
      </w:del>
      <w:r w:rsidR="008A0223">
        <w:rPr>
          <w:rFonts w:cs="Arial"/>
          <w:szCs w:val="22"/>
        </w:rPr>
        <w:t>constant percentage rate reduction per year over time. For some countries</w:t>
      </w:r>
      <w:ins w:id="217" w:author="Jonathan Minton" w:date="2020-11-28T09:38:00Z">
        <w:r w:rsidR="00447FB4">
          <w:rPr>
            <w:rFonts w:cs="Arial"/>
            <w:szCs w:val="22"/>
          </w:rPr>
          <w:t>/ages</w:t>
        </w:r>
      </w:ins>
      <w:del w:id="218" w:author="Jonathan Minton" w:date="2020-11-28T09:38:00Z">
        <w:r w:rsidR="008A0223" w:rsidDel="00447FB4">
          <w:rPr>
            <w:rFonts w:cs="Arial"/>
            <w:szCs w:val="22"/>
          </w:rPr>
          <w:delText xml:space="preserve"> and ages</w:delText>
        </w:r>
      </w:del>
      <w:r w:rsidR="008A0223">
        <w:rPr>
          <w:rFonts w:cs="Arial"/>
          <w:szCs w:val="22"/>
        </w:rPr>
        <w:t xml:space="preserve">, </w:t>
      </w:r>
      <w:del w:id="219" w:author="Jonathan Minton" w:date="2020-11-28T09:38:00Z">
        <w:r w:rsidR="008A0223" w:rsidDel="00447FB4">
          <w:rPr>
            <w:rFonts w:cs="Arial"/>
            <w:szCs w:val="22"/>
          </w:rPr>
          <w:delText xml:space="preserve">for example </w:delText>
        </w:r>
      </w:del>
      <w:ins w:id="220" w:author="Jonathan Minton" w:date="2020-11-28T09:38:00Z">
        <w:r w:rsidR="00447FB4">
          <w:rPr>
            <w:rFonts w:cs="Arial"/>
            <w:szCs w:val="22"/>
          </w:rPr>
          <w:t>(older Japanese females)</w:t>
        </w:r>
      </w:ins>
      <w:del w:id="221" w:author="Jonathan Minton" w:date="2020-11-28T09:38:00Z">
        <w:r w:rsidR="008A0223" w:rsidDel="00447FB4">
          <w:rPr>
            <w:rFonts w:cs="Arial"/>
            <w:szCs w:val="22"/>
          </w:rPr>
          <w:delText>females aged 80 years in Japan</w:delText>
        </w:r>
      </w:del>
      <w:r w:rsidR="008A0223">
        <w:rPr>
          <w:rFonts w:cs="Arial"/>
          <w:szCs w:val="22"/>
        </w:rPr>
        <w:t>, the series looks like a straight line, but for others it does not. At aged 40 years, figure 4</w:t>
      </w:r>
      <w:r w:rsidR="00BE3B2B" w:rsidRPr="00C71289">
        <w:rPr>
          <w:rFonts w:cs="Arial"/>
          <w:szCs w:val="22"/>
        </w:rPr>
        <w:t xml:space="preserve"> shows </w:t>
      </w:r>
      <w:r w:rsidR="008A0223">
        <w:rPr>
          <w:rFonts w:cs="Arial"/>
          <w:szCs w:val="22"/>
        </w:rPr>
        <w:t xml:space="preserve">a </w:t>
      </w:r>
      <w:r w:rsidR="00BE3B2B" w:rsidRPr="00C71289">
        <w:rPr>
          <w:rFonts w:cs="Arial"/>
          <w:szCs w:val="22"/>
        </w:rPr>
        <w:t xml:space="preserve">reversal of improving trends in mortality at aged 40 years </w:t>
      </w:r>
      <w:del w:id="222" w:author="Jonathan Minton" w:date="2020-11-28T09:38:00Z">
        <w:r w:rsidR="00BE3B2B" w:rsidRPr="00C71289" w:rsidDel="00447FB4">
          <w:rPr>
            <w:rFonts w:cs="Arial"/>
            <w:szCs w:val="22"/>
          </w:rPr>
          <w:delText xml:space="preserve">in males and females </w:delText>
        </w:r>
      </w:del>
      <w:r w:rsidR="00BE3B2B" w:rsidRPr="00C71289">
        <w:rPr>
          <w:rFonts w:cs="Arial"/>
          <w:szCs w:val="22"/>
        </w:rPr>
        <w:t xml:space="preserve">for all countries, with worsening mortality since 2010, </w:t>
      </w:r>
      <w:del w:id="223" w:author="Jonathan Minton" w:date="2020-11-28T09:39:00Z">
        <w:r w:rsidR="00BE3B2B" w:rsidRPr="00C71289" w:rsidDel="00447FB4">
          <w:rPr>
            <w:rFonts w:cs="Arial"/>
            <w:szCs w:val="22"/>
          </w:rPr>
          <w:delText xml:space="preserve">though some are </w:delText>
        </w:r>
      </w:del>
      <w:r w:rsidR="00BE3B2B" w:rsidRPr="00C71289">
        <w:rPr>
          <w:rFonts w:cs="Arial"/>
          <w:szCs w:val="22"/>
        </w:rPr>
        <w:t xml:space="preserve">more marked </w:t>
      </w:r>
      <w:ins w:id="224" w:author="Jonathan Minton" w:date="2020-11-28T09:40:00Z">
        <w:r w:rsidR="00447FB4">
          <w:rPr>
            <w:rFonts w:cs="Arial"/>
            <w:szCs w:val="22"/>
          </w:rPr>
          <w:t xml:space="preserve">in some </w:t>
        </w:r>
      </w:ins>
      <w:del w:id="225" w:author="Jonathan Minton" w:date="2020-11-28T09:40:00Z">
        <w:r w:rsidR="00BE3B2B" w:rsidRPr="00C71289" w:rsidDel="00447FB4">
          <w:rPr>
            <w:rFonts w:cs="Arial"/>
            <w:szCs w:val="22"/>
          </w:rPr>
          <w:delText>than others</w:delText>
        </w:r>
      </w:del>
      <w:ins w:id="226" w:author="Jonathan Minton" w:date="2020-11-28T09:40:00Z">
        <w:r w:rsidR="00447FB4">
          <w:rPr>
            <w:rFonts w:cs="Arial"/>
            <w:szCs w:val="22"/>
          </w:rPr>
          <w:t>populations</w:t>
        </w:r>
      </w:ins>
      <w:r w:rsidR="00BE3B2B" w:rsidRPr="00C71289">
        <w:rPr>
          <w:rFonts w:cs="Arial"/>
          <w:szCs w:val="22"/>
        </w:rPr>
        <w:t>.</w:t>
      </w:r>
    </w:p>
    <w:p w14:paraId="51E73B80" w14:textId="2EE28F2B" w:rsidR="00450BAD" w:rsidRDefault="00450BAD" w:rsidP="00BE3B2B">
      <w:pPr>
        <w:rPr>
          <w:rFonts w:cs="Arial"/>
          <w:szCs w:val="22"/>
        </w:rPr>
      </w:pPr>
    </w:p>
    <w:p w14:paraId="1020046B" w14:textId="77777777" w:rsidR="00450BAD" w:rsidRPr="00C71289" w:rsidRDefault="00450BAD" w:rsidP="00450BAD">
      <w:pPr>
        <w:keepNext/>
        <w:rPr>
          <w:rFonts w:cs="Arial"/>
          <w:szCs w:val="22"/>
        </w:rPr>
      </w:pPr>
      <w:r w:rsidRPr="00C71289">
        <w:rPr>
          <w:rFonts w:cs="Arial"/>
          <w:noProof/>
          <w:szCs w:val="22"/>
        </w:rPr>
        <w:lastRenderedPageBreak/>
        <w:drawing>
          <wp:inline distT="0" distB="0" distL="0" distR="0" wp14:anchorId="6D509E16" wp14:editId="48CDAE00">
            <wp:extent cx="5727700" cy="6356350"/>
            <wp:effectExtent l="0" t="0" r="0" b="635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_Mx_select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6356350"/>
                    </a:xfrm>
                    <a:prstGeom prst="rect">
                      <a:avLst/>
                    </a:prstGeom>
                  </pic:spPr>
                </pic:pic>
              </a:graphicData>
            </a:graphic>
          </wp:inline>
        </w:drawing>
      </w:r>
    </w:p>
    <w:p w14:paraId="375628C8" w14:textId="30884976" w:rsidR="00450BAD" w:rsidRPr="00C71289" w:rsidRDefault="00450BAD" w:rsidP="00450BAD">
      <w:pPr>
        <w:pStyle w:val="Caption"/>
        <w:rPr>
          <w:rFonts w:ascii="Arial" w:hAnsi="Arial" w:cs="Arial"/>
          <w:sz w:val="22"/>
          <w:szCs w:val="22"/>
        </w:rPr>
      </w:pPr>
      <w:r w:rsidRPr="00C71289">
        <w:rPr>
          <w:rFonts w:ascii="Arial" w:hAnsi="Arial" w:cs="Arial"/>
          <w:sz w:val="22"/>
          <w:szCs w:val="22"/>
        </w:rPr>
        <w:t xml:space="preserve">Figure </w:t>
      </w:r>
      <w:r>
        <w:rPr>
          <w:rFonts w:ascii="Arial" w:hAnsi="Arial" w:cs="Arial"/>
          <w:sz w:val="22"/>
          <w:szCs w:val="22"/>
        </w:rPr>
        <w:t>4</w:t>
      </w:r>
      <w:r w:rsidRPr="00C71289">
        <w:rPr>
          <w:rFonts w:ascii="Arial" w:hAnsi="Arial" w:cs="Arial"/>
          <w:sz w:val="22"/>
          <w:szCs w:val="22"/>
        </w:rPr>
        <w:t>: Probability of dying in the next 12 months by age in years, 1975-2017</w:t>
      </w:r>
    </w:p>
    <w:p w14:paraId="78E110DB" w14:textId="2FADD8D3" w:rsidR="00450BAD" w:rsidRDefault="00450BAD" w:rsidP="008A0223">
      <w:pPr>
        <w:rPr>
          <w:rFonts w:cs="Arial"/>
          <w:szCs w:val="22"/>
        </w:rPr>
      </w:pPr>
      <w:r w:rsidRPr="00C71289">
        <w:rPr>
          <w:rFonts w:cs="Arial"/>
          <w:szCs w:val="22"/>
        </w:rPr>
        <w:t xml:space="preserve">At aged 0, </w:t>
      </w:r>
      <w:del w:id="227" w:author="Jonathan Minton" w:date="2020-11-28T09:40:00Z">
        <w:r w:rsidRPr="00C71289" w:rsidDel="00447FB4">
          <w:rPr>
            <w:rFonts w:cs="Arial"/>
            <w:szCs w:val="22"/>
          </w:rPr>
          <w:delText xml:space="preserve">there is reversal of the </w:delText>
        </w:r>
      </w:del>
      <w:r w:rsidRPr="00C71289">
        <w:rPr>
          <w:rFonts w:cs="Arial"/>
          <w:szCs w:val="22"/>
        </w:rPr>
        <w:t xml:space="preserve">previously declining trends </w:t>
      </w:r>
      <w:del w:id="228" w:author="Jonathan Minton" w:date="2020-11-28T09:40:00Z">
        <w:r w:rsidRPr="00C71289" w:rsidDel="00447FB4">
          <w:rPr>
            <w:rFonts w:cs="Arial"/>
            <w:szCs w:val="22"/>
          </w:rPr>
          <w:delText xml:space="preserve">of probability of death </w:delText>
        </w:r>
      </w:del>
      <w:ins w:id="229" w:author="Jonathan Minton" w:date="2020-11-28T09:40:00Z">
        <w:r w:rsidR="00447FB4">
          <w:rPr>
            <w:rFonts w:cs="Arial"/>
            <w:szCs w:val="22"/>
          </w:rPr>
          <w:t xml:space="preserve">reversed </w:t>
        </w:r>
      </w:ins>
      <w:r w:rsidRPr="00C71289">
        <w:rPr>
          <w:rFonts w:cs="Arial"/>
          <w:szCs w:val="22"/>
        </w:rPr>
        <w:t xml:space="preserve">in the UK, France and Canada, in females, and in males for the UK and France. Although the USA has the highest </w:t>
      </w:r>
      <w:del w:id="230" w:author="Jonathan Minton" w:date="2020-11-28T09:41:00Z">
        <w:r w:rsidRPr="00C71289" w:rsidDel="00256A7C">
          <w:rPr>
            <w:rFonts w:cs="Arial"/>
            <w:szCs w:val="22"/>
          </w:rPr>
          <w:delText>probability of dying</w:delText>
        </w:r>
      </w:del>
      <w:ins w:id="231" w:author="Jonathan Minton" w:date="2020-11-28T09:41:00Z">
        <w:r w:rsidR="00256A7C">
          <w:rPr>
            <w:rFonts w:cs="Arial"/>
            <w:szCs w:val="22"/>
          </w:rPr>
          <w:t>risk</w:t>
        </w:r>
      </w:ins>
      <w:r w:rsidRPr="00C71289">
        <w:rPr>
          <w:rFonts w:cs="Arial"/>
          <w:szCs w:val="22"/>
        </w:rPr>
        <w:t xml:space="preserve">, </w:t>
      </w:r>
      <w:del w:id="232" w:author="Jonathan Minton" w:date="2020-11-28T09:41:00Z">
        <w:r w:rsidRPr="00C71289" w:rsidDel="00256A7C">
          <w:rPr>
            <w:rFonts w:cs="Arial"/>
            <w:szCs w:val="22"/>
          </w:rPr>
          <w:delText xml:space="preserve">the </w:delText>
        </w:r>
      </w:del>
      <w:r w:rsidRPr="00C71289">
        <w:rPr>
          <w:rFonts w:cs="Arial"/>
          <w:szCs w:val="22"/>
        </w:rPr>
        <w:t xml:space="preserve">trends have not reversed. Conversely, at aged 40, the USA has markedly higher </w:t>
      </w:r>
      <w:del w:id="233" w:author="Jonathan Minton" w:date="2020-11-28T09:41:00Z">
        <w:r w:rsidRPr="00C71289" w:rsidDel="00256A7C">
          <w:rPr>
            <w:rFonts w:cs="Arial"/>
            <w:szCs w:val="22"/>
          </w:rPr>
          <w:delText>probability of dying in the next 12 months</w:delText>
        </w:r>
      </w:del>
      <w:ins w:id="234" w:author="Jonathan Minton" w:date="2020-11-28T09:41:00Z">
        <w:r w:rsidR="00256A7C">
          <w:rPr>
            <w:rFonts w:cs="Arial"/>
            <w:szCs w:val="22"/>
          </w:rPr>
          <w:t>risk</w:t>
        </w:r>
      </w:ins>
      <w:r w:rsidRPr="00C71289">
        <w:rPr>
          <w:rFonts w:cs="Arial"/>
          <w:szCs w:val="22"/>
        </w:rPr>
        <w:t xml:space="preserve"> for both </w:t>
      </w:r>
      <w:del w:id="235" w:author="Jonathan Minton" w:date="2020-11-28T09:41:00Z">
        <w:r w:rsidRPr="00C71289" w:rsidDel="00256A7C">
          <w:rPr>
            <w:rFonts w:cs="Arial"/>
            <w:szCs w:val="22"/>
          </w:rPr>
          <w:delText>males and females</w:delText>
        </w:r>
      </w:del>
      <w:ins w:id="236" w:author="Jonathan Minton" w:date="2020-11-28T09:41:00Z">
        <w:r w:rsidR="00256A7C">
          <w:rPr>
            <w:rFonts w:cs="Arial"/>
            <w:szCs w:val="22"/>
          </w:rPr>
          <w:t>sexes</w:t>
        </w:r>
      </w:ins>
      <w:r w:rsidRPr="00C71289">
        <w:rPr>
          <w:rFonts w:cs="Arial"/>
          <w:szCs w:val="22"/>
        </w:rPr>
        <w:t xml:space="preserve">, </w:t>
      </w:r>
      <w:del w:id="237" w:author="Jonathan Minton" w:date="2020-11-28T09:41:00Z">
        <w:r w:rsidRPr="00C71289" w:rsidDel="00256A7C">
          <w:rPr>
            <w:rFonts w:cs="Arial"/>
            <w:szCs w:val="22"/>
          </w:rPr>
          <w:delText xml:space="preserve">with a </w:delText>
        </w:r>
      </w:del>
      <w:r w:rsidRPr="00C71289">
        <w:rPr>
          <w:rFonts w:cs="Arial"/>
          <w:szCs w:val="22"/>
        </w:rPr>
        <w:t>clear</w:t>
      </w:r>
      <w:ins w:id="238" w:author="Jonathan Minton" w:date="2020-11-28T09:41:00Z">
        <w:r w:rsidR="00256A7C">
          <w:rPr>
            <w:rFonts w:cs="Arial"/>
            <w:szCs w:val="22"/>
          </w:rPr>
          <w:t>ly</w:t>
        </w:r>
      </w:ins>
      <w:r w:rsidRPr="00C71289">
        <w:rPr>
          <w:rFonts w:cs="Arial"/>
          <w:szCs w:val="22"/>
        </w:rPr>
        <w:t xml:space="preserve"> </w:t>
      </w:r>
      <w:del w:id="239" w:author="Jonathan Minton" w:date="2020-11-28T09:41:00Z">
        <w:r w:rsidRPr="00C71289" w:rsidDel="00256A7C">
          <w:rPr>
            <w:rFonts w:cs="Arial"/>
            <w:szCs w:val="22"/>
          </w:rPr>
          <w:delText xml:space="preserve">increase </w:delText>
        </w:r>
      </w:del>
      <w:ins w:id="240" w:author="Jonathan Minton" w:date="2020-11-28T09:41:00Z">
        <w:r w:rsidR="00256A7C" w:rsidRPr="00C71289">
          <w:rPr>
            <w:rFonts w:cs="Arial"/>
            <w:szCs w:val="22"/>
          </w:rPr>
          <w:t>increas</w:t>
        </w:r>
        <w:r w:rsidR="00256A7C">
          <w:rPr>
            <w:rFonts w:cs="Arial"/>
            <w:szCs w:val="22"/>
          </w:rPr>
          <w:t>ing</w:t>
        </w:r>
        <w:r w:rsidR="00256A7C" w:rsidRPr="00C71289">
          <w:rPr>
            <w:rFonts w:cs="Arial"/>
            <w:szCs w:val="22"/>
          </w:rPr>
          <w:t xml:space="preserve"> </w:t>
        </w:r>
      </w:ins>
      <w:del w:id="241" w:author="Jonathan Minton" w:date="2020-11-28T09:41:00Z">
        <w:r w:rsidRPr="00C71289" w:rsidDel="00256A7C">
          <w:rPr>
            <w:rFonts w:cs="Arial"/>
            <w:szCs w:val="22"/>
          </w:rPr>
          <w:delText xml:space="preserve">in both </w:delText>
        </w:r>
      </w:del>
      <w:r w:rsidRPr="00C71289">
        <w:rPr>
          <w:rFonts w:cs="Arial"/>
          <w:szCs w:val="22"/>
        </w:rPr>
        <w:t xml:space="preserve">since 2010, </w:t>
      </w:r>
      <w:del w:id="242" w:author="Jonathan Minton" w:date="2020-11-28T09:41:00Z">
        <w:r w:rsidRPr="00C71289" w:rsidDel="00256A7C">
          <w:rPr>
            <w:rFonts w:cs="Arial"/>
            <w:szCs w:val="22"/>
          </w:rPr>
          <w:delText xml:space="preserve">though </w:delText>
        </w:r>
      </w:del>
      <w:r w:rsidRPr="00C71289">
        <w:rPr>
          <w:rFonts w:cs="Arial"/>
          <w:szCs w:val="22"/>
        </w:rPr>
        <w:t>more marked</w:t>
      </w:r>
      <w:ins w:id="243" w:author="Jonathan Minton" w:date="2020-11-28T09:41:00Z">
        <w:r w:rsidR="00256A7C">
          <w:rPr>
            <w:rFonts w:cs="Arial"/>
            <w:szCs w:val="22"/>
          </w:rPr>
          <w:t>ly</w:t>
        </w:r>
      </w:ins>
      <w:r w:rsidRPr="00C71289">
        <w:rPr>
          <w:rFonts w:cs="Arial"/>
          <w:szCs w:val="22"/>
        </w:rPr>
        <w:t xml:space="preserve"> in males. </w:t>
      </w:r>
      <w:ins w:id="244" w:author="Jonathan Minton" w:date="2020-11-28T09:42:00Z">
        <w:r w:rsidR="00256A7C">
          <w:rPr>
            <w:rFonts w:cs="Arial"/>
            <w:szCs w:val="22"/>
          </w:rPr>
          <w:t xml:space="preserve">In </w:t>
        </w:r>
      </w:ins>
      <w:r w:rsidRPr="00C71289">
        <w:rPr>
          <w:rFonts w:cs="Arial"/>
          <w:szCs w:val="22"/>
        </w:rPr>
        <w:t>Canada</w:t>
      </w:r>
      <w:ins w:id="245" w:author="Jonathan Minton" w:date="2020-11-28T09:42:00Z">
        <w:r w:rsidR="00256A7C">
          <w:rPr>
            <w:rFonts w:cs="Arial"/>
            <w:szCs w:val="22"/>
          </w:rPr>
          <w:t>, and the UK,</w:t>
        </w:r>
      </w:ins>
      <w:r w:rsidRPr="00C71289">
        <w:rPr>
          <w:rFonts w:cs="Arial"/>
          <w:szCs w:val="22"/>
        </w:rPr>
        <w:t xml:space="preserve"> </w:t>
      </w:r>
      <w:ins w:id="246" w:author="Jonathan Minton" w:date="2020-11-28T09:42:00Z">
        <w:r w:rsidR="00256A7C">
          <w:rPr>
            <w:rFonts w:cs="Arial"/>
            <w:szCs w:val="22"/>
          </w:rPr>
          <w:t xml:space="preserve">risk at age 40 increased </w:t>
        </w:r>
      </w:ins>
      <w:del w:id="247" w:author="Jonathan Minton" w:date="2020-11-28T09:42:00Z">
        <w:r w:rsidRPr="00C71289" w:rsidDel="00256A7C">
          <w:rPr>
            <w:rFonts w:cs="Arial"/>
            <w:szCs w:val="22"/>
          </w:rPr>
          <w:delText xml:space="preserve">has a </w:delText>
        </w:r>
      </w:del>
      <w:r w:rsidRPr="00C71289">
        <w:rPr>
          <w:rFonts w:cs="Arial"/>
          <w:szCs w:val="22"/>
        </w:rPr>
        <w:t>more recent</w:t>
      </w:r>
      <w:ins w:id="248" w:author="Jonathan Minton" w:date="2020-11-28T09:42:00Z">
        <w:r w:rsidR="00256A7C">
          <w:rPr>
            <w:rFonts w:cs="Arial"/>
            <w:szCs w:val="22"/>
          </w:rPr>
          <w:t>ly</w:t>
        </w:r>
      </w:ins>
      <w:del w:id="249" w:author="Jonathan Minton" w:date="2020-11-28T09:43:00Z">
        <w:r w:rsidRPr="00C71289" w:rsidDel="00256A7C">
          <w:rPr>
            <w:rFonts w:cs="Arial"/>
            <w:szCs w:val="22"/>
          </w:rPr>
          <w:delText xml:space="preserve"> increase in both males and females, along with the UK</w:delText>
        </w:r>
      </w:del>
      <w:r w:rsidRPr="00C71289">
        <w:rPr>
          <w:rFonts w:cs="Arial"/>
          <w:szCs w:val="22"/>
        </w:rPr>
        <w:t xml:space="preserve">. </w:t>
      </w:r>
      <w:ins w:id="250" w:author="Jonathan Minton" w:date="2020-11-28T09:43:00Z">
        <w:r w:rsidR="00256A7C">
          <w:rPr>
            <w:rFonts w:cs="Arial"/>
            <w:szCs w:val="22"/>
          </w:rPr>
          <w:t xml:space="preserve">In </w:t>
        </w:r>
      </w:ins>
      <w:r w:rsidRPr="00C71289">
        <w:rPr>
          <w:rFonts w:cs="Arial"/>
          <w:szCs w:val="22"/>
        </w:rPr>
        <w:t xml:space="preserve">France </w:t>
      </w:r>
      <w:ins w:id="251" w:author="Jonathan Minton" w:date="2020-11-28T09:43:00Z">
        <w:r w:rsidR="00256A7C">
          <w:rPr>
            <w:rFonts w:cs="Arial"/>
            <w:szCs w:val="22"/>
          </w:rPr>
          <w:t xml:space="preserve">trends </w:t>
        </w:r>
      </w:ins>
      <w:del w:id="252" w:author="Jonathan Minton" w:date="2020-11-28T09:43:00Z">
        <w:r w:rsidRPr="00C71289" w:rsidDel="00256A7C">
          <w:rPr>
            <w:rFonts w:cs="Arial"/>
            <w:szCs w:val="22"/>
          </w:rPr>
          <w:delText xml:space="preserve">appears to show </w:delText>
        </w:r>
      </w:del>
      <w:r w:rsidRPr="00C71289">
        <w:rPr>
          <w:rFonts w:cs="Arial"/>
          <w:szCs w:val="22"/>
        </w:rPr>
        <w:t xml:space="preserve">continued </w:t>
      </w:r>
      <w:ins w:id="253" w:author="Jonathan Minton" w:date="2020-11-28T09:43:00Z">
        <w:r w:rsidR="00256A7C">
          <w:rPr>
            <w:rFonts w:cs="Arial"/>
            <w:szCs w:val="22"/>
          </w:rPr>
          <w:t xml:space="preserve">to </w:t>
        </w:r>
      </w:ins>
      <w:r w:rsidRPr="00C71289">
        <w:rPr>
          <w:rFonts w:cs="Arial"/>
          <w:szCs w:val="22"/>
        </w:rPr>
        <w:t>improve</w:t>
      </w:r>
      <w:del w:id="254" w:author="Jonathan Minton" w:date="2020-11-28T09:43:00Z">
        <w:r w:rsidRPr="00C71289" w:rsidDel="00256A7C">
          <w:rPr>
            <w:rFonts w:cs="Arial"/>
            <w:szCs w:val="22"/>
          </w:rPr>
          <w:delText xml:space="preserve">ments, while Japan has a very recent uptick of uncertain </w:delText>
        </w:r>
        <w:r w:rsidRPr="00C71289" w:rsidDel="00256A7C">
          <w:rPr>
            <w:rFonts w:cs="Arial"/>
            <w:szCs w:val="22"/>
          </w:rPr>
          <w:lastRenderedPageBreak/>
          <w:delText>significance</w:delText>
        </w:r>
      </w:del>
      <w:r w:rsidRPr="00C71289">
        <w:rPr>
          <w:rFonts w:cs="Arial"/>
          <w:szCs w:val="22"/>
        </w:rPr>
        <w:t xml:space="preserve">. At ages 80 and 90 years, the USA no longer </w:t>
      </w:r>
      <w:ins w:id="255" w:author="Jonathan Minton" w:date="2020-11-28T09:43:00Z">
        <w:r w:rsidR="00256A7C">
          <w:rPr>
            <w:rFonts w:cs="Arial"/>
            <w:szCs w:val="22"/>
          </w:rPr>
          <w:t>has the highest risk; the U</w:t>
        </w:r>
      </w:ins>
      <w:ins w:id="256" w:author="Jonathan Minton" w:date="2020-11-28T09:44:00Z">
        <w:r w:rsidR="00256A7C">
          <w:rPr>
            <w:rFonts w:cs="Arial"/>
            <w:szCs w:val="22"/>
          </w:rPr>
          <w:t>K does</w:t>
        </w:r>
      </w:ins>
      <w:del w:id="257" w:author="Jonathan Minton" w:date="2020-11-28T09:44:00Z">
        <w:r w:rsidRPr="00C71289" w:rsidDel="00256A7C">
          <w:rPr>
            <w:rFonts w:cs="Arial"/>
            <w:szCs w:val="22"/>
          </w:rPr>
          <w:delText>is the leading country with the UK highest for both males and females, converging in recent years</w:delText>
        </w:r>
      </w:del>
      <w:r w:rsidRPr="00C71289">
        <w:rPr>
          <w:rFonts w:cs="Arial"/>
          <w:szCs w:val="22"/>
        </w:rPr>
        <w:t>.</w:t>
      </w:r>
    </w:p>
    <w:p w14:paraId="05806C4C" w14:textId="2AC741DA" w:rsidR="007000DF" w:rsidRDefault="007000DF" w:rsidP="008A0223">
      <w:pPr>
        <w:rPr>
          <w:rFonts w:cs="Arial"/>
          <w:szCs w:val="22"/>
        </w:rPr>
      </w:pPr>
    </w:p>
    <w:p w14:paraId="06DF5AE5" w14:textId="68155F1C" w:rsidR="008E092E" w:rsidRDefault="008E092E" w:rsidP="008E092E">
      <w:pPr>
        <w:pStyle w:val="Heading2"/>
      </w:pPr>
      <w:r>
        <w:t>To what extent are mortality trends at different ages log-linear in the five countries?</w:t>
      </w:r>
    </w:p>
    <w:p w14:paraId="361A1AB8" w14:textId="71E621CD" w:rsidR="008A0223" w:rsidRDefault="00256A7C" w:rsidP="008A0223">
      <w:pPr>
        <w:rPr>
          <w:rFonts w:cs="Arial"/>
          <w:szCs w:val="22"/>
        </w:rPr>
      </w:pPr>
      <w:ins w:id="258" w:author="Jonathan Minton" w:date="2020-11-28T09:46:00Z">
        <w:r>
          <w:rPr>
            <w:rFonts w:cs="Arial"/>
            <w:szCs w:val="22"/>
          </w:rPr>
          <w:t xml:space="preserve">It is unfeasible to </w:t>
        </w:r>
      </w:ins>
      <w:del w:id="259" w:author="Jonathan Minton" w:date="2020-11-28T09:46:00Z">
        <w:r w:rsidR="008E092E" w:rsidDel="00256A7C">
          <w:rPr>
            <w:rFonts w:cs="Arial"/>
            <w:szCs w:val="22"/>
          </w:rPr>
          <w:delText>We</w:delText>
        </w:r>
        <w:r w:rsidR="008A0223" w:rsidDel="00256A7C">
          <w:rPr>
            <w:rFonts w:cs="Arial"/>
            <w:szCs w:val="22"/>
          </w:rPr>
          <w:delText xml:space="preserve"> cannot easily </w:delText>
        </w:r>
      </w:del>
      <w:r w:rsidR="008A0223">
        <w:rPr>
          <w:rFonts w:cs="Arial"/>
          <w:szCs w:val="22"/>
        </w:rPr>
        <w:t xml:space="preserve">show </w:t>
      </w:r>
      <w:r w:rsidR="008E092E">
        <w:rPr>
          <w:rFonts w:cs="Arial"/>
          <w:szCs w:val="22"/>
        </w:rPr>
        <w:t>the</w:t>
      </w:r>
      <w:r w:rsidR="008A0223">
        <w:rPr>
          <w:rFonts w:cs="Arial"/>
          <w:szCs w:val="22"/>
        </w:rPr>
        <w:t xml:space="preserve"> series</w:t>
      </w:r>
      <w:r w:rsidR="008E092E">
        <w:rPr>
          <w:rFonts w:cs="Arial"/>
          <w:szCs w:val="22"/>
        </w:rPr>
        <w:t xml:space="preserve"> in Figure 4</w:t>
      </w:r>
      <w:r w:rsidR="008A0223">
        <w:rPr>
          <w:rFonts w:cs="Arial"/>
          <w:szCs w:val="22"/>
        </w:rPr>
        <w:t xml:space="preserve"> for each individual age, as this would </w:t>
      </w:r>
      <w:r w:rsidR="007000DF">
        <w:rPr>
          <w:rFonts w:cs="Arial"/>
          <w:szCs w:val="22"/>
        </w:rPr>
        <w:t xml:space="preserve">require </w:t>
      </w:r>
      <w:del w:id="260" w:author="Jonathan Minton" w:date="2020-11-28T09:46:00Z">
        <w:r w:rsidR="007000DF" w:rsidDel="00256A7C">
          <w:rPr>
            <w:rFonts w:cs="Arial"/>
            <w:szCs w:val="22"/>
          </w:rPr>
          <w:delText>more than</w:delText>
        </w:r>
      </w:del>
      <w:del w:id="261" w:author="Jonathan Minton" w:date="2020-11-28T09:52:00Z">
        <w:r w:rsidR="008A0223" w:rsidDel="00725F4E">
          <w:rPr>
            <w:rFonts w:cs="Arial"/>
            <w:szCs w:val="22"/>
          </w:rPr>
          <w:delText xml:space="preserve"> 90 </w:delText>
        </w:r>
      </w:del>
      <w:ins w:id="262" w:author="Jonathan Minton" w:date="2020-11-28T09:52:00Z">
        <w:r w:rsidR="00725F4E">
          <w:rPr>
            <w:rFonts w:cs="Arial"/>
            <w:szCs w:val="22"/>
          </w:rPr>
          <w:t xml:space="preserve">111 </w:t>
        </w:r>
      </w:ins>
      <w:r w:rsidR="008A0223">
        <w:rPr>
          <w:rFonts w:cs="Arial"/>
          <w:szCs w:val="22"/>
        </w:rPr>
        <w:t xml:space="preserve">graphs, but we can summarise the straightness or consistency in improvement by calculating </w:t>
      </w:r>
      <w:r w:rsidR="009F42BD">
        <w:rPr>
          <w:rFonts w:cs="Arial"/>
          <w:szCs w:val="22"/>
        </w:rPr>
        <w:t xml:space="preserve">the correlation in logged age-specific mortality rates at different ages over a fixed period of time, as </w:t>
      </w:r>
      <w:r w:rsidR="008A0223">
        <w:rPr>
          <w:rFonts w:cs="Arial"/>
          <w:szCs w:val="22"/>
        </w:rPr>
        <w:t>R-squared for each individual age.</w:t>
      </w:r>
      <w:r w:rsidR="007000DF">
        <w:rPr>
          <w:rFonts w:cs="Arial"/>
          <w:szCs w:val="22"/>
        </w:rPr>
        <w:t xml:space="preserve"> If traditional demographic assumptions </w:t>
      </w:r>
      <w:commentRangeStart w:id="263"/>
      <w:r w:rsidR="007000DF">
        <w:rPr>
          <w:rFonts w:cs="Arial"/>
          <w:szCs w:val="22"/>
        </w:rPr>
        <w:t>are correct</w:t>
      </w:r>
      <w:commentRangeEnd w:id="263"/>
      <w:r>
        <w:rPr>
          <w:rStyle w:val="CommentReference"/>
          <w:rFonts w:asciiTheme="minorHAnsi" w:eastAsiaTheme="minorHAnsi" w:hAnsiTheme="minorHAnsi" w:cstheme="minorBidi"/>
          <w:lang w:eastAsia="en-US"/>
        </w:rPr>
        <w:commentReference w:id="263"/>
      </w:r>
      <w:r w:rsidR="007000DF">
        <w:rPr>
          <w:rFonts w:cs="Arial"/>
          <w:szCs w:val="22"/>
        </w:rPr>
        <w:t>,</w:t>
      </w:r>
      <w:r w:rsidR="007000DF" w:rsidRPr="007462CC">
        <w:rPr>
          <w:rFonts w:cs="Arial"/>
        </w:rPr>
        <w:fldChar w:fldCharType="begin"/>
      </w:r>
      <w:r w:rsidR="007000DF">
        <w:rPr>
          <w:rFonts w:cs="Arial"/>
        </w:rPr>
        <w:instrText xml:space="preserve"> ADDIN EN.CITE &lt;EndNote&gt;&lt;Cite&gt;&lt;Author&gt;Lee&lt;/Author&gt;&lt;Year&gt;1992&lt;/Year&gt;&lt;RecNum&gt;4&lt;/RecNum&gt;&lt;DisplayText&gt;&lt;style face="superscript"&gt;15&lt;/style&gt;&lt;/DisplayText&gt;&lt;record&gt;&lt;rec-number&gt;4&lt;/rec-number&gt;&lt;foreign-keys&gt;&lt;key app="EN" db-id="9vvtta0t42fee5eeva8xarpbe9srzdetrx2a" timestamp="1571046933"&gt;4&lt;/key&gt;&lt;/foreign-keys&gt;&lt;ref-type name="Journal Article"&gt;17&lt;/ref-type&gt;&lt;contributors&gt;&lt;authors&gt;&lt;author&gt;Lee, Ronald D.&lt;/author&gt;&lt;author&gt;Carter, Lawrence R.&lt;/author&gt;&lt;/authors&gt;&lt;/contributors&gt;&lt;titles&gt;&lt;title&gt;Modeling and Forecasting U.S. Mortality&lt;/title&gt;&lt;secondary-title&gt;Journal of the American Statistical Association&lt;/secondary-title&gt;&lt;/titles&gt;&lt;periodical&gt;&lt;full-title&gt;Journal of the American Statistical Association&lt;/full-title&gt;&lt;/periodical&gt;&lt;pages&gt;659-671&lt;/pages&gt;&lt;volume&gt;87&lt;/volume&gt;&lt;number&gt;419&lt;/number&gt;&lt;dates&gt;&lt;year&gt;1992&lt;/year&gt;&lt;pub-dates&gt;&lt;date&gt;1992/09/01&lt;/date&gt;&lt;/pub-dates&gt;&lt;/dates&gt;&lt;publisher&gt;Taylor &amp;amp; Francis&lt;/publisher&gt;&lt;isbn&gt;0162-1459&lt;/isbn&gt;&lt;urls&gt;&lt;related-urls&gt;&lt;url&gt;https://doi.org/10.1080/01621459.1992.10475265&lt;/url&gt;&lt;url&gt;https://www.tandfonline.com/doi/abs/10.1080/01621459.1992.10475265&lt;/url&gt;&lt;/related-urls&gt;&lt;/urls&gt;&lt;electronic-resource-num&gt;10.1080/01621459.1992.10475265&lt;/electronic-resource-num&gt;&lt;/record&gt;&lt;/Cite&gt;&lt;/EndNote&gt;</w:instrText>
      </w:r>
      <w:r w:rsidR="007000DF" w:rsidRPr="007462CC">
        <w:rPr>
          <w:rFonts w:cs="Arial"/>
        </w:rPr>
        <w:fldChar w:fldCharType="separate"/>
      </w:r>
      <w:r w:rsidR="007000DF" w:rsidRPr="008A0223">
        <w:rPr>
          <w:rFonts w:cs="Arial"/>
          <w:noProof/>
          <w:vertAlign w:val="superscript"/>
        </w:rPr>
        <w:t>15</w:t>
      </w:r>
      <w:r w:rsidR="007000DF" w:rsidRPr="007462CC">
        <w:rPr>
          <w:rFonts w:cs="Arial"/>
        </w:rPr>
        <w:fldChar w:fldCharType="end"/>
      </w:r>
      <w:r w:rsidR="008A0223">
        <w:rPr>
          <w:rFonts w:cs="Arial"/>
          <w:szCs w:val="22"/>
        </w:rPr>
        <w:t xml:space="preserve"> </w:t>
      </w:r>
      <w:r w:rsidR="007000DF">
        <w:rPr>
          <w:rFonts w:cs="Arial"/>
          <w:szCs w:val="22"/>
        </w:rPr>
        <w:t>t</w:t>
      </w:r>
      <w:r w:rsidR="009F42BD">
        <w:rPr>
          <w:rFonts w:cs="Arial"/>
          <w:szCs w:val="22"/>
        </w:rPr>
        <w:t>he correlation in logged mortality rates over time, within a population, should be close to 1</w:t>
      </w:r>
      <w:ins w:id="264" w:author="Jonathan Minton" w:date="2020-11-28T09:47:00Z">
        <w:r>
          <w:rPr>
            <w:rFonts w:cs="Arial"/>
            <w:szCs w:val="22"/>
          </w:rPr>
          <w:t>;</w:t>
        </w:r>
      </w:ins>
      <w:del w:id="265" w:author="Jonathan Minton" w:date="2020-11-28T09:47:00Z">
        <w:r w:rsidR="007000DF" w:rsidDel="00256A7C">
          <w:rPr>
            <w:rFonts w:cs="Arial"/>
            <w:szCs w:val="22"/>
          </w:rPr>
          <w:delText xml:space="preserve"> and</w:delText>
        </w:r>
      </w:del>
      <w:r w:rsidR="007000DF">
        <w:rPr>
          <w:rFonts w:cs="Arial"/>
          <w:szCs w:val="22"/>
        </w:rPr>
        <w:t xml:space="preserve"> a high R-squared </w:t>
      </w:r>
      <w:del w:id="266" w:author="Jonathan Minton" w:date="2020-11-28T09:48:00Z">
        <w:r w:rsidR="007000DF" w:rsidDel="00256A7C">
          <w:rPr>
            <w:rFonts w:cs="Arial"/>
            <w:szCs w:val="22"/>
          </w:rPr>
          <w:delText xml:space="preserve">represents a </w:delText>
        </w:r>
      </w:del>
      <w:ins w:id="267" w:author="Jonathan Minton" w:date="2020-11-28T09:48:00Z">
        <w:r>
          <w:rPr>
            <w:rFonts w:cs="Arial"/>
            <w:szCs w:val="22"/>
          </w:rPr>
          <w:t xml:space="preserve">indicates </w:t>
        </w:r>
      </w:ins>
      <w:r w:rsidR="007000DF">
        <w:rPr>
          <w:rFonts w:cs="Arial"/>
          <w:szCs w:val="22"/>
        </w:rPr>
        <w:t xml:space="preserve">straighter, more consistent and continual improvement over time. </w:t>
      </w:r>
      <w:del w:id="268" w:author="Jonathan Minton" w:date="2020-11-28T09:48:00Z">
        <w:r w:rsidR="007000DF" w:rsidDel="00256A7C">
          <w:rPr>
            <w:rFonts w:cs="Arial"/>
            <w:szCs w:val="22"/>
          </w:rPr>
          <w:delText>Put simply, mortality improvements at aged 10 years, for example, over time within a given population should be consistent with improvements at aged 40 years</w:delText>
        </w:r>
        <w:r w:rsidR="00437C3F" w:rsidDel="00256A7C">
          <w:rPr>
            <w:rFonts w:cs="Arial"/>
            <w:szCs w:val="22"/>
          </w:rPr>
          <w:delText>, and log-linearity (R-squared) should be a straight line.</w:delText>
        </w:r>
      </w:del>
    </w:p>
    <w:p w14:paraId="42E10241" w14:textId="4D2061C9" w:rsidR="00E962D0" w:rsidRDefault="00E962D0" w:rsidP="008A0223">
      <w:pPr>
        <w:rPr>
          <w:rFonts w:cs="Arial"/>
          <w:szCs w:val="22"/>
        </w:rPr>
      </w:pPr>
    </w:p>
    <w:p w14:paraId="265900C0" w14:textId="3F7E8570" w:rsidR="007000DF" w:rsidRDefault="007000DF" w:rsidP="008A0223">
      <w:pPr>
        <w:rPr>
          <w:rFonts w:cs="Arial"/>
          <w:szCs w:val="22"/>
        </w:rPr>
      </w:pPr>
    </w:p>
    <w:p w14:paraId="4BFDCBAC" w14:textId="30DC492E" w:rsidR="009F42BD" w:rsidRPr="00547617" w:rsidRDefault="009F42BD" w:rsidP="009F42BD">
      <w:pPr>
        <w:rPr>
          <w:highlight w:val="yellow"/>
        </w:rPr>
      </w:pPr>
      <w:commentRangeStart w:id="269"/>
      <w:commentRangeStart w:id="270"/>
      <w:r>
        <w:rPr>
          <w:rFonts w:cs="Arial"/>
        </w:rPr>
        <w:t xml:space="preserve">This analysis draws on </w:t>
      </w:r>
      <w:r w:rsidRPr="009F42BD">
        <w:rPr>
          <w:rFonts w:cs="Arial"/>
        </w:rPr>
        <w:t xml:space="preserve">two </w:t>
      </w:r>
      <w:r w:rsidRPr="009F42BD">
        <w:t>key assumptions made in some of the most well-used families of demographic forecasting models, starting with Lee</w:t>
      </w:r>
      <w:r w:rsidR="007000DF">
        <w:t>-</w:t>
      </w:r>
      <w:r w:rsidRPr="009F42BD">
        <w:t>Carter’s</w:t>
      </w:r>
      <w:r>
        <w:t xml:space="preserve"> </w:t>
      </w:r>
      <w:r w:rsidRPr="009F42BD">
        <w:t>paper</w:t>
      </w:r>
      <w:r>
        <w:t>:</w:t>
      </w:r>
      <w:r w:rsidRPr="007462CC">
        <w:rPr>
          <w:rFonts w:cs="Arial"/>
        </w:rPr>
        <w:fldChar w:fldCharType="begin"/>
      </w:r>
      <w:r>
        <w:rPr>
          <w:rFonts w:cs="Arial"/>
        </w:rPr>
        <w:instrText xml:space="preserve"> ADDIN EN.CITE &lt;EndNote&gt;&lt;Cite&gt;&lt;Author&gt;Lee&lt;/Author&gt;&lt;Year&gt;1992&lt;/Year&gt;&lt;RecNum&gt;4&lt;/RecNum&gt;&lt;DisplayText&gt;&lt;style face="superscript"&gt;15&lt;/style&gt;&lt;/DisplayText&gt;&lt;record&gt;&lt;rec-number&gt;4&lt;/rec-number&gt;&lt;foreign-keys&gt;&lt;key app="EN" db-id="9vvtta0t42fee5eeva8xarpbe9srzdetrx2a" timestamp="1571046933"&gt;4&lt;/key&gt;&lt;/foreign-keys&gt;&lt;ref-type name="Journal Article"&gt;17&lt;/ref-type&gt;&lt;contributors&gt;&lt;authors&gt;&lt;author&gt;Lee, Ronald D.&lt;/author&gt;&lt;author&gt;Carter, Lawrence R.&lt;/author&gt;&lt;/authors&gt;&lt;/contributors&gt;&lt;titles&gt;&lt;title&gt;Modeling and Forecasting U.S. Mortality&lt;/title&gt;&lt;secondary-title&gt;Journal of the American Statistical Association&lt;/secondary-title&gt;&lt;/titles&gt;&lt;periodical&gt;&lt;full-title&gt;Journal of the American Statistical Association&lt;/full-title&gt;&lt;/periodical&gt;&lt;pages&gt;659-671&lt;/pages&gt;&lt;volume&gt;87&lt;/volume&gt;&lt;number&gt;419&lt;/number&gt;&lt;dates&gt;&lt;year&gt;1992&lt;/year&gt;&lt;pub-dates&gt;&lt;date&gt;1992/09/01&lt;/date&gt;&lt;/pub-dates&gt;&lt;/dates&gt;&lt;publisher&gt;Taylor &amp;amp; Francis&lt;/publisher&gt;&lt;isbn&gt;0162-1459&lt;/isbn&gt;&lt;urls&gt;&lt;related-urls&gt;&lt;url&gt;https://doi.org/10.1080/01621459.1992.10475265&lt;/url&gt;&lt;url&gt;https://www.tandfonline.com/doi/abs/10.1080/01621459.1992.10475265&lt;/url&gt;&lt;/related-urls&gt;&lt;/urls&gt;&lt;electronic-resource-num&gt;10.1080/01621459.1992.10475265&lt;/electronic-resource-num&gt;&lt;/record&gt;&lt;/Cite&gt;&lt;/EndNote&gt;</w:instrText>
      </w:r>
      <w:r w:rsidRPr="007462CC">
        <w:rPr>
          <w:rFonts w:cs="Arial"/>
        </w:rPr>
        <w:fldChar w:fldCharType="separate"/>
      </w:r>
      <w:r w:rsidRPr="008A0223">
        <w:rPr>
          <w:rFonts w:cs="Arial"/>
          <w:noProof/>
          <w:vertAlign w:val="superscript"/>
        </w:rPr>
        <w:t>15</w:t>
      </w:r>
      <w:r w:rsidRPr="007462CC">
        <w:rPr>
          <w:rFonts w:cs="Arial"/>
        </w:rPr>
        <w:fldChar w:fldCharType="end"/>
      </w:r>
      <w:r w:rsidRPr="009F42BD">
        <w:t xml:space="preserve"> first, that mortality trends at all ages within a high-income population (USA in the original example) change at similar percentage rates over time,</w:t>
      </w:r>
      <w:r w:rsidR="007000DF">
        <w:t xml:space="preserve"> improving in ‘lock step’ with each other,</w:t>
      </w:r>
      <w:r w:rsidRPr="009F42BD">
        <w:t xml:space="preserve"> and second, that this percentage rate of change over time remains constant over long periods. This is referred to as the population’s ‘drift’ parameter in the modelling approach. </w:t>
      </w:r>
      <w:proofErr w:type="gramStart"/>
      <w:r w:rsidRPr="009F42BD">
        <w:t>Both of these</w:t>
      </w:r>
      <w:proofErr w:type="gramEnd"/>
      <w:r w:rsidRPr="009F42BD">
        <w:t xml:space="preserve"> assumptions, that there remains a fixed ‘drift’ in improvement, and that this ‘drift’ affects all ages’ percentage mortality change over time equally, can be investigated empirically. If the assumption of a fixed ‘drift’ in improvement were appropriate, then the model fit (R-squared) of log mortality at each age over time would be close to 1; and if the assumption that this ‘drift’ applies to all ages equally were appropriate, then the correlation (r) in log-mortality rate trends at all ages would be close to 1. This modelling assumption can be explored empirically by calculating the correlation in logged age-specific mortality rates at different ages over a fixed </w:t>
      </w:r>
      <w:proofErr w:type="gramStart"/>
      <w:r w:rsidRPr="009F42BD">
        <w:t>period of time</w:t>
      </w:r>
      <w:proofErr w:type="gramEnd"/>
      <w:r w:rsidRPr="009F42BD">
        <w:t>. If the assumption were appropriate, then the correlation in logged mortality rates over time, within a population, will be close to 1. </w:t>
      </w:r>
      <w:commentRangeEnd w:id="269"/>
      <w:r w:rsidR="007000DF">
        <w:rPr>
          <w:rStyle w:val="CommentReference"/>
          <w:rFonts w:asciiTheme="minorHAnsi" w:eastAsiaTheme="minorHAnsi" w:hAnsiTheme="minorHAnsi" w:cstheme="minorBidi"/>
          <w:lang w:eastAsia="en-US"/>
        </w:rPr>
        <w:commentReference w:id="269"/>
      </w:r>
      <w:commentRangeEnd w:id="270"/>
      <w:r w:rsidR="00256A7C">
        <w:rPr>
          <w:rStyle w:val="CommentReference"/>
          <w:rFonts w:asciiTheme="minorHAnsi" w:eastAsiaTheme="minorHAnsi" w:hAnsiTheme="minorHAnsi" w:cstheme="minorBidi"/>
          <w:lang w:eastAsia="en-US"/>
        </w:rPr>
        <w:commentReference w:id="270"/>
      </w:r>
    </w:p>
    <w:p w14:paraId="5697DF8C" w14:textId="468AF90E" w:rsidR="009F42BD" w:rsidRDefault="009F42BD" w:rsidP="008A0223">
      <w:pPr>
        <w:rPr>
          <w:rFonts w:cs="Arial"/>
          <w:szCs w:val="22"/>
        </w:rPr>
      </w:pPr>
    </w:p>
    <w:p w14:paraId="6CB332CD" w14:textId="77777777" w:rsidR="007000DF" w:rsidRDefault="007000DF" w:rsidP="007000DF">
      <w:pPr>
        <w:rPr>
          <w:rFonts w:cs="Arial"/>
          <w:szCs w:val="22"/>
        </w:rPr>
      </w:pPr>
      <w:r>
        <w:rPr>
          <w:rFonts w:cs="Arial"/>
          <w:szCs w:val="22"/>
        </w:rPr>
        <w:t>Figure 5 shows the extent to which mortality trends at different ages are log-linear in the five countries.</w:t>
      </w:r>
    </w:p>
    <w:p w14:paraId="5C817004" w14:textId="77777777" w:rsidR="007000DF" w:rsidRPr="00C71289" w:rsidRDefault="007000DF" w:rsidP="008A0223">
      <w:pPr>
        <w:rPr>
          <w:rFonts w:cs="Arial"/>
          <w:szCs w:val="22"/>
        </w:rPr>
      </w:pPr>
    </w:p>
    <w:p w14:paraId="754297AE" w14:textId="77777777" w:rsidR="00547617" w:rsidRPr="00547617" w:rsidRDefault="00547617" w:rsidP="00547617">
      <w:pPr>
        <w:spacing w:line="240" w:lineRule="auto"/>
        <w:rPr>
          <w:rFonts w:ascii="Calibri" w:hAnsi="Calibri" w:cs="Calibri"/>
          <w:color w:val="000000"/>
          <w:szCs w:val="22"/>
        </w:rPr>
      </w:pPr>
      <w:r w:rsidRPr="00547617">
        <w:rPr>
          <w:rFonts w:ascii="Calibri" w:hAnsi="Calibri" w:cs="Calibri"/>
          <w:color w:val="000000"/>
          <w:szCs w:val="22"/>
        </w:rPr>
        <w:lastRenderedPageBreak/>
        <w:t> </w:t>
      </w:r>
    </w:p>
    <w:p w14:paraId="36A877FC" w14:textId="77777777" w:rsidR="00547617" w:rsidRPr="00C71289" w:rsidRDefault="00547617" w:rsidP="007370DB">
      <w:pPr>
        <w:rPr>
          <w:rFonts w:cs="Arial"/>
          <w:szCs w:val="22"/>
        </w:rPr>
      </w:pPr>
    </w:p>
    <w:p w14:paraId="767F9468" w14:textId="77777777" w:rsidR="00DE4EEB" w:rsidRPr="00C71289" w:rsidRDefault="00975955" w:rsidP="007370DB">
      <w:pPr>
        <w:keepNext/>
        <w:rPr>
          <w:rFonts w:cs="Arial"/>
          <w:szCs w:val="22"/>
        </w:rPr>
      </w:pPr>
      <w:r w:rsidRPr="00C71289">
        <w:rPr>
          <w:rFonts w:cs="Arial"/>
          <w:noProof/>
          <w:szCs w:val="22"/>
        </w:rPr>
        <w:drawing>
          <wp:inline distT="0" distB="0" distL="0" distR="0" wp14:anchorId="43DB56C4" wp14:editId="2ECBCFB5">
            <wp:extent cx="5083277" cy="5083277"/>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_linearity_by_age_1975onward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85202" cy="5085202"/>
                    </a:xfrm>
                    <a:prstGeom prst="rect">
                      <a:avLst/>
                    </a:prstGeom>
                  </pic:spPr>
                </pic:pic>
              </a:graphicData>
            </a:graphic>
          </wp:inline>
        </w:drawing>
      </w:r>
    </w:p>
    <w:p w14:paraId="7EC25690" w14:textId="7B8235C3" w:rsidR="00975955" w:rsidRPr="00C71289" w:rsidRDefault="00DE4EEB" w:rsidP="007370DB">
      <w:pPr>
        <w:pStyle w:val="Caption"/>
        <w:rPr>
          <w:rFonts w:ascii="Arial" w:hAnsi="Arial" w:cs="Arial"/>
          <w:sz w:val="22"/>
          <w:szCs w:val="22"/>
        </w:rPr>
      </w:pPr>
      <w:r w:rsidRPr="00C71289">
        <w:rPr>
          <w:rFonts w:ascii="Arial" w:hAnsi="Arial" w:cs="Arial"/>
          <w:sz w:val="22"/>
          <w:szCs w:val="22"/>
        </w:rPr>
        <w:t xml:space="preserve">Figure </w:t>
      </w:r>
      <w:r w:rsidR="00A90714" w:rsidRPr="00C71289">
        <w:rPr>
          <w:rFonts w:ascii="Arial" w:hAnsi="Arial" w:cs="Arial"/>
          <w:sz w:val="22"/>
          <w:szCs w:val="22"/>
        </w:rPr>
        <w:fldChar w:fldCharType="begin"/>
      </w:r>
      <w:r w:rsidR="00A90714" w:rsidRPr="00C71289">
        <w:rPr>
          <w:rFonts w:ascii="Arial" w:hAnsi="Arial" w:cs="Arial"/>
          <w:sz w:val="22"/>
          <w:szCs w:val="22"/>
        </w:rPr>
        <w:instrText xml:space="preserve"> SEQ Figure \* ARABIC </w:instrText>
      </w:r>
      <w:r w:rsidR="00A90714" w:rsidRPr="00C71289">
        <w:rPr>
          <w:rFonts w:ascii="Arial" w:hAnsi="Arial" w:cs="Arial"/>
          <w:sz w:val="22"/>
          <w:szCs w:val="22"/>
        </w:rPr>
        <w:fldChar w:fldCharType="separate"/>
      </w:r>
      <w:r w:rsidR="00C9528C">
        <w:rPr>
          <w:rFonts w:ascii="Arial" w:hAnsi="Arial" w:cs="Arial"/>
          <w:noProof/>
          <w:sz w:val="22"/>
          <w:szCs w:val="22"/>
        </w:rPr>
        <w:t>3</w:t>
      </w:r>
      <w:r w:rsidR="00A90714" w:rsidRPr="00C71289">
        <w:rPr>
          <w:rFonts w:ascii="Arial" w:hAnsi="Arial" w:cs="Arial"/>
          <w:noProof/>
          <w:sz w:val="22"/>
          <w:szCs w:val="22"/>
        </w:rPr>
        <w:fldChar w:fldCharType="end"/>
      </w:r>
      <w:r w:rsidR="00F95436" w:rsidRPr="00C71289">
        <w:rPr>
          <w:rFonts w:ascii="Arial" w:hAnsi="Arial" w:cs="Arial"/>
          <w:sz w:val="22"/>
          <w:szCs w:val="22"/>
        </w:rPr>
        <w:t xml:space="preserve">: Linearity in log mortality improvement rates, </w:t>
      </w:r>
      <w:proofErr w:type="gramStart"/>
      <w:r w:rsidR="00F95436" w:rsidRPr="00C71289">
        <w:rPr>
          <w:rFonts w:ascii="Arial" w:hAnsi="Arial" w:cs="Arial"/>
          <w:sz w:val="22"/>
          <w:szCs w:val="22"/>
        </w:rPr>
        <w:t>males</w:t>
      </w:r>
      <w:proofErr w:type="gramEnd"/>
      <w:r w:rsidR="00F95436" w:rsidRPr="00C71289">
        <w:rPr>
          <w:rFonts w:ascii="Arial" w:hAnsi="Arial" w:cs="Arial"/>
          <w:sz w:val="22"/>
          <w:szCs w:val="22"/>
        </w:rPr>
        <w:t xml:space="preserve"> and females, 1975 to 2017</w:t>
      </w:r>
    </w:p>
    <w:p w14:paraId="7CD30611" w14:textId="77777777" w:rsidR="006A6644" w:rsidRDefault="00256A7C" w:rsidP="00895990">
      <w:pPr>
        <w:rPr>
          <w:ins w:id="271" w:author="Jonathan Minton" w:date="2020-11-28T10:01:00Z"/>
          <w:rFonts w:cs="Arial"/>
          <w:szCs w:val="22"/>
        </w:rPr>
      </w:pPr>
      <w:ins w:id="272" w:author="Jonathan Minton" w:date="2020-11-28T09:48:00Z">
        <w:r>
          <w:rPr>
            <w:rFonts w:cs="Arial"/>
            <w:szCs w:val="22"/>
          </w:rPr>
          <w:t xml:space="preserve">If mortality trends at </w:t>
        </w:r>
      </w:ins>
      <w:ins w:id="273" w:author="Jonathan Minton" w:date="2020-11-28T09:50:00Z">
        <w:r>
          <w:rPr>
            <w:rFonts w:cs="Arial"/>
            <w:szCs w:val="22"/>
          </w:rPr>
          <w:t xml:space="preserve">all individual ages are each </w:t>
        </w:r>
      </w:ins>
      <w:ins w:id="274" w:author="Jonathan Minton" w:date="2020-11-28T09:51:00Z">
        <w:r w:rsidR="00725F4E">
          <w:rPr>
            <w:rFonts w:cs="Arial"/>
            <w:szCs w:val="22"/>
          </w:rPr>
          <w:t xml:space="preserve">log-linear, </w:t>
        </w:r>
      </w:ins>
      <w:ins w:id="275" w:author="Jonathan Minton" w:date="2020-11-28T09:52:00Z">
        <w:r w:rsidR="00725F4E">
          <w:rPr>
            <w:rFonts w:cs="Arial"/>
            <w:szCs w:val="22"/>
          </w:rPr>
          <w:t>a horizontal line at ‘1’ w</w:t>
        </w:r>
      </w:ins>
      <w:ins w:id="276" w:author="Jonathan Minton" w:date="2020-11-28T09:53:00Z">
        <w:r w:rsidR="00725F4E">
          <w:rPr>
            <w:rFonts w:cs="Arial"/>
            <w:szCs w:val="22"/>
          </w:rPr>
          <w:t>ill be evident for all populations. Dips below 1 indicate that for some ages trends are less consistent and continuous</w:t>
        </w:r>
      </w:ins>
      <w:del w:id="277" w:author="Jonathan Minton" w:date="2020-11-28T09:53:00Z">
        <w:r w:rsidR="007000DF" w:rsidDel="00725F4E">
          <w:rPr>
            <w:rFonts w:cs="Arial"/>
            <w:szCs w:val="22"/>
          </w:rPr>
          <w:delText>According to the demographic assumptions, we would expect these graphs to look similar in high income populations, with R-squared fairly straight and close to 1</w:delText>
        </w:r>
      </w:del>
      <w:ins w:id="278" w:author="Jonathan Minton" w:date="2020-11-28T09:53:00Z">
        <w:r w:rsidR="00725F4E">
          <w:rPr>
            <w:rFonts w:cs="Arial"/>
            <w:szCs w:val="22"/>
          </w:rPr>
          <w:t>. In general</w:t>
        </w:r>
      </w:ins>
      <w:ins w:id="279" w:author="Jonathan Minton" w:date="2020-11-28T09:54:00Z">
        <w:r w:rsidR="00725F4E">
          <w:rPr>
            <w:rFonts w:cs="Arial"/>
            <w:szCs w:val="22"/>
          </w:rPr>
          <w:t>, trends are largely log-linear age at 0, and b</w:t>
        </w:r>
      </w:ins>
      <w:ins w:id="280" w:author="Jonathan Minton" w:date="2020-11-28T09:55:00Z">
        <w:r w:rsidR="00725F4E">
          <w:rPr>
            <w:rFonts w:cs="Arial"/>
            <w:szCs w:val="22"/>
          </w:rPr>
          <w:t xml:space="preserve">etween around age 55-80 years for all populations. </w:t>
        </w:r>
      </w:ins>
      <w:ins w:id="281" w:author="Jonathan Minton" w:date="2020-11-28T09:56:00Z">
        <w:r w:rsidR="00725F4E">
          <w:rPr>
            <w:rFonts w:cs="Arial"/>
            <w:szCs w:val="22"/>
          </w:rPr>
          <w:t xml:space="preserve">Deviations from log-linearity are more pronounced </w:t>
        </w:r>
      </w:ins>
      <w:ins w:id="282" w:author="Jonathan Minton" w:date="2020-11-28T09:57:00Z">
        <w:r w:rsidR="00725F4E">
          <w:rPr>
            <w:rFonts w:cs="Arial"/>
            <w:szCs w:val="22"/>
          </w:rPr>
          <w:t>from after around age 80-90, and in younger working ages; differences between countr</w:t>
        </w:r>
      </w:ins>
      <w:ins w:id="283" w:author="Jonathan Minton" w:date="2020-11-28T09:58:00Z">
        <w:r w:rsidR="00725F4E">
          <w:rPr>
            <w:rFonts w:cs="Arial"/>
            <w:szCs w:val="22"/>
          </w:rPr>
          <w:t>ies are also greatest at these ages, which also differ by sex. There is greatest departure from log-linearity in the US</w:t>
        </w:r>
      </w:ins>
      <w:ins w:id="284" w:author="Jonathan Minton" w:date="2020-11-28T09:59:00Z">
        <w:r w:rsidR="00725F4E">
          <w:rPr>
            <w:rFonts w:cs="Arial"/>
            <w:szCs w:val="22"/>
          </w:rPr>
          <w:t xml:space="preserve">A, most pronounced near age 30, and in the USA </w:t>
        </w:r>
      </w:ins>
      <w:ins w:id="285" w:author="Jonathan Minton" w:date="2020-11-28T10:00:00Z">
        <w:r w:rsidR="00725F4E">
          <w:rPr>
            <w:rFonts w:cs="Arial"/>
            <w:szCs w:val="22"/>
          </w:rPr>
          <w:t xml:space="preserve">(and Canada for males) departure from log-linearity begins at younger elderly ages than in other populations. </w:t>
        </w:r>
      </w:ins>
      <w:del w:id="286" w:author="Jonathan Minton" w:date="2020-11-28T10:01:00Z">
        <w:r w:rsidR="007000DF" w:rsidDel="006A6644">
          <w:rPr>
            <w:rFonts w:cs="Arial"/>
            <w:szCs w:val="22"/>
          </w:rPr>
          <w:delText xml:space="preserve">—as seen in </w:delText>
        </w:r>
        <w:r w:rsidR="004B6A35" w:rsidDel="006A6644">
          <w:rPr>
            <w:rFonts w:cs="Arial"/>
            <w:szCs w:val="22"/>
          </w:rPr>
          <w:delText>France, Canada and Japan, although all countries have some deviations from 1. However, t</w:delText>
        </w:r>
      </w:del>
    </w:p>
    <w:p w14:paraId="57828357" w14:textId="0E1CAAD9" w:rsidR="00895990" w:rsidRDefault="006A6644" w:rsidP="00895990">
      <w:pPr>
        <w:rPr>
          <w:rFonts w:cs="Arial"/>
          <w:szCs w:val="22"/>
        </w:rPr>
      </w:pPr>
      <w:ins w:id="287" w:author="Jonathan Minton" w:date="2020-11-28T10:01:00Z">
        <w:r>
          <w:rPr>
            <w:rFonts w:cs="Arial"/>
            <w:szCs w:val="22"/>
          </w:rPr>
          <w:lastRenderedPageBreak/>
          <w:t>T</w:t>
        </w:r>
      </w:ins>
      <w:r w:rsidR="007000DF">
        <w:rPr>
          <w:rFonts w:cs="Arial"/>
          <w:szCs w:val="22"/>
        </w:rPr>
        <w:t xml:space="preserve">he key finding here </w:t>
      </w:r>
      <w:r w:rsidR="004B6A35">
        <w:rPr>
          <w:rFonts w:cs="Arial"/>
          <w:szCs w:val="22"/>
        </w:rPr>
        <w:t>is how different the trajectories for the UK and USA are. There is a clear</w:t>
      </w:r>
      <w:r w:rsidR="008B4E76" w:rsidRPr="00C71289">
        <w:rPr>
          <w:rFonts w:cs="Arial"/>
          <w:szCs w:val="22"/>
        </w:rPr>
        <w:t xml:space="preserve"> lack of constant improvement trends in young adulthood in males in the UK, and both sexes in the USA, suggesting something unusual is occurring in these cohorts.</w:t>
      </w:r>
      <w:r w:rsidR="008B4E76">
        <w:rPr>
          <w:rFonts w:cs="Arial"/>
          <w:szCs w:val="22"/>
        </w:rPr>
        <w:t xml:space="preserve"> </w:t>
      </w:r>
      <w:r w:rsidR="00895990" w:rsidRPr="00C71289">
        <w:rPr>
          <w:rFonts w:cs="Arial"/>
          <w:szCs w:val="22"/>
        </w:rPr>
        <w:t xml:space="preserve">The </w:t>
      </w:r>
      <w:r w:rsidR="00895990">
        <w:rPr>
          <w:rFonts w:cs="Arial"/>
          <w:szCs w:val="22"/>
        </w:rPr>
        <w:t xml:space="preserve">possibility of the </w:t>
      </w:r>
      <w:r w:rsidR="00895990" w:rsidRPr="00C71289">
        <w:rPr>
          <w:rFonts w:cs="Arial"/>
          <w:szCs w:val="22"/>
        </w:rPr>
        <w:t xml:space="preserve">deviation from linearity could be due to these age groups seeing faster improvements than other groups, </w:t>
      </w:r>
      <w:r w:rsidR="00895990">
        <w:rPr>
          <w:rFonts w:cs="Arial"/>
          <w:szCs w:val="22"/>
        </w:rPr>
        <w:t>but we are able to exclude this due to the results shown in Figure 4 of worsening mortality risk in the same age groups (40 years)</w:t>
      </w:r>
      <w:r w:rsidR="00895990" w:rsidRPr="00C71289">
        <w:rPr>
          <w:rFonts w:cs="Arial"/>
          <w:szCs w:val="22"/>
        </w:rPr>
        <w:t xml:space="preserve">. </w:t>
      </w:r>
    </w:p>
    <w:p w14:paraId="1E77C5FA" w14:textId="1B33B3EA" w:rsidR="00895990" w:rsidRPr="00C71289" w:rsidRDefault="00895990" w:rsidP="00895990">
      <w:pPr>
        <w:rPr>
          <w:rFonts w:cs="Arial"/>
          <w:szCs w:val="22"/>
        </w:rPr>
      </w:pPr>
      <w:r>
        <w:rPr>
          <w:rFonts w:cs="Arial"/>
          <w:szCs w:val="22"/>
        </w:rPr>
        <w:t>This approach represents a novel contribution, as the detachment in log-linearity in improvement rates suggest adverse social factors in those of working age that appear to, in the first instance, affect lifespan disparity, and male life expectancy trends.</w:t>
      </w:r>
    </w:p>
    <w:p w14:paraId="4D01C443" w14:textId="48504102" w:rsidR="00A5519B" w:rsidRPr="00C71289" w:rsidRDefault="00A5519B" w:rsidP="007370DB">
      <w:pPr>
        <w:rPr>
          <w:rFonts w:cs="Arial"/>
          <w:szCs w:val="22"/>
        </w:rPr>
      </w:pPr>
    </w:p>
    <w:p w14:paraId="56DB1639" w14:textId="2F7546B1" w:rsidR="00086321" w:rsidRPr="00C71289" w:rsidRDefault="00086321" w:rsidP="007370DB">
      <w:pPr>
        <w:rPr>
          <w:rFonts w:cs="Arial"/>
          <w:szCs w:val="22"/>
        </w:rPr>
      </w:pPr>
    </w:p>
    <w:p w14:paraId="3F5D7243" w14:textId="56E7C8A3" w:rsidR="00A270C5" w:rsidRPr="00C71289" w:rsidRDefault="00A270C5" w:rsidP="007370DB">
      <w:pPr>
        <w:pStyle w:val="Heading1"/>
        <w:rPr>
          <w:rFonts w:ascii="Arial" w:hAnsi="Arial" w:cs="Arial"/>
          <w:sz w:val="22"/>
          <w:szCs w:val="22"/>
        </w:rPr>
      </w:pPr>
      <w:r w:rsidRPr="00C71289">
        <w:rPr>
          <w:rFonts w:ascii="Arial" w:hAnsi="Arial" w:cs="Arial"/>
          <w:sz w:val="22"/>
          <w:szCs w:val="22"/>
        </w:rPr>
        <w:t>Discussion</w:t>
      </w:r>
    </w:p>
    <w:p w14:paraId="516BE43C" w14:textId="4241ECC2" w:rsidR="00B1280E" w:rsidRDefault="00C26B75" w:rsidP="007370DB">
      <w:pPr>
        <w:rPr>
          <w:rFonts w:cs="Arial"/>
          <w:szCs w:val="22"/>
        </w:rPr>
      </w:pPr>
      <w:r>
        <w:rPr>
          <w:rFonts w:cs="Arial"/>
          <w:szCs w:val="22"/>
        </w:rPr>
        <w:t>W</w:t>
      </w:r>
      <w:r w:rsidR="00243BED" w:rsidRPr="00C71289">
        <w:rPr>
          <w:rFonts w:cs="Arial"/>
          <w:szCs w:val="22"/>
        </w:rPr>
        <w:t>e tested two demographic assumptions. First,</w:t>
      </w:r>
      <w:r w:rsidR="00895990">
        <w:rPr>
          <w:rFonts w:cs="Arial"/>
          <w:szCs w:val="22"/>
        </w:rPr>
        <w:t xml:space="preserve"> that</w:t>
      </w:r>
      <w:r w:rsidR="00243BED" w:rsidRPr="00C71289">
        <w:rPr>
          <w:rFonts w:cs="Arial"/>
          <w:szCs w:val="22"/>
        </w:rPr>
        <w:t xml:space="preserve"> lifespan variation</w:t>
      </w:r>
      <w:r>
        <w:rPr>
          <w:rFonts w:cs="Arial"/>
          <w:szCs w:val="22"/>
        </w:rPr>
        <w:t xml:space="preserve"> </w:t>
      </w:r>
      <w:r w:rsidR="00EC53AD" w:rsidRPr="00C71289">
        <w:rPr>
          <w:rFonts w:cs="Arial"/>
          <w:szCs w:val="22"/>
        </w:rPr>
        <w:t>decrease</w:t>
      </w:r>
      <w:r w:rsidR="007220BA">
        <w:rPr>
          <w:rFonts w:cs="Arial"/>
          <w:szCs w:val="22"/>
        </w:rPr>
        <w:t>s</w:t>
      </w:r>
      <w:r w:rsidR="00EC53AD" w:rsidRPr="00C71289">
        <w:rPr>
          <w:rFonts w:cs="Arial"/>
          <w:szCs w:val="22"/>
        </w:rPr>
        <w:t xml:space="preserve"> as life expectancy increases.</w:t>
      </w:r>
      <w:r w:rsidR="00040C27" w:rsidRPr="00C71289">
        <w:rPr>
          <w:rFonts w:cs="Arial"/>
          <w:szCs w:val="22"/>
        </w:rPr>
        <w:fldChar w:fldCharType="begin"/>
      </w:r>
      <w:r w:rsidR="004D2E2A" w:rsidRPr="00C71289">
        <w:rPr>
          <w:rFonts w:cs="Arial"/>
          <w:szCs w:val="22"/>
        </w:rPr>
        <w:instrText xml:space="preserve"> ADDIN EN.CITE &lt;EndNote&gt;&lt;Cite&gt;&lt;Author&gt;Vaupel&lt;/Author&gt;&lt;Year&gt;2011&lt;/Year&gt;&lt;RecNum&gt;16&lt;/RecNum&gt;&lt;DisplayText&gt;&lt;style face="superscript"&gt;6&lt;/style&gt;&lt;/DisplayText&gt;&lt;record&gt;&lt;rec-number&gt;16&lt;/rec-number&gt;&lt;foreign-keys&gt;&lt;key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040C27" w:rsidRPr="00C71289">
        <w:rPr>
          <w:rFonts w:cs="Arial"/>
          <w:szCs w:val="22"/>
        </w:rPr>
        <w:fldChar w:fldCharType="separate"/>
      </w:r>
      <w:r w:rsidR="004D2E2A" w:rsidRPr="00C71289">
        <w:rPr>
          <w:rFonts w:cs="Arial"/>
          <w:noProof/>
          <w:szCs w:val="22"/>
          <w:vertAlign w:val="superscript"/>
        </w:rPr>
        <w:t>6</w:t>
      </w:r>
      <w:r w:rsidR="00040C27" w:rsidRPr="00C71289">
        <w:rPr>
          <w:rFonts w:cs="Arial"/>
          <w:szCs w:val="22"/>
        </w:rPr>
        <w:fldChar w:fldCharType="end"/>
      </w:r>
      <w:r w:rsidR="00243BED" w:rsidRPr="00C71289">
        <w:rPr>
          <w:rFonts w:cs="Arial"/>
          <w:szCs w:val="22"/>
        </w:rPr>
        <w:t xml:space="preserve"> Second, that mortality improvements at different ages should occur in ‘lockstep’ with each other, demonstrating linearity.</w:t>
      </w:r>
      <w:r w:rsidR="00243BED" w:rsidRPr="00C71289">
        <w:rPr>
          <w:rFonts w:cs="Arial"/>
          <w:szCs w:val="22"/>
        </w:rPr>
        <w:fldChar w:fldCharType="begin">
          <w:fldData xml:space="preserve">PEVuZE5vdGU+PENpdGU+PEF1dGhvcj5MZWU8L0F1dGhvcj48WWVhcj4yMDAwPC9ZZWFyPjxSZWNO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</w:fldData>
        </w:fldChar>
      </w:r>
      <w:r w:rsidR="008A0223">
        <w:rPr>
          <w:rFonts w:cs="Arial"/>
          <w:szCs w:val="22"/>
        </w:rPr>
        <w:instrText xml:space="preserve"> ADDIN EN.CITE </w:instrText>
      </w:r>
      <w:r w:rsidR="008A0223">
        <w:rPr>
          <w:rFonts w:cs="Arial"/>
          <w:szCs w:val="22"/>
        </w:rPr>
        <w:fldChar w:fldCharType="begin">
          <w:fldData xml:space="preserve">PEVuZE5vdGU+PENpdGU+PEF1dGhvcj5MZWU8L0F1dGhvcj48WWVhcj4yMDAwPC9ZZWFyPjxSZWNO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</w:fldData>
        </w:fldChar>
      </w:r>
      <w:r w:rsidR="008A0223">
        <w:rPr>
          <w:rFonts w:cs="Arial"/>
          <w:szCs w:val="22"/>
        </w:rPr>
        <w:instrText xml:space="preserve"> ADDIN EN.CITE.DATA </w:instrText>
      </w:r>
      <w:r w:rsidR="008A0223">
        <w:rPr>
          <w:rFonts w:cs="Arial"/>
          <w:szCs w:val="22"/>
        </w:rPr>
      </w:r>
      <w:r w:rsidR="008A0223">
        <w:rPr>
          <w:rFonts w:cs="Arial"/>
          <w:szCs w:val="22"/>
        </w:rPr>
        <w:fldChar w:fldCharType="end"/>
      </w:r>
      <w:r w:rsidR="00243BED" w:rsidRPr="00C71289">
        <w:rPr>
          <w:rFonts w:cs="Arial"/>
          <w:szCs w:val="22"/>
        </w:rPr>
      </w:r>
      <w:r w:rsidR="00243BED" w:rsidRPr="00C71289">
        <w:rPr>
          <w:rFonts w:cs="Arial"/>
          <w:szCs w:val="22"/>
        </w:rPr>
        <w:fldChar w:fldCharType="separate"/>
      </w:r>
      <w:r w:rsidR="008A0223" w:rsidRPr="008A0223">
        <w:rPr>
          <w:rFonts w:cs="Arial"/>
          <w:noProof/>
          <w:szCs w:val="22"/>
          <w:vertAlign w:val="superscript"/>
        </w:rPr>
        <w:t>15 16</w:t>
      </w:r>
      <w:r w:rsidR="00243BED" w:rsidRPr="00C71289">
        <w:rPr>
          <w:rFonts w:cs="Arial"/>
          <w:szCs w:val="22"/>
        </w:rPr>
        <w:fldChar w:fldCharType="end"/>
      </w:r>
      <w:r w:rsidR="00B1280E">
        <w:rPr>
          <w:rFonts w:cs="Arial"/>
          <w:szCs w:val="22"/>
        </w:rPr>
        <w:t xml:space="preserve"> Of the 5 countries examined, the USA, UK and Canada have deviated from improving trends in both life expectancy and lifespan variation. In addition, even though the assumptions of log linearity and correlation in trends at different ages were built into a model designed to forecast mortality trends in the USA, we can see that it is within the USA that the greatest violations in these assumptions are observed, followed by the UK</w:t>
      </w:r>
      <w:r w:rsidR="004769D6">
        <w:rPr>
          <w:rFonts w:cs="Arial"/>
          <w:szCs w:val="22"/>
        </w:rPr>
        <w:t>. By contrast, both types of assumption largely hold for Japan, and, to a lesser extent, France.</w:t>
      </w:r>
    </w:p>
    <w:p w14:paraId="15171D7C" w14:textId="669617D0" w:rsidR="0029140A" w:rsidRDefault="004769D6" w:rsidP="0029140A">
      <w:pPr>
        <w:rPr>
          <w:rFonts w:cs="Arial"/>
          <w:szCs w:val="22"/>
        </w:rPr>
      </w:pPr>
      <w:r>
        <w:rPr>
          <w:rFonts w:cs="Arial"/>
          <w:szCs w:val="22"/>
        </w:rPr>
        <w:t xml:space="preserve">In the USA, UK and Canada, </w:t>
      </w:r>
      <w:r w:rsidR="007B7363">
        <w:rPr>
          <w:rFonts w:cs="Arial"/>
          <w:szCs w:val="22"/>
        </w:rPr>
        <w:t xml:space="preserve">the </w:t>
      </w:r>
      <w:r>
        <w:rPr>
          <w:rFonts w:cs="Arial"/>
          <w:szCs w:val="22"/>
        </w:rPr>
        <w:t>departure from previous</w:t>
      </w:r>
      <w:r w:rsidR="007B7363">
        <w:rPr>
          <w:rFonts w:cs="Arial"/>
          <w:szCs w:val="22"/>
        </w:rPr>
        <w:t xml:space="preserve"> improving</w:t>
      </w:r>
      <w:r>
        <w:rPr>
          <w:rFonts w:cs="Arial"/>
          <w:szCs w:val="22"/>
        </w:rPr>
        <w:t xml:space="preserve"> trends in</w:t>
      </w:r>
      <w:r w:rsidR="007B7363">
        <w:rPr>
          <w:rFonts w:cs="Arial"/>
          <w:szCs w:val="22"/>
        </w:rPr>
        <w:t xml:space="preserve"> improving </w:t>
      </w:r>
      <w:r w:rsidRPr="00C71289">
        <w:rPr>
          <w:rFonts w:cs="Arial"/>
          <w:szCs w:val="22"/>
        </w:rPr>
        <w:t xml:space="preserve">life expectancy </w:t>
      </w:r>
      <w:r>
        <w:rPr>
          <w:rFonts w:cs="Arial"/>
          <w:szCs w:val="22"/>
        </w:rPr>
        <w:t xml:space="preserve">was </w:t>
      </w:r>
      <w:r w:rsidRPr="00C71289">
        <w:rPr>
          <w:rFonts w:cs="Arial"/>
          <w:szCs w:val="22"/>
        </w:rPr>
        <w:t xml:space="preserve">preceded by </w:t>
      </w:r>
      <w:r>
        <w:rPr>
          <w:rFonts w:cs="Arial"/>
          <w:szCs w:val="22"/>
        </w:rPr>
        <w:t xml:space="preserve">increases in </w:t>
      </w:r>
      <w:r w:rsidRPr="00C71289">
        <w:rPr>
          <w:rFonts w:cs="Arial"/>
          <w:szCs w:val="22"/>
        </w:rPr>
        <w:t>life disparity</w:t>
      </w:r>
      <w:r>
        <w:rPr>
          <w:rFonts w:cs="Arial"/>
          <w:szCs w:val="22"/>
        </w:rPr>
        <w:t>, driven by an increase in working-age mortality.</w:t>
      </w:r>
      <w:r w:rsidR="0029140A">
        <w:rPr>
          <w:rFonts w:cs="Arial"/>
          <w:szCs w:val="22"/>
        </w:rPr>
        <w:t xml:space="preserve"> These findings reiterate the importance of looking beyond aggregate measure of health.</w:t>
      </w:r>
      <w:r w:rsidR="0029140A">
        <w:rPr>
          <w:rFonts w:cs="Arial"/>
          <w:szCs w:val="22"/>
        </w:rPr>
        <w:fldChar w:fldCharType="begin"/>
      </w:r>
      <w:r w:rsidR="0029140A">
        <w:rPr>
          <w:rFonts w:cs="Arial"/>
          <w:szCs w:val="22"/>
        </w:rPr>
        <w:instrText xml:space="preserve"> ADDIN EN.CITE &lt;EndNote&gt;&lt;Cite&gt;&lt;Author&gt;Venkataramani&lt;/Author&gt;&lt;Year&gt;2020&lt;/Year&gt;&lt;RecNum&gt;60&lt;/RecNum&gt;&lt;DisplayText&gt;&lt;style face="superscript"&gt;17&lt;/style&gt;&lt;/DisplayText&gt;&lt;record&gt;&lt;rec-number&gt;60&lt;/rec-number&gt;&lt;foreign-keys&gt;&lt;key app="EN" db-id="9vvtta0t42fee5eeva8xarpbe9srzdetrx2a" timestamp="1600348693"&gt;60&lt;/key&gt;&lt;/foreign-keys&gt;&lt;ref-type name="Journal Article"&gt;17&lt;/ref-type&gt;&lt;contributors&gt;&lt;authors&gt;&lt;author&gt;Venkataramani, Atheendar S.&lt;/author&gt;&lt;author&gt;O’Brien, Rourke&lt;/author&gt;&lt;author&gt;Whitehorn, Gregory L.&lt;/author&gt;&lt;author&gt;Tsai, Alexander C.&lt;/author&gt;&lt;/authors&gt;&lt;/contributors&gt;&lt;titles&gt;&lt;title&gt;Economic influences on population health in the United States: Toward policymaking driven by data and evidence&lt;/title&gt;&lt;secondary-title&gt;PLOS Medicine&lt;/secondary-title&gt;&lt;/titles&gt;&lt;periodical&gt;&lt;full-title&gt;PLOS Medicine&lt;/full-title&gt;&lt;/periodical&gt;&lt;pages&gt;e1003319&lt;/pages&gt;&lt;volume&gt;17&lt;/volume&gt;&lt;number&gt;9&lt;/number&gt;&lt;dates&gt;&lt;year&gt;2020&lt;/year&gt;&lt;/dates&gt;&lt;publisher&gt;Public Library of Science&lt;/publisher&gt;&lt;urls&gt;&lt;related-urls&gt;&lt;url&gt;https://doi.org/10.1371/journal.pmed.1003319&lt;/url&gt;&lt;url&gt;https://www.ncbi.nlm.nih.gov/pmc/articles/PMC7467305/pdf/pmed.1003319.pdf&lt;/url&gt;&lt;/related-urls&gt;&lt;/urls&gt;&lt;electronic-resource-num&gt;10.1371/journal.pmed.1003319&lt;/electronic-resource-num&gt;&lt;/record&gt;&lt;/Cite&gt;&lt;/EndNote&gt;</w:instrText>
      </w:r>
      <w:r w:rsidR="0029140A">
        <w:rPr>
          <w:rFonts w:cs="Arial"/>
          <w:szCs w:val="22"/>
        </w:rPr>
        <w:fldChar w:fldCharType="separate"/>
      </w:r>
      <w:r w:rsidR="0029140A" w:rsidRPr="0029140A">
        <w:rPr>
          <w:rFonts w:cs="Arial"/>
          <w:noProof/>
          <w:szCs w:val="22"/>
          <w:vertAlign w:val="superscript"/>
        </w:rPr>
        <w:t>17</w:t>
      </w:r>
      <w:r w:rsidR="0029140A">
        <w:rPr>
          <w:rFonts w:cs="Arial"/>
          <w:szCs w:val="22"/>
        </w:rPr>
        <w:fldChar w:fldCharType="end"/>
      </w:r>
      <w:r w:rsidR="0029140A">
        <w:rPr>
          <w:rFonts w:cs="Arial"/>
          <w:szCs w:val="22"/>
        </w:rPr>
        <w:t xml:space="preserve"> </w:t>
      </w:r>
    </w:p>
    <w:p w14:paraId="32D2E2E8" w14:textId="77777777" w:rsidR="0029140A" w:rsidRDefault="0029140A" w:rsidP="0029140A">
      <w:pPr>
        <w:rPr>
          <w:rFonts w:cs="Arial"/>
          <w:szCs w:val="22"/>
        </w:rPr>
      </w:pPr>
    </w:p>
    <w:p w14:paraId="7624B26E" w14:textId="5F57B559" w:rsidR="004769D6" w:rsidRDefault="004769D6" w:rsidP="007370DB">
      <w:pPr>
        <w:rPr>
          <w:rFonts w:cs="Arial"/>
          <w:szCs w:val="22"/>
        </w:rPr>
      </w:pPr>
    </w:p>
    <w:p w14:paraId="6D2B0973" w14:textId="51D8A93A" w:rsidR="008A0223" w:rsidRDefault="008A0223" w:rsidP="007370DB">
      <w:pPr>
        <w:rPr>
          <w:rFonts w:cs="Arial"/>
          <w:szCs w:val="22"/>
        </w:rPr>
      </w:pPr>
    </w:p>
    <w:p w14:paraId="74800262" w14:textId="77777777" w:rsidR="001711B7" w:rsidRDefault="001711B7" w:rsidP="001711B7">
      <w:pPr>
        <w:pStyle w:val="Heading2"/>
      </w:pPr>
      <w:r>
        <w:t>What is happening in mid-age in the UK and the USA?</w:t>
      </w:r>
    </w:p>
    <w:p w14:paraId="71D38D80" w14:textId="7DFFC17C" w:rsidR="00BB1292" w:rsidRDefault="002F697C" w:rsidP="0029140A">
      <w:pPr>
        <w:rPr>
          <w:rFonts w:cs="Arial"/>
          <w:szCs w:val="22"/>
        </w:rPr>
      </w:pPr>
      <w:r>
        <w:rPr>
          <w:rFonts w:cs="Arial"/>
          <w:szCs w:val="22"/>
        </w:rPr>
        <w:t>T</w:t>
      </w:r>
      <w:r w:rsidR="001711B7">
        <w:rPr>
          <w:rFonts w:cs="Arial"/>
          <w:szCs w:val="22"/>
        </w:rPr>
        <w:t>he USA has seen an unprecedented reversal in life expectancy, with decreases seen every year since 2015</w:t>
      </w:r>
      <w:r w:rsidR="00C31B37">
        <w:rPr>
          <w:rFonts w:cs="Arial"/>
          <w:szCs w:val="22"/>
        </w:rPr>
        <w:t>.</w:t>
      </w:r>
      <w:r w:rsidR="001711B7">
        <w:rPr>
          <w:rFonts w:cs="Arial"/>
          <w:szCs w:val="22"/>
        </w:rPr>
        <w:fldChar w:fldCharType="begin"/>
      </w:r>
      <w:r w:rsidR="0029140A">
        <w:rPr>
          <w:rFonts w:cs="Arial"/>
          <w:szCs w:val="22"/>
        </w:rPr>
        <w:instrText xml:space="preserve"> ADDIN EN.CITE &lt;EndNote&gt;&lt;Cite&gt;&lt;Author&gt;Woolf&lt;/Author&gt;&lt;Year&gt;2019&lt;/Year&gt;&lt;RecNum&gt;68&lt;/RecNum&gt;&lt;DisplayText&gt;&lt;style face="superscript"&gt;18&lt;/style&gt;&lt;/DisplayText&gt;&lt;record&gt;&lt;rec-number&gt;68&lt;/rec-number&gt;&lt;foreign-keys&gt;&lt;key app="EN" db-id="9vvtta0t42fee5eeva8xarpbe9srzdetrx2a" timestamp="1600780455"&gt;68&lt;/key&gt;&lt;/foreign-keys&gt;&lt;ref-type name="Journal Article"&gt;17&lt;/ref-type&gt;&lt;contributors&gt;&lt;authors&gt;&lt;author&gt;Woolf, Steven H.&lt;/author&gt;&lt;author&gt;Schoomaker, Heidi&lt;/author&gt;&lt;/authors&gt;&lt;/contributors&gt;&lt;titles&gt;&lt;title&gt;Life Expectancy and Mortality Rates in the United States, 1959-2017&lt;/title&gt;&lt;secondary-title&gt;JAMA&lt;/secondary-title&gt;&lt;/titles&gt;&lt;periodical&gt;&lt;full-title&gt;JAMA&lt;/full-title&gt;&lt;/periodical&gt;&lt;pages&gt;1996-2016&lt;/pages&gt;&lt;volume&gt;322&lt;/volume&gt;&lt;number&gt;20&lt;/number&gt;&lt;dates&gt;&lt;year&gt;2019&lt;/year&gt;&lt;/dates&gt;&lt;isbn&gt;0098-7484&lt;/isbn&gt;&lt;urls&gt;&lt;related-urls&gt;&lt;url&gt;https://doi.org/10.1001/jama.2019.16932&lt;/url&gt;&lt;/related-urls&gt;&lt;/urls&gt;&lt;electronic-resource-num&gt;10.1001/jama.2019.16932&lt;/electronic-resource-num&gt;&lt;access-date&gt;9/22/2020&lt;/access-date&gt;&lt;/record&gt;&lt;/Cite&gt;&lt;/EndNote&gt;</w:instrText>
      </w:r>
      <w:r w:rsidR="001711B7">
        <w:rPr>
          <w:rFonts w:cs="Arial"/>
          <w:szCs w:val="22"/>
        </w:rPr>
        <w:fldChar w:fldCharType="separate"/>
      </w:r>
      <w:r w:rsidR="0029140A" w:rsidRPr="0029140A">
        <w:rPr>
          <w:rFonts w:cs="Arial"/>
          <w:noProof/>
          <w:szCs w:val="22"/>
          <w:vertAlign w:val="superscript"/>
        </w:rPr>
        <w:t>18</w:t>
      </w:r>
      <w:r w:rsidR="001711B7">
        <w:rPr>
          <w:rFonts w:cs="Arial"/>
          <w:szCs w:val="22"/>
        </w:rPr>
        <w:fldChar w:fldCharType="end"/>
      </w:r>
      <w:r w:rsidR="001711B7">
        <w:rPr>
          <w:rFonts w:cs="Arial"/>
          <w:szCs w:val="22"/>
        </w:rPr>
        <w:t xml:space="preserve"> </w:t>
      </w:r>
      <w:del w:id="288" w:author="Jonathan Minton" w:date="2020-11-28T10:11:00Z">
        <w:r w:rsidR="00C31B37" w:rsidDel="000C2C55">
          <w:rPr>
            <w:rFonts w:cs="Arial"/>
            <w:szCs w:val="22"/>
          </w:rPr>
          <w:delText xml:space="preserve">This has been </w:delText>
        </w:r>
        <w:r w:rsidR="001711B7" w:rsidDel="000C2C55">
          <w:rPr>
            <w:rFonts w:cs="Arial"/>
            <w:szCs w:val="22"/>
          </w:rPr>
          <w:delText xml:space="preserve">largely attributed to rising </w:delText>
        </w:r>
      </w:del>
      <w:ins w:id="289" w:author="Jonathan Minton" w:date="2020-11-28T10:11:00Z">
        <w:r w:rsidR="000C2C55">
          <w:rPr>
            <w:rFonts w:cs="Arial"/>
            <w:szCs w:val="22"/>
          </w:rPr>
          <w:t xml:space="preserve">Explanations given include </w:t>
        </w:r>
      </w:ins>
      <w:r w:rsidR="001711B7">
        <w:rPr>
          <w:rFonts w:cs="Arial"/>
          <w:szCs w:val="22"/>
        </w:rPr>
        <w:t xml:space="preserve">mid-age </w:t>
      </w:r>
      <w:del w:id="290" w:author="Jonathan Minton" w:date="2020-11-28T10:12:00Z">
        <w:r w:rsidR="001711B7" w:rsidDel="000C2C55">
          <w:rPr>
            <w:rFonts w:cs="Arial"/>
            <w:szCs w:val="22"/>
          </w:rPr>
          <w:delText xml:space="preserve">mortality in so-called </w:delText>
        </w:r>
      </w:del>
      <w:r w:rsidR="001711B7">
        <w:rPr>
          <w:rFonts w:cs="Arial"/>
          <w:szCs w:val="22"/>
        </w:rPr>
        <w:t>‘deaths of despair’</w:t>
      </w:r>
      <w:del w:id="291" w:author="Jonathan Minton" w:date="2020-11-28T10:12:00Z">
        <w:r w:rsidR="001711B7" w:rsidDel="000C2C55">
          <w:rPr>
            <w:rFonts w:cs="Arial"/>
            <w:szCs w:val="22"/>
          </w:rPr>
          <w:delText xml:space="preserve">—that is </w:delText>
        </w:r>
      </w:del>
      <w:ins w:id="292" w:author="Jonathan Minton" w:date="2020-11-28T10:12:00Z">
        <w:r w:rsidR="000C2C55">
          <w:rPr>
            <w:rFonts w:cs="Arial"/>
            <w:szCs w:val="22"/>
          </w:rPr>
          <w:t>(</w:t>
        </w:r>
      </w:ins>
      <w:r w:rsidR="001711B7">
        <w:rPr>
          <w:rFonts w:cs="Arial"/>
          <w:szCs w:val="22"/>
        </w:rPr>
        <w:t>deaths from suicide, drug and alcohol overdoses, and alcoholic liver disease</w:t>
      </w:r>
      <w:ins w:id="293" w:author="Jonathan Minton" w:date="2020-11-28T10:12:00Z">
        <w:r w:rsidR="000C2C55">
          <w:rPr>
            <w:rFonts w:cs="Arial"/>
            <w:szCs w:val="22"/>
          </w:rPr>
          <w:t>)</w:t>
        </w:r>
      </w:ins>
      <w:del w:id="294" w:author="Jonathan Minton" w:date="2020-11-28T10:12:00Z">
        <w:r w:rsidR="001711B7" w:rsidDel="000C2C55">
          <w:rPr>
            <w:rFonts w:cs="Arial"/>
            <w:szCs w:val="22"/>
          </w:rPr>
          <w:delText>—offset</w:delText>
        </w:r>
        <w:r w:rsidR="00C31B37" w:rsidDel="000C2C55">
          <w:rPr>
            <w:rFonts w:cs="Arial"/>
            <w:szCs w:val="22"/>
          </w:rPr>
          <w:delText>ting</w:delText>
        </w:r>
        <w:r w:rsidR="001711B7" w:rsidDel="000C2C55">
          <w:rPr>
            <w:rFonts w:cs="Arial"/>
            <w:szCs w:val="22"/>
          </w:rPr>
          <w:delText xml:space="preserve"> reductions in deaths from other causes.</w:delText>
        </w:r>
      </w:del>
      <w:ins w:id="295" w:author="Jonathan Minton" w:date="2020-11-28T10:12:00Z">
        <w:r w:rsidR="000C2C55">
          <w:rPr>
            <w:rFonts w:cs="Arial"/>
            <w:szCs w:val="22"/>
          </w:rPr>
          <w:t>,</w:t>
        </w:r>
      </w:ins>
      <w:r w:rsidR="001711B7">
        <w:rPr>
          <w:rFonts w:cs="Arial"/>
          <w:szCs w:val="22"/>
        </w:rPr>
        <w:fldChar w:fldCharType="begin"/>
      </w:r>
      <w:r w:rsidR="001711B7">
        <w:rPr>
          <w:rFonts w:cs="Arial"/>
          <w:szCs w:val="22"/>
        </w:rPr>
        <w:instrText xml:space="preserve"> ADDIN EN.CITE &lt;EndNote&gt;&lt;Cite&gt;&lt;Author&gt;Case&lt;/Author&gt;&lt;Year&gt;2015&lt;/Year&gt;&lt;RecNum&gt;23&lt;/RecNum&gt;&lt;DisplayText&gt;&lt;style face="superscript"&gt;10 11&lt;/style&gt;&lt;/DisplayText&gt;&lt;record&gt;&lt;rec-number&gt;23&lt;/rec-number&gt;&lt;foreign-keys&gt;&lt;key app="EN" db-id="9vvtta0t42fee5eeva8xarpbe9srzdetrx2a" timestamp="1578583719"&gt;23&lt;/key&gt;&lt;/foreign-keys&gt;&lt;ref-type name="Journal Article"&gt;17&lt;/ref-type&gt;&lt;contributors&gt;&lt;authors&gt;&lt;author&gt;Case, Anne&lt;/author&gt;&lt;author&gt;Deaton, Angus&lt;/author&gt;&lt;/authors&gt;&lt;/contributors&gt;&lt;titles&gt;&lt;title&gt;Rising morbidity and mortality in midlife among white non-Hispanic Americans in the 21st century&lt;/title&gt;&lt;secondary-title&gt;Proceedings of the National Academy of Sciences&lt;/secondary-title&gt;&lt;/titles&gt;&lt;periodical&gt;&lt;full-title&gt;Proceedings of the National Academy of Sciences&lt;/full-title&gt;&lt;/periodical&gt;&lt;pages&gt;15078-15083&lt;/pages&gt;&lt;volume&gt;112&lt;/volume&gt;&lt;number&gt;49&lt;/number&gt;&lt;dates&gt;&lt;year&gt;2015&lt;/year&gt;&lt;/dates&gt;&lt;urls&gt;&lt;related-urls&gt;&lt;url&gt;https://www.pnas.org/content/pnas/112/49/15078.full.pdf&lt;/url&gt;&lt;/related-urls&gt;&lt;/urls&gt;&lt;electronic-resource-num&gt;10.1073/pnas.1518393112&lt;/electronic-resource-num&gt;&lt;/record&gt;&lt;/Cite&gt;&lt;Cite&gt;&lt;Author&gt;Case A.&lt;/Author&gt;&lt;Year&gt;2017&lt;/Year&gt;&lt;RecNum&gt;24&lt;/RecNum&gt;&lt;record&gt;&lt;rec-number&gt;24&lt;/rec-number&gt;&lt;foreign-keys&gt;&lt;key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1711B7">
        <w:rPr>
          <w:rFonts w:cs="Arial"/>
          <w:szCs w:val="22"/>
        </w:rPr>
        <w:fldChar w:fldCharType="separate"/>
      </w:r>
      <w:r w:rsidR="001711B7" w:rsidRPr="00EC19A2">
        <w:rPr>
          <w:rFonts w:cs="Arial"/>
          <w:noProof/>
          <w:szCs w:val="22"/>
          <w:vertAlign w:val="superscript"/>
        </w:rPr>
        <w:t>10 11</w:t>
      </w:r>
      <w:r w:rsidR="001711B7">
        <w:rPr>
          <w:rFonts w:cs="Arial"/>
          <w:szCs w:val="22"/>
        </w:rPr>
        <w:fldChar w:fldCharType="end"/>
      </w:r>
      <w:r w:rsidR="001711B7">
        <w:rPr>
          <w:rFonts w:cs="Arial"/>
          <w:szCs w:val="22"/>
        </w:rPr>
        <w:t xml:space="preserve"> </w:t>
      </w:r>
      <w:del w:id="296" w:author="Jonathan Minton" w:date="2020-11-28T10:12:00Z">
        <w:r w:rsidR="001711B7" w:rsidDel="000C2C55">
          <w:rPr>
            <w:rFonts w:cs="Arial"/>
            <w:szCs w:val="22"/>
          </w:rPr>
          <w:delText xml:space="preserve">However, a </w:delText>
        </w:r>
      </w:del>
      <w:ins w:id="297" w:author="Jonathan Minton" w:date="2020-11-28T10:12:00Z">
        <w:r w:rsidR="000C2C55">
          <w:rPr>
            <w:rFonts w:cs="Arial"/>
            <w:szCs w:val="22"/>
          </w:rPr>
          <w:t xml:space="preserve">and more </w:t>
        </w:r>
      </w:ins>
      <w:r w:rsidR="001711B7">
        <w:rPr>
          <w:rFonts w:cs="Arial"/>
          <w:szCs w:val="22"/>
        </w:rPr>
        <w:t>recent</w:t>
      </w:r>
      <w:ins w:id="298" w:author="Jonathan Minton" w:date="2020-11-28T10:13:00Z">
        <w:r w:rsidR="000C2C55">
          <w:rPr>
            <w:rFonts w:cs="Arial"/>
            <w:szCs w:val="22"/>
          </w:rPr>
          <w:t>ly</w:t>
        </w:r>
      </w:ins>
      <w:r w:rsidR="001711B7">
        <w:rPr>
          <w:rFonts w:cs="Arial"/>
          <w:szCs w:val="22"/>
        </w:rPr>
        <w:t xml:space="preserve"> </w:t>
      </w:r>
      <w:del w:id="299" w:author="Jonathan Minton" w:date="2020-11-28T10:13:00Z">
        <w:r w:rsidR="001711B7" w:rsidDel="000C2C55">
          <w:rPr>
            <w:rFonts w:cs="Arial"/>
            <w:szCs w:val="22"/>
          </w:rPr>
          <w:delText>an</w:delText>
        </w:r>
        <w:r w:rsidR="00910D87" w:rsidDel="000C2C55">
          <w:rPr>
            <w:rFonts w:cs="Arial"/>
            <w:szCs w:val="22"/>
          </w:rPr>
          <w:delText>a</w:delText>
        </w:r>
        <w:r w:rsidR="001711B7" w:rsidDel="000C2C55">
          <w:rPr>
            <w:rFonts w:cs="Arial"/>
            <w:szCs w:val="22"/>
          </w:rPr>
          <w:delText>ly</w:delText>
        </w:r>
        <w:r w:rsidR="00C31B37" w:rsidDel="000C2C55">
          <w:rPr>
            <w:rFonts w:cs="Arial"/>
            <w:szCs w:val="22"/>
          </w:rPr>
          <w:delText>s</w:delText>
        </w:r>
        <w:r w:rsidR="001711B7" w:rsidDel="000C2C55">
          <w:rPr>
            <w:rFonts w:cs="Arial"/>
            <w:szCs w:val="22"/>
          </w:rPr>
          <w:delText xml:space="preserve">is </w:delText>
        </w:r>
        <w:r w:rsidR="00C31B37" w:rsidDel="000C2C55">
          <w:rPr>
            <w:rFonts w:cs="Arial"/>
            <w:szCs w:val="22"/>
          </w:rPr>
          <w:delText>found</w:delText>
        </w:r>
        <w:r w:rsidR="001711B7" w:rsidDel="000C2C55">
          <w:rPr>
            <w:rFonts w:cs="Arial"/>
            <w:szCs w:val="22"/>
          </w:rPr>
          <w:delText xml:space="preserve"> that </w:delText>
        </w:r>
      </w:del>
      <w:r w:rsidR="00C31B37">
        <w:rPr>
          <w:rFonts w:cs="Arial"/>
          <w:szCs w:val="22"/>
        </w:rPr>
        <w:t xml:space="preserve">stagnation in </w:t>
      </w:r>
      <w:del w:id="300" w:author="Jonathan Minton" w:date="2020-11-28T10:13:00Z">
        <w:r w:rsidR="00C31B37" w:rsidDel="000C2C55">
          <w:rPr>
            <w:rFonts w:cs="Arial"/>
            <w:szCs w:val="22"/>
          </w:rPr>
          <w:delText xml:space="preserve">the previous substantial declines seen in mortality </w:delText>
        </w:r>
      </w:del>
      <w:ins w:id="301" w:author="Jonathan Minton" w:date="2020-11-28T10:13:00Z">
        <w:r w:rsidR="000C2C55">
          <w:rPr>
            <w:rFonts w:cs="Arial"/>
            <w:szCs w:val="22"/>
          </w:rPr>
          <w:t xml:space="preserve">rates of </w:t>
        </w:r>
      </w:ins>
      <w:del w:id="302" w:author="Jonathan Minton" w:date="2020-11-28T10:13:00Z">
        <w:r w:rsidR="00C31B37" w:rsidDel="000C2C55">
          <w:rPr>
            <w:rFonts w:cs="Arial"/>
            <w:szCs w:val="22"/>
          </w:rPr>
          <w:delText xml:space="preserve">from </w:delText>
        </w:r>
      </w:del>
      <w:r w:rsidR="00C31B37">
        <w:rPr>
          <w:rFonts w:cs="Arial"/>
          <w:szCs w:val="22"/>
        </w:rPr>
        <w:t xml:space="preserve">cardiovascular diseases (CVD) </w:t>
      </w:r>
      <w:ins w:id="303" w:author="Jonathan Minton" w:date="2020-11-28T10:13:00Z">
        <w:r w:rsidR="000C2C55">
          <w:rPr>
            <w:rFonts w:cs="Arial"/>
            <w:szCs w:val="22"/>
          </w:rPr>
          <w:t>mortality improvement</w:t>
        </w:r>
      </w:ins>
      <w:del w:id="304" w:author="Jonathan Minton" w:date="2020-11-28T10:14:00Z">
        <w:r w:rsidR="00C31B37" w:rsidDel="000C2C55">
          <w:rPr>
            <w:rFonts w:cs="Arial"/>
            <w:szCs w:val="22"/>
          </w:rPr>
          <w:delText xml:space="preserve">is the ‘main culprit’ for the changes in life expectancy seen, on the background </w:delText>
        </w:r>
        <w:r w:rsidR="00C31B37" w:rsidDel="000C2C55">
          <w:rPr>
            <w:rFonts w:cs="Arial"/>
            <w:szCs w:val="22"/>
          </w:rPr>
          <w:lastRenderedPageBreak/>
          <w:delText xml:space="preserve">of significant gains from </w:delText>
        </w:r>
      </w:del>
      <w:ins w:id="305" w:author="Jonathan Minton" w:date="2020-11-28T10:14:00Z">
        <w:r w:rsidR="000C2C55">
          <w:rPr>
            <w:rFonts w:cs="Arial"/>
            <w:szCs w:val="22"/>
          </w:rPr>
          <w:t xml:space="preserve">, which </w:t>
        </w:r>
      </w:ins>
      <w:del w:id="306" w:author="Jonathan Minton" w:date="2020-11-28T10:14:00Z">
        <w:r w:rsidR="00C31B37" w:rsidDel="000C2C55">
          <w:rPr>
            <w:rFonts w:cs="Arial"/>
            <w:szCs w:val="22"/>
          </w:rPr>
          <w:delText xml:space="preserve">improvements </w:delText>
        </w:r>
      </w:del>
      <w:ins w:id="307" w:author="Jonathan Minton" w:date="2020-11-28T10:14:00Z">
        <w:r w:rsidR="000C2C55">
          <w:rPr>
            <w:rFonts w:cs="Arial"/>
            <w:szCs w:val="22"/>
          </w:rPr>
          <w:t xml:space="preserve">improved markedly </w:t>
        </w:r>
      </w:ins>
      <w:del w:id="308" w:author="Jonathan Minton" w:date="2020-11-28T10:14:00Z">
        <w:r w:rsidR="00C31B37" w:rsidDel="000C2C55">
          <w:rPr>
            <w:rFonts w:cs="Arial"/>
            <w:szCs w:val="22"/>
          </w:rPr>
          <w:delText xml:space="preserve">in CVD mortality </w:delText>
        </w:r>
      </w:del>
      <w:r w:rsidR="00C31B37">
        <w:rPr>
          <w:rFonts w:cs="Arial"/>
          <w:szCs w:val="22"/>
        </w:rPr>
        <w:t>from 1970 to 2010</w:t>
      </w:r>
      <w:del w:id="309" w:author="Jonathan Minton" w:date="2020-11-28T10:14:00Z">
        <w:r w:rsidR="00C31B37" w:rsidDel="000C2C55">
          <w:rPr>
            <w:rFonts w:cs="Arial"/>
            <w:szCs w:val="22"/>
          </w:rPr>
          <w:delText>,</w:delText>
        </w:r>
      </w:del>
      <w:r w:rsidR="00C31B37">
        <w:rPr>
          <w:rFonts w:cs="Arial"/>
          <w:szCs w:val="22"/>
        </w:rPr>
        <w:fldChar w:fldCharType="begin"/>
      </w:r>
      <w:r w:rsidR="0029140A">
        <w:rPr>
          <w:rFonts w:cs="Arial"/>
          <w:szCs w:val="22"/>
        </w:rPr>
        <w:instrText xml:space="preserve"> ADDIN EN.CITE &lt;EndNote&gt;&lt;Cite&gt;&lt;Author&gt;Mehta&lt;/Author&gt;&lt;Year&gt;2020&lt;/Year&gt;&lt;RecNum&gt;76&lt;/RecNum&gt;&lt;DisplayText&gt;&lt;style face="superscript"&gt;19&lt;/style&gt;&lt;/DisplayText&gt;&lt;record&gt;&lt;rec-number&gt;76&lt;/rec-number&gt;&lt;foreign-keys&gt;&lt;key app="EN" db-id="9vvtta0t42fee5eeva8xarpbe9srzdetrx2a" timestamp="1605525732"&gt;76&lt;/key&gt;&lt;/foreign-keys&gt;&lt;ref-type name="Journal Article"&gt;17&lt;/ref-type&gt;&lt;contributors&gt;&lt;authors&gt;&lt;author&gt;Mehta, Neil K.&lt;/author&gt;&lt;author&gt;Abrams, Leah R.&lt;/author&gt;&lt;author&gt;Myrskylä, Mikko&lt;/author&gt;&lt;/authors&gt;&lt;/contributors&gt;&lt;titles&gt;&lt;title&gt;US life expectancy stalls due to cardiovascular disease, not drug deaths&lt;/title&gt;&lt;secondary-title&gt;Proceedings of the National Academy of Sciences&lt;/secondary-title&gt;&lt;/titles&gt;&lt;periodical&gt;&lt;full-title&gt;Proceedings of the National Academy of Sciences&lt;/full-title&gt;&lt;/periodical&gt;&lt;pages&gt;6998-7000&lt;/pages&gt;&lt;volume&gt;117&lt;/volume&gt;&lt;number&gt;13&lt;/number&gt;&lt;dates&gt;&lt;year&gt;2020&lt;/year&gt;&lt;/dates&gt;&lt;urls&gt;&lt;related-urls&gt;&lt;url&gt;https://www.pnas.org/content/pnas/117/13/6998.full.pdf&lt;/url&gt;&lt;/related-urls&gt;&lt;/urls&gt;&lt;electronic-resource-num&gt;10.1073/pnas.1920391117&lt;/electronic-resource-num&gt;&lt;/record&gt;&lt;/Cite&gt;&lt;/EndNote&gt;</w:instrText>
      </w:r>
      <w:r w:rsidR="00C31B37">
        <w:rPr>
          <w:rFonts w:cs="Arial"/>
          <w:szCs w:val="22"/>
        </w:rPr>
        <w:fldChar w:fldCharType="separate"/>
      </w:r>
      <w:r w:rsidR="0029140A" w:rsidRPr="0029140A">
        <w:rPr>
          <w:rFonts w:cs="Arial"/>
          <w:noProof/>
          <w:szCs w:val="22"/>
          <w:vertAlign w:val="superscript"/>
        </w:rPr>
        <w:t>19</w:t>
      </w:r>
      <w:r w:rsidR="00C31B37">
        <w:rPr>
          <w:rFonts w:cs="Arial"/>
          <w:szCs w:val="22"/>
        </w:rPr>
        <w:fldChar w:fldCharType="end"/>
      </w:r>
      <w:r w:rsidR="00C31B37">
        <w:rPr>
          <w:rFonts w:cs="Arial"/>
          <w:szCs w:val="22"/>
        </w:rPr>
        <w:t xml:space="preserve"> </w:t>
      </w:r>
      <w:r w:rsidR="001711B7">
        <w:rPr>
          <w:rFonts w:cs="Arial"/>
          <w:szCs w:val="22"/>
        </w:rPr>
        <w:t xml:space="preserve"> </w:t>
      </w:r>
      <w:del w:id="310" w:author="Jonathan Minton" w:date="2020-11-28T10:15:00Z">
        <w:r w:rsidR="001711B7" w:rsidDel="000C2C55">
          <w:rPr>
            <w:rFonts w:cs="Arial"/>
            <w:szCs w:val="22"/>
          </w:rPr>
          <w:delText>although the authors do not break this down by socioeconom</w:delText>
        </w:r>
        <w:r w:rsidR="00C31B37" w:rsidDel="000C2C55">
          <w:rPr>
            <w:rFonts w:cs="Arial"/>
            <w:szCs w:val="22"/>
          </w:rPr>
          <w:delText>i</w:delText>
        </w:r>
        <w:r w:rsidR="001711B7" w:rsidDel="000C2C55">
          <w:rPr>
            <w:rFonts w:cs="Arial"/>
            <w:szCs w:val="22"/>
          </w:rPr>
          <w:delText>c status</w:delText>
        </w:r>
      </w:del>
      <w:r w:rsidR="001711B7">
        <w:rPr>
          <w:rFonts w:cs="Arial"/>
          <w:szCs w:val="22"/>
        </w:rPr>
        <w:t>.</w:t>
      </w:r>
      <w:r w:rsidR="006138F4">
        <w:rPr>
          <w:rFonts w:cs="Arial"/>
          <w:szCs w:val="22"/>
        </w:rPr>
        <w:t xml:space="preserve"> </w:t>
      </w:r>
      <w:del w:id="311" w:author="Jonathan Minton" w:date="2020-11-28T10:15:00Z">
        <w:r w:rsidR="006138F4" w:rsidDel="000C2C55">
          <w:rPr>
            <w:rFonts w:cs="Arial"/>
            <w:szCs w:val="22"/>
          </w:rPr>
          <w:delText>They conclude that reversal of the ‘drug overdose epidemic’ would not be sufficient to return the USA to pre-2010 life expectancy trends alone.</w:delText>
        </w:r>
        <w:r w:rsidR="001711B7" w:rsidDel="000C2C55">
          <w:rPr>
            <w:rFonts w:cs="Arial"/>
            <w:szCs w:val="22"/>
          </w:rPr>
          <w:fldChar w:fldCharType="begin"/>
        </w:r>
        <w:r w:rsidR="0029140A" w:rsidDel="000C2C55">
          <w:rPr>
            <w:rFonts w:cs="Arial"/>
            <w:szCs w:val="22"/>
          </w:rPr>
          <w:delInstrText xml:space="preserve"> ADDIN EN.CITE &lt;EndNote&gt;&lt;Cite&gt;&lt;Author&gt;Mehta&lt;/Author&gt;&lt;Year&gt;2020&lt;/Year&gt;&lt;RecNum&gt;76&lt;/RecNum&gt;&lt;DisplayText&gt;&lt;style face="superscript"&gt;19&lt;/style&gt;&lt;/DisplayText&gt;&lt;record&gt;&lt;rec-number&gt;76&lt;/rec-number&gt;&lt;foreign-keys&gt;&lt;key app="EN" db-id="9vvtta0t42fee5eeva8xarpbe9srzdetrx2a" timestamp="1605525732"&gt;76&lt;/key&gt;&lt;/foreign-keys&gt;&lt;ref-type name="Journal Article"&gt;17&lt;/ref-type&gt;&lt;contributors&gt;&lt;authors&gt;&lt;author&gt;Mehta, Neil K.&lt;/author&gt;&lt;author&gt;Abrams, Leah R.&lt;/author&gt;&lt;author&gt;Myrskylä, Mikko&lt;/author&gt;&lt;/authors&gt;&lt;/contributors&gt;&lt;titles&gt;&lt;title&gt;US life expectancy stalls due to cardiovascular disease, not drug deaths&lt;/title&gt;&lt;secondary-title&gt;Proceedings of the National Academy of Sciences&lt;/secondary-title&gt;&lt;/titles&gt;&lt;periodical&gt;&lt;full-title&gt;Proceedings of the National Academy of Sciences&lt;/full-title&gt;&lt;/periodical&gt;&lt;pages&gt;6998-7000&lt;/pages&gt;&lt;volume&gt;117&lt;/volume&gt;&lt;number&gt;13&lt;/number&gt;&lt;dates&gt;&lt;year&gt;2020&lt;/year&gt;&lt;/dates&gt;&lt;urls&gt;&lt;related-urls&gt;&lt;url&gt;https://www.pnas.org/content/pnas/117/13/6998.full.pdf&lt;/url&gt;&lt;/related-urls&gt;&lt;/urls&gt;&lt;electronic-resource-num&gt;10.1073/pnas.1920391117&lt;/electronic-resource-num&gt;&lt;/record&gt;&lt;/Cite&gt;&lt;/EndNote&gt;</w:delInstrText>
        </w:r>
        <w:r w:rsidR="001711B7" w:rsidDel="000C2C55">
          <w:rPr>
            <w:rFonts w:cs="Arial"/>
            <w:szCs w:val="22"/>
          </w:rPr>
          <w:fldChar w:fldCharType="separate"/>
        </w:r>
        <w:r w:rsidR="0029140A" w:rsidRPr="0029140A" w:rsidDel="000C2C55">
          <w:rPr>
            <w:rFonts w:cs="Arial"/>
            <w:noProof/>
            <w:szCs w:val="22"/>
            <w:vertAlign w:val="superscript"/>
          </w:rPr>
          <w:delText>19</w:delText>
        </w:r>
        <w:r w:rsidR="001711B7" w:rsidDel="000C2C55">
          <w:rPr>
            <w:rFonts w:cs="Arial"/>
            <w:szCs w:val="22"/>
          </w:rPr>
          <w:fldChar w:fldCharType="end"/>
        </w:r>
        <w:r w:rsidR="001711B7" w:rsidDel="000C2C55">
          <w:rPr>
            <w:rFonts w:cs="Arial"/>
            <w:szCs w:val="22"/>
          </w:rPr>
          <w:delText xml:space="preserve"> </w:delText>
        </w:r>
      </w:del>
      <w:del w:id="312" w:author="Jonathan Minton" w:date="2020-11-28T10:16:00Z">
        <w:r w:rsidR="001711B7" w:rsidDel="000C2C55">
          <w:rPr>
            <w:rFonts w:cs="Arial"/>
            <w:szCs w:val="22"/>
          </w:rPr>
          <w:delText xml:space="preserve">Venkataramani et al </w:delText>
        </w:r>
        <w:r w:rsidR="006138F4" w:rsidDel="000C2C55">
          <w:rPr>
            <w:rFonts w:cs="Arial"/>
            <w:szCs w:val="22"/>
          </w:rPr>
          <w:delText>asserted</w:delText>
        </w:r>
        <w:r w:rsidR="001711B7" w:rsidDel="000C2C55">
          <w:rPr>
            <w:rFonts w:cs="Arial"/>
            <w:szCs w:val="22"/>
          </w:rPr>
          <w:delText xml:space="preserve"> that the </w:delText>
        </w:r>
      </w:del>
      <w:ins w:id="313" w:author="Jonathan Minton" w:date="2020-11-28T10:16:00Z">
        <w:r w:rsidR="000C2C55">
          <w:rPr>
            <w:rFonts w:cs="Arial"/>
            <w:szCs w:val="22"/>
          </w:rPr>
          <w:t xml:space="preserve">The USA’s </w:t>
        </w:r>
      </w:ins>
      <w:r w:rsidR="001711B7">
        <w:rPr>
          <w:rFonts w:cs="Arial"/>
          <w:szCs w:val="22"/>
        </w:rPr>
        <w:t xml:space="preserve">adverse population health trends </w:t>
      </w:r>
      <w:del w:id="314" w:author="Jonathan Minton" w:date="2020-11-28T10:16:00Z">
        <w:r w:rsidR="001711B7" w:rsidDel="000C2C55">
          <w:rPr>
            <w:rFonts w:cs="Arial"/>
            <w:szCs w:val="22"/>
          </w:rPr>
          <w:delText xml:space="preserve">seen in the USA </w:delText>
        </w:r>
      </w:del>
      <w:r w:rsidR="001711B7">
        <w:rPr>
          <w:rFonts w:cs="Arial"/>
          <w:szCs w:val="22"/>
        </w:rPr>
        <w:t xml:space="preserve">have been </w:t>
      </w:r>
      <w:ins w:id="315" w:author="Jonathan Minton" w:date="2020-11-28T10:16:00Z">
        <w:r w:rsidR="000C2C55">
          <w:rPr>
            <w:rFonts w:cs="Arial"/>
            <w:szCs w:val="22"/>
          </w:rPr>
          <w:t xml:space="preserve">attributed </w:t>
        </w:r>
      </w:ins>
      <w:del w:id="316" w:author="Jonathan Minton" w:date="2020-11-28T10:16:00Z">
        <w:r w:rsidR="001711B7" w:rsidDel="000C2C55">
          <w:rPr>
            <w:rFonts w:cs="Arial"/>
            <w:szCs w:val="22"/>
          </w:rPr>
          <w:delText xml:space="preserve">primarily driven by </w:delText>
        </w:r>
      </w:del>
      <w:ins w:id="317" w:author="Jonathan Minton" w:date="2020-11-28T10:16:00Z">
        <w:r w:rsidR="000C2C55">
          <w:rPr>
            <w:rFonts w:cs="Arial"/>
            <w:szCs w:val="22"/>
          </w:rPr>
          <w:t xml:space="preserve">largely to </w:t>
        </w:r>
      </w:ins>
      <w:r w:rsidR="001711B7">
        <w:rPr>
          <w:rFonts w:cs="Arial"/>
          <w:szCs w:val="22"/>
        </w:rPr>
        <w:t>‘worsening health among working-age individuals of lower socioeconomic status’</w:t>
      </w:r>
      <w:ins w:id="318" w:author="Jonathan Minton" w:date="2020-11-28T10:17:00Z">
        <w:r w:rsidR="000C2C55">
          <w:rPr>
            <w:rFonts w:cs="Arial"/>
            <w:szCs w:val="22"/>
          </w:rPr>
          <w:t>. Wide ranging</w:t>
        </w:r>
      </w:ins>
      <w:del w:id="319" w:author="Jonathan Minton" w:date="2020-11-28T10:17:00Z">
        <w:r w:rsidR="001711B7" w:rsidDel="000C2C55">
          <w:rPr>
            <w:rFonts w:cs="Arial"/>
            <w:szCs w:val="22"/>
          </w:rPr>
          <w:delText>, highlighting the wide ranging</w:delText>
        </w:r>
      </w:del>
      <w:r w:rsidR="001711B7">
        <w:rPr>
          <w:rFonts w:cs="Arial"/>
          <w:szCs w:val="22"/>
        </w:rPr>
        <w:t xml:space="preserve"> evidence on the impact of economic precarity on health, throughout the life course, </w:t>
      </w:r>
      <w:ins w:id="320" w:author="Jonathan Minton" w:date="2020-11-28T10:17:00Z">
        <w:r w:rsidR="000C2C55">
          <w:rPr>
            <w:rFonts w:cs="Arial"/>
            <w:szCs w:val="22"/>
          </w:rPr>
          <w:t xml:space="preserve">is needed </w:t>
        </w:r>
      </w:ins>
      <w:del w:id="321" w:author="Jonathan Minton" w:date="2020-11-28T10:17:00Z">
        <w:r w:rsidR="001711B7" w:rsidDel="000C2C55">
          <w:rPr>
            <w:rFonts w:cs="Arial"/>
            <w:szCs w:val="22"/>
          </w:rPr>
          <w:delText xml:space="preserve">and the need for data </w:delText>
        </w:r>
      </w:del>
      <w:r w:rsidR="001711B7">
        <w:rPr>
          <w:rFonts w:cs="Arial"/>
          <w:szCs w:val="22"/>
        </w:rPr>
        <w:t>to support policy-makers</w:t>
      </w:r>
      <w:del w:id="322" w:author="Jonathan Minton" w:date="2020-11-28T10:21:00Z">
        <w:r w:rsidR="001711B7" w:rsidDel="000C2C55">
          <w:rPr>
            <w:rFonts w:cs="Arial"/>
            <w:szCs w:val="22"/>
          </w:rPr>
          <w:delText xml:space="preserve"> to implement change</w:delText>
        </w:r>
      </w:del>
      <w:r w:rsidR="001711B7">
        <w:rPr>
          <w:rFonts w:cs="Arial"/>
          <w:szCs w:val="22"/>
        </w:rPr>
        <w:t>.</w:t>
      </w:r>
      <w:r w:rsidR="001711B7">
        <w:rPr>
          <w:rFonts w:cs="Arial"/>
          <w:szCs w:val="22"/>
        </w:rPr>
        <w:fldChar w:fldCharType="begin"/>
      </w:r>
      <w:r w:rsidR="0029140A">
        <w:rPr>
          <w:rFonts w:cs="Arial"/>
          <w:szCs w:val="22"/>
        </w:rPr>
        <w:instrText xml:space="preserve"> ADDIN EN.CITE &lt;EndNote&gt;&lt;Cite&gt;&lt;Author&gt;Venkataramani&lt;/Author&gt;&lt;Year&gt;2020&lt;/Year&gt;&lt;RecNum&gt;60&lt;/RecNum&gt;&lt;DisplayText&gt;&lt;style face="superscript"&gt;17&lt;/style&gt;&lt;/DisplayText&gt;&lt;record&gt;&lt;rec-number&gt;60&lt;/rec-number&gt;&lt;foreign-keys&gt;&lt;key app="EN" db-id="9vvtta0t42fee5eeva8xarpbe9srzdetrx2a" timestamp="1600348693"&gt;60&lt;/key&gt;&lt;/foreign-keys&gt;&lt;ref-type name="Journal Article"&gt;17&lt;/ref-type&gt;&lt;contributors&gt;&lt;authors&gt;&lt;author&gt;Venkataramani, Atheendar S.&lt;/author&gt;&lt;author&gt;O’Brien, Rourke&lt;/author&gt;&lt;author&gt;Whitehorn, Gregory L.&lt;/author&gt;&lt;author&gt;Tsai, Alexander C.&lt;/author&gt;&lt;/authors&gt;&lt;/contributors&gt;&lt;titles&gt;&lt;title&gt;Economic influences on population health in the United States: Toward policymaking driven by data and evidence&lt;/title&gt;&lt;secondary-title&gt;PLOS Medicine&lt;/secondary-title&gt;&lt;/titles&gt;&lt;periodical&gt;&lt;full-title&gt;PLOS Medicine&lt;/full-title&gt;&lt;/periodical&gt;&lt;pages&gt;e1003319&lt;/pages&gt;&lt;volume&gt;17&lt;/volume&gt;&lt;number&gt;9&lt;/number&gt;&lt;dates&gt;&lt;year&gt;2020&lt;/year&gt;&lt;/dates&gt;&lt;publisher&gt;Public Library of Science&lt;/publisher&gt;&lt;urls&gt;&lt;related-urls&gt;&lt;url&gt;https://doi.org/10.1371/journal.pmed.1003319&lt;/url&gt;&lt;url&gt;https://www.ncbi.nlm.nih.gov/pmc/articles/PMC7467305/pdf/pmed.1003319.pdf&lt;/url&gt;&lt;/related-urls&gt;&lt;/urls&gt;&lt;electronic-resource-num&gt;10.1371/journal.pmed.1003319&lt;/electronic-resource-num&gt;&lt;/record&gt;&lt;/Cite&gt;&lt;/EndNote&gt;</w:instrText>
      </w:r>
      <w:r w:rsidR="001711B7">
        <w:rPr>
          <w:rFonts w:cs="Arial"/>
          <w:szCs w:val="22"/>
        </w:rPr>
        <w:fldChar w:fldCharType="separate"/>
      </w:r>
      <w:r w:rsidR="0029140A" w:rsidRPr="0029140A">
        <w:rPr>
          <w:rFonts w:cs="Arial"/>
          <w:noProof/>
          <w:szCs w:val="22"/>
          <w:vertAlign w:val="superscript"/>
        </w:rPr>
        <w:t>17</w:t>
      </w:r>
      <w:r w:rsidR="001711B7">
        <w:rPr>
          <w:rFonts w:cs="Arial"/>
          <w:szCs w:val="22"/>
        </w:rPr>
        <w:fldChar w:fldCharType="end"/>
      </w:r>
      <w:r w:rsidR="00C31B37">
        <w:rPr>
          <w:rFonts w:cs="Arial"/>
          <w:szCs w:val="22"/>
        </w:rPr>
        <w:t xml:space="preserve"> </w:t>
      </w:r>
    </w:p>
    <w:p w14:paraId="7A9ABBB1" w14:textId="77777777" w:rsidR="00BB1292" w:rsidRDefault="00BB1292" w:rsidP="0029140A">
      <w:pPr>
        <w:rPr>
          <w:rFonts w:cs="Arial"/>
          <w:szCs w:val="22"/>
        </w:rPr>
      </w:pPr>
    </w:p>
    <w:p w14:paraId="38538DA5" w14:textId="02BD7AB9" w:rsidR="0029140A" w:rsidRDefault="00C31B37" w:rsidP="0029140A">
      <w:pPr>
        <w:rPr>
          <w:rFonts w:cs="Arial"/>
          <w:szCs w:val="22"/>
        </w:rPr>
      </w:pPr>
      <w:del w:id="323" w:author="Jonathan Minton" w:date="2020-11-28T10:21:00Z">
        <w:r w:rsidDel="00662581">
          <w:rPr>
            <w:rFonts w:cs="Arial"/>
            <w:szCs w:val="22"/>
          </w:rPr>
          <w:delText>Whether the drivers of the worsening mid-age mortality i</w:delText>
        </w:r>
      </w:del>
      <w:ins w:id="324" w:author="Jonathan Minton" w:date="2020-11-28T10:21:00Z">
        <w:r w:rsidR="00662581">
          <w:rPr>
            <w:rFonts w:cs="Arial"/>
            <w:szCs w:val="22"/>
          </w:rPr>
          <w:t>I</w:t>
        </w:r>
      </w:ins>
      <w:r>
        <w:rPr>
          <w:rFonts w:cs="Arial"/>
          <w:szCs w:val="22"/>
        </w:rPr>
        <w:t>n the USA</w:t>
      </w:r>
      <w:ins w:id="325" w:author="Jonathan Minton" w:date="2020-11-28T10:21:00Z">
        <w:r w:rsidR="00662581">
          <w:rPr>
            <w:rFonts w:cs="Arial"/>
            <w:szCs w:val="22"/>
          </w:rPr>
          <w:t xml:space="preserve">, both ‘despair-related’ and </w:t>
        </w:r>
      </w:ins>
      <w:ins w:id="326" w:author="Jonathan Minton" w:date="2020-11-28T10:22:00Z">
        <w:r w:rsidR="00662581">
          <w:rPr>
            <w:rFonts w:cs="Arial"/>
            <w:szCs w:val="22"/>
          </w:rPr>
          <w:t xml:space="preserve">cardiovascular deaths </w:t>
        </w:r>
      </w:ins>
      <w:del w:id="327" w:author="Jonathan Minton" w:date="2020-11-28T10:22:00Z">
        <w:r w:rsidDel="00662581">
          <w:rPr>
            <w:rFonts w:cs="Arial"/>
            <w:szCs w:val="22"/>
          </w:rPr>
          <w:delText xml:space="preserve"> are cardiovascular or ‘despair’ related may not be as significant as it first appears—both groups of disease </w:delText>
        </w:r>
      </w:del>
      <w:r>
        <w:rPr>
          <w:rFonts w:cs="Arial"/>
          <w:szCs w:val="22"/>
        </w:rPr>
        <w:t>are more prevalent in the most deprived</w:t>
      </w:r>
      <w:del w:id="328" w:author="Jonathan Minton" w:date="2020-11-28T10:22:00Z">
        <w:r w:rsidDel="00662581">
          <w:rPr>
            <w:rFonts w:cs="Arial"/>
            <w:szCs w:val="22"/>
          </w:rPr>
          <w:delText xml:space="preserve"> in society</w:delText>
        </w:r>
      </w:del>
      <w:r>
        <w:rPr>
          <w:rFonts w:cs="Arial"/>
          <w:szCs w:val="22"/>
        </w:rPr>
        <w:t xml:space="preserve">, with wide racial and income disparities demonstrated in outcomes, and </w:t>
      </w:r>
      <w:del w:id="329" w:author="Jonathan Minton" w:date="2020-11-28T10:22:00Z">
        <w:r w:rsidDel="00662581">
          <w:rPr>
            <w:rFonts w:cs="Arial"/>
            <w:szCs w:val="22"/>
          </w:rPr>
          <w:delText xml:space="preserve">with </w:delText>
        </w:r>
      </w:del>
      <w:r>
        <w:rPr>
          <w:rFonts w:cs="Arial"/>
          <w:szCs w:val="22"/>
        </w:rPr>
        <w:t>similar risk factors of both development and severity, such as smoking, obesity, and psychological stress.</w:t>
      </w:r>
      <w:r w:rsidR="0029140A">
        <w:rPr>
          <w:rFonts w:cs="Arial"/>
          <w:szCs w:val="22"/>
        </w:rPr>
        <w:t xml:space="preserve"> </w:t>
      </w:r>
    </w:p>
    <w:p w14:paraId="03E0073F" w14:textId="77777777" w:rsidR="001711B7" w:rsidRDefault="001711B7" w:rsidP="001711B7">
      <w:pPr>
        <w:rPr>
          <w:rFonts w:cs="Arial"/>
          <w:szCs w:val="22"/>
        </w:rPr>
      </w:pPr>
    </w:p>
    <w:p w14:paraId="4482BF8C" w14:textId="49C9A0CA" w:rsidR="001711B7" w:rsidRDefault="001711B7" w:rsidP="001711B7">
      <w:pPr>
        <w:rPr>
          <w:rFonts w:cs="Arial"/>
          <w:szCs w:val="22"/>
        </w:rPr>
      </w:pPr>
      <w:r>
        <w:rPr>
          <w:rFonts w:cs="Arial"/>
          <w:szCs w:val="22"/>
        </w:rPr>
        <w:t xml:space="preserve">Similarly, the UK </w:t>
      </w:r>
      <w:r w:rsidR="002F4684">
        <w:rPr>
          <w:rFonts w:cs="Arial"/>
          <w:szCs w:val="22"/>
        </w:rPr>
        <w:t>has had</w:t>
      </w:r>
      <w:r>
        <w:rPr>
          <w:rFonts w:cs="Arial"/>
          <w:szCs w:val="22"/>
        </w:rPr>
        <w:t xml:space="preserve"> a decade of austerity and worsening health outcomes: stalling life expectancy, rising infant mortality rates, widening inequalities and spending on health and social care that failed to keep pace with demand.</w:t>
      </w:r>
      <w:r>
        <w:rPr>
          <w:rFonts w:cs="Arial"/>
          <w:szCs w:val="22"/>
        </w:rPr>
        <w:fldChar w:fldCharType="begin">
          <w:fldData xml:space="preserve">PEVuZE5vdGU+PENpdGU+PEF1dGhvcj5IaWFtPC9BdXRob3I+PFllYXI+MjAyMDwvWWVhcj48UmVj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</w:fldData>
        </w:fldChar>
      </w:r>
      <w:r w:rsidR="00BB1292">
        <w:rPr>
          <w:rFonts w:cs="Arial"/>
          <w:szCs w:val="22"/>
        </w:rPr>
        <w:instrText xml:space="preserve"> ADDIN EN.CITE </w:instrText>
      </w:r>
      <w:r w:rsidR="00BB1292">
        <w:rPr>
          <w:rFonts w:cs="Arial"/>
          <w:szCs w:val="22"/>
        </w:rPr>
        <w:fldChar w:fldCharType="begin">
          <w:fldData xml:space="preserve">PEVuZE5vdGU+PENpdGU+PEF1dGhvcj5IaWFtPC9BdXRob3I+PFllYXI+MjAyMDwvWWVhcj48UmVj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</w:fldData>
        </w:fldChar>
      </w:r>
      <w:r w:rsidR="00BB1292">
        <w:rPr>
          <w:rFonts w:cs="Arial"/>
          <w:szCs w:val="22"/>
        </w:rPr>
        <w:instrText xml:space="preserve"> ADDIN EN.CITE.DATA </w:instrText>
      </w:r>
      <w:r w:rsidR="00BB1292">
        <w:rPr>
          <w:rFonts w:cs="Arial"/>
          <w:szCs w:val="22"/>
        </w:rPr>
      </w:r>
      <w:r w:rsidR="00BB1292">
        <w:rPr>
          <w:rFonts w:cs="Arial"/>
          <w:szCs w:val="22"/>
        </w:rPr>
        <w:fldChar w:fldCharType="end"/>
      </w:r>
      <w:r>
        <w:rPr>
          <w:rFonts w:cs="Arial"/>
          <w:szCs w:val="22"/>
        </w:rPr>
      </w:r>
      <w:r>
        <w:rPr>
          <w:rFonts w:cs="Arial"/>
          <w:szCs w:val="22"/>
        </w:rPr>
        <w:fldChar w:fldCharType="separate"/>
      </w:r>
      <w:r w:rsidR="00BB1292" w:rsidRPr="00BB1292">
        <w:rPr>
          <w:rFonts w:cs="Arial"/>
          <w:noProof/>
          <w:szCs w:val="22"/>
          <w:vertAlign w:val="superscript"/>
        </w:rPr>
        <w:t>20 21</w:t>
      </w:r>
      <w:r>
        <w:rPr>
          <w:rFonts w:cs="Arial"/>
          <w:szCs w:val="22"/>
        </w:rPr>
        <w:fldChar w:fldCharType="end"/>
      </w:r>
      <w:r w:rsidR="0029140A">
        <w:rPr>
          <w:rFonts w:cs="Arial"/>
          <w:szCs w:val="22"/>
        </w:rPr>
        <w:t xml:space="preserve"> </w:t>
      </w:r>
      <w:r>
        <w:rPr>
          <w:rFonts w:cs="Arial"/>
          <w:szCs w:val="22"/>
        </w:rPr>
        <w:t xml:space="preserve"> Furthermore, in-keeping with the findings of this study is evidence showing rising mid-age mortality (aged 45-54 years) due to ‘deaths of despair’ in England.</w:t>
      </w:r>
      <w:r>
        <w:rPr>
          <w:rFonts w:cs="Arial"/>
          <w:szCs w:val="22"/>
        </w:rPr>
        <w:fldChar w:fldCharType="begin"/>
      </w:r>
      <w:r w:rsidR="00BB1292">
        <w:rPr>
          <w:rFonts w:cs="Arial"/>
          <w:szCs w:val="22"/>
        </w:rPr>
        <w:instrText xml:space="preserve"> ADDIN EN.CITE &lt;EndNote&gt;&lt;Cite&gt;&lt;Author&gt;Joyce R.&lt;/Author&gt;&lt;Year&gt;2019&lt;/Year&gt;&lt;RecNum&gt;33&lt;/RecNum&gt;&lt;DisplayText&gt;&lt;style face="superscript"&gt;22&lt;/style&gt;&lt;/DisplayText&gt;&lt;record&gt;&lt;rec-number&gt;33&lt;/rec-number&gt;&lt;foreign-keys&gt;&lt;key app="EN" db-id="9vvtta0t42fee5eeva8xarpbe9srzdetrx2a" timestamp="1578583719"&gt;33&lt;/key&gt;&lt;/foreign-keys&gt;&lt;ref-type name="Web Page"&gt;12&lt;/ref-type&gt;&lt;contributors&gt;&lt;authors&gt;&lt;author&gt;Joyce R., Xu X.,&lt;/author&gt;&lt;/authors&gt;&lt;/contributors&gt;&lt;titles&gt;&lt;title&gt;Inequalities in the twenty-first century&lt;/title&gt;&lt;/titles&gt;&lt;volume&gt;2019&lt;/volume&gt;&lt;number&gt;28 October&lt;/number&gt;&lt;dates&gt;&lt;year&gt;2019&lt;/year&gt;&lt;pub-dates&gt;&lt;date&gt;14 May 2019&lt;/date&gt;&lt;/pub-dates&gt;&lt;/dates&gt;&lt;urls&gt;&lt;related-urls&gt;&lt;url&gt;https://www.ifs.org.uk/inequality/wp-content/uploads/2019/05/The-IFS-Deaton-Review-launch_final.pdf&lt;/url&gt;&lt;/related-urls&gt;&lt;/urls&gt;&lt;custom1&gt;2019&lt;/custom1&gt;&lt;custom2&gt;28 October&lt;/custom2&gt;&lt;/record&gt;&lt;/Cite&gt;&lt;/EndNote&gt;</w:instrText>
      </w:r>
      <w:r>
        <w:rPr>
          <w:rFonts w:cs="Arial"/>
          <w:szCs w:val="22"/>
        </w:rPr>
        <w:fldChar w:fldCharType="separate"/>
      </w:r>
      <w:r w:rsidR="00BB1292" w:rsidRPr="00BB1292">
        <w:rPr>
          <w:rFonts w:cs="Arial"/>
          <w:noProof/>
          <w:szCs w:val="22"/>
          <w:vertAlign w:val="superscript"/>
        </w:rPr>
        <w:t>22</w:t>
      </w:r>
      <w:r>
        <w:rPr>
          <w:rFonts w:cs="Arial"/>
          <w:szCs w:val="22"/>
        </w:rPr>
        <w:fldChar w:fldCharType="end"/>
      </w:r>
      <w:r>
        <w:rPr>
          <w:rFonts w:cs="Arial"/>
          <w:szCs w:val="22"/>
        </w:rPr>
        <w:t xml:space="preserve"> While the debate continues on whether to prioritise protecting health or the economy during COVID-19, though the reality is far from as simple as a binary decision,</w:t>
      </w:r>
      <w:r>
        <w:rPr>
          <w:rFonts w:cs="Arial"/>
          <w:szCs w:val="22"/>
        </w:rPr>
        <w:fldChar w:fldCharType="begin"/>
      </w:r>
      <w:r w:rsidR="00BB1292">
        <w:rPr>
          <w:rFonts w:cs="Arial"/>
          <w:szCs w:val="22"/>
        </w:rPr>
        <w:instrText xml:space="preserve"> ADDIN EN.CITE &lt;EndNote&gt;&lt;Cite&gt;&lt;Author&gt;Peeples&lt;/Author&gt;&lt;Year&gt;2019&lt;/Year&gt;&lt;RecNum&gt;71&lt;/RecNum&gt;&lt;DisplayText&gt;&lt;style face="superscript"&gt;23&lt;/style&gt;&lt;/DisplayText&gt;&lt;record&gt;&lt;rec-number&gt;71&lt;/rec-number&gt;&lt;foreign-keys&gt;&lt;key app="EN" db-id="9vvtta0t42fee5eeva8xarpbe9srzdetrx2a" timestamp="1600781796"&gt;71&lt;/key&gt;&lt;/foreign-keys&gt;&lt;ref-type name="Web Page"&gt;12&lt;/ref-type&gt;&lt;contributors&gt;&lt;authors&gt;&lt;author&gt;Peeples, L,&lt;/author&gt;&lt;/authors&gt;&lt;/contributors&gt;&lt;titles&gt;&lt;title&gt;How the next recession could save lives&lt;/title&gt;&lt;/titles&gt;&lt;volume&gt;2020&lt;/volume&gt;&lt;number&gt;22 September&lt;/number&gt;&lt;dates&gt;&lt;year&gt;2019&lt;/year&gt;&lt;pub-dates&gt;&lt;date&gt;23 January 2019&lt;/date&gt;&lt;/pub-dates&gt;&lt;/dates&gt;&lt;pub-location&gt;Nature&lt;/pub-location&gt;&lt;urls&gt;&lt;related-urls&gt;&lt;url&gt;https://www.nature.com/articles/d41586-019-00210-0&lt;/url&gt;&lt;/related-urls&gt;&lt;/urls&gt;&lt;custom1&gt;2020&lt;/custom1&gt;&lt;custom2&gt;22 September&lt;/custom2&gt;&lt;/record&gt;&lt;/Cite&gt;&lt;/EndNote&gt;</w:instrText>
      </w:r>
      <w:r>
        <w:rPr>
          <w:rFonts w:cs="Arial"/>
          <w:szCs w:val="22"/>
        </w:rPr>
        <w:fldChar w:fldCharType="separate"/>
      </w:r>
      <w:r w:rsidR="00BB1292" w:rsidRPr="00BB1292">
        <w:rPr>
          <w:rFonts w:cs="Arial"/>
          <w:noProof/>
          <w:szCs w:val="22"/>
          <w:vertAlign w:val="superscript"/>
        </w:rPr>
        <w:t>23</w:t>
      </w:r>
      <w:r>
        <w:rPr>
          <w:rFonts w:cs="Arial"/>
          <w:szCs w:val="22"/>
        </w:rPr>
        <w:fldChar w:fldCharType="end"/>
      </w:r>
      <w:r>
        <w:rPr>
          <w:rFonts w:cs="Arial"/>
          <w:szCs w:val="22"/>
        </w:rPr>
        <w:t xml:space="preserve"> it is clear England has managed to do neither, with the highest excess mortality in Europe from January to June 2020,</w:t>
      </w:r>
      <w:r>
        <w:rPr>
          <w:rFonts w:cs="Arial"/>
          <w:szCs w:val="22"/>
        </w:rPr>
        <w:fldChar w:fldCharType="begin"/>
      </w:r>
      <w:r w:rsidR="00BB1292">
        <w:rPr>
          <w:rFonts w:cs="Arial"/>
          <w:szCs w:val="22"/>
        </w:rPr>
        <w:instrText xml:space="preserve"> ADDIN EN.CITE &lt;EndNote&gt;&lt;Cite&gt;&lt;Author&gt;Office for National Statistics&lt;/Author&gt;&lt;Year&gt;2020&lt;/Year&gt;&lt;RecNum&gt;64&lt;/RecNum&gt;&lt;DisplayText&gt;&lt;style face="superscript"&gt;24&lt;/style&gt;&lt;/DisplayText&gt;&lt;record&gt;&lt;rec-number&gt;64&lt;/rec-number&gt;&lt;foreign-keys&gt;&lt;key app="EN" db-id="9vvtta0t42fee5eeva8xarpbe9srzdetrx2a" timestamp="1600774119"&gt;64&lt;/key&gt;&lt;/foreign-keys&gt;&lt;ref-type name="Web Page"&gt;12&lt;/ref-type&gt;&lt;contributors&gt;&lt;authors&gt;&lt;author&gt;Office for National Statistics,&lt;/author&gt;&lt;/authors&gt;&lt;/contributors&gt;&lt;titles&gt;&lt;title&gt;Comparisons of all-cause mortality between European countries and regions: January to June 2020 &lt;/title&gt;&lt;/titles&gt;&lt;volume&gt;2020&lt;/volume&gt;&lt;number&gt;29 August 2020&lt;/number&gt;&lt;dates&gt;&lt;year&gt;2020&lt;/year&gt;&lt;pub-dates&gt;&lt;date&gt;30 July 2020&lt;/date&gt;&lt;/pub-dates&gt;&lt;/dates&gt;&lt;urls&gt;&lt;related-urls&gt;&lt;url&gt;https://www.ons.gov.uk/peoplepopulationandcommunity/birthsdeathsandmarriages/deaths/articles/comparisonsofallcausemortalitybetweeneuropeancountriesandregions/januarytojune2020&lt;/url&gt;&lt;/related-urls&gt;&lt;/urls&gt;&lt;custom1&gt;2020&lt;/custom1&gt;&lt;custom2&gt;22 September&lt;/custom2&gt;&lt;/record&gt;&lt;/Cite&gt;&lt;/EndNote&gt;</w:instrText>
      </w:r>
      <w:r>
        <w:rPr>
          <w:rFonts w:cs="Arial"/>
          <w:szCs w:val="22"/>
        </w:rPr>
        <w:fldChar w:fldCharType="separate"/>
      </w:r>
      <w:r w:rsidR="00BB1292" w:rsidRPr="00BB1292">
        <w:rPr>
          <w:rFonts w:cs="Arial"/>
          <w:noProof/>
          <w:szCs w:val="22"/>
          <w:vertAlign w:val="superscript"/>
        </w:rPr>
        <w:t>24</w:t>
      </w:r>
      <w:r>
        <w:rPr>
          <w:rFonts w:cs="Arial"/>
          <w:szCs w:val="22"/>
        </w:rPr>
        <w:fldChar w:fldCharType="end"/>
      </w:r>
      <w:r>
        <w:rPr>
          <w:rFonts w:cs="Arial"/>
          <w:szCs w:val="22"/>
        </w:rPr>
        <w:t xml:space="preserve"> and the UK one of the worst economic declines when compared with 38 countries where GDP data are available.</w:t>
      </w:r>
      <w:r>
        <w:rPr>
          <w:rFonts w:cs="Arial"/>
          <w:szCs w:val="22"/>
        </w:rPr>
        <w:fldChar w:fldCharType="begin"/>
      </w:r>
      <w:r w:rsidR="00BB1292">
        <w:rPr>
          <w:rFonts w:cs="Arial"/>
          <w:szCs w:val="22"/>
        </w:rPr>
        <w:instrText xml:space="preserve"> ADDIN EN.CITE &lt;EndNote&gt;&lt;Cite&gt;&lt;Author&gt;Hasell&lt;/Author&gt;&lt;Year&gt;2020&lt;/Year&gt;&lt;RecNum&gt;65&lt;/RecNum&gt;&lt;DisplayText&gt;&lt;style face="superscript"&gt;25&lt;/style&gt;&lt;/DisplayText&gt;&lt;record&gt;&lt;rec-number&gt;65&lt;/rec-number&gt;&lt;foreign-keys&gt;&lt;key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instrText>
      </w:r>
      <w:r>
        <w:rPr>
          <w:rFonts w:cs="Arial"/>
          <w:szCs w:val="22"/>
        </w:rPr>
        <w:fldChar w:fldCharType="separate"/>
      </w:r>
      <w:r w:rsidR="00BB1292" w:rsidRPr="00BB1292">
        <w:rPr>
          <w:rFonts w:cs="Arial"/>
          <w:noProof/>
          <w:szCs w:val="22"/>
          <w:vertAlign w:val="superscript"/>
        </w:rPr>
        <w:t>25</w:t>
      </w:r>
      <w:r>
        <w:rPr>
          <w:rFonts w:cs="Arial"/>
          <w:szCs w:val="22"/>
        </w:rPr>
        <w:fldChar w:fldCharType="end"/>
      </w:r>
      <w:r>
        <w:rPr>
          <w:rFonts w:cs="Arial"/>
          <w:szCs w:val="22"/>
        </w:rPr>
        <w:t xml:space="preserve"> </w:t>
      </w:r>
    </w:p>
    <w:p w14:paraId="7FE0F766" w14:textId="3EECE646" w:rsidR="001711B7" w:rsidRDefault="00BB1292" w:rsidP="007370DB">
      <w:pPr>
        <w:rPr>
          <w:rFonts w:cs="Arial"/>
          <w:i/>
          <w:iCs/>
          <w:szCs w:val="22"/>
        </w:rPr>
      </w:pPr>
      <w:commentRangeStart w:id="330"/>
      <w:r>
        <w:rPr>
          <w:rFonts w:cs="Arial"/>
          <w:i/>
          <w:iCs/>
          <w:szCs w:val="22"/>
        </w:rPr>
        <w:t>Add ref to CVD work of Mike Murphy</w:t>
      </w:r>
      <w:commentRangeEnd w:id="330"/>
      <w:r w:rsidR="00662581">
        <w:rPr>
          <w:rStyle w:val="CommentReference"/>
          <w:rFonts w:asciiTheme="minorHAnsi" w:eastAsiaTheme="minorHAnsi" w:hAnsiTheme="minorHAnsi" w:cstheme="minorBidi"/>
          <w:lang w:eastAsia="en-US"/>
        </w:rPr>
        <w:commentReference w:id="330"/>
      </w:r>
    </w:p>
    <w:p w14:paraId="704B75EA" w14:textId="302F492E" w:rsidR="00BB1292" w:rsidRDefault="00BB1292" w:rsidP="007370DB">
      <w:pPr>
        <w:rPr>
          <w:rFonts w:cs="Arial"/>
          <w:i/>
          <w:iCs/>
          <w:szCs w:val="22"/>
        </w:rPr>
      </w:pPr>
    </w:p>
    <w:p w14:paraId="21172C8D" w14:textId="606A9A42" w:rsidR="00BB1292" w:rsidRDefault="00BB1292" w:rsidP="007370DB">
      <w:pPr>
        <w:rPr>
          <w:rFonts w:cs="Arial"/>
          <w:szCs w:val="22"/>
        </w:rPr>
      </w:pPr>
      <w:r>
        <w:rPr>
          <w:rFonts w:cs="Arial"/>
          <w:szCs w:val="22"/>
        </w:rPr>
        <w:t>In both the UK and USA, the stalling and falling life expectancy was shown to have been preceded by worsening life disparity, driven by mid-age mortality. This is consistent with evidence that has shown that countries who have been successful in increasing life expectancy have done so by reducing premature mortality.</w:t>
      </w:r>
      <w:r w:rsidRPr="00C71289">
        <w:rPr>
          <w:rFonts w:cs="Arial"/>
          <w:szCs w:val="22"/>
        </w:rPr>
        <w:fldChar w:fldCharType="begin">
          <w:fldData xml:space="preserve">PEVuZE5vdGU+PENpdGU+PEF1dGhvcj5BYnVydG88L0F1dGhvcj48WWVhcj4yMDIwPC9ZZWFyPjxS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</w:fldData>
        </w:fldChar>
      </w:r>
      <w:r>
        <w:rPr>
          <w:rFonts w:cs="Arial"/>
          <w:szCs w:val="22"/>
        </w:rPr>
        <w:instrText xml:space="preserve"> ADDIN EN.CITE </w:instrText>
      </w:r>
      <w:r>
        <w:rPr>
          <w:rFonts w:cs="Arial"/>
          <w:szCs w:val="22"/>
        </w:rPr>
        <w:fldChar w:fldCharType="begin">
          <w:fldData xml:space="preserve">PEVuZE5vdGU+PENpdGU+PEF1dGhvcj5BYnVydG88L0F1dGhvcj48WWVhcj4yMDIwPC9ZZWFyPjxS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</w:fldData>
        </w:fldChar>
      </w:r>
      <w:r>
        <w:rPr>
          <w:rFonts w:cs="Arial"/>
          <w:szCs w:val="22"/>
        </w:rPr>
        <w:instrText xml:space="preserve"> ADDIN EN.CITE.DATA </w:instrText>
      </w:r>
      <w:r>
        <w:rPr>
          <w:rFonts w:cs="Arial"/>
          <w:szCs w:val="22"/>
        </w:rPr>
      </w:r>
      <w:r>
        <w:rPr>
          <w:rFonts w:cs="Arial"/>
          <w:szCs w:val="22"/>
        </w:rPr>
        <w:fldChar w:fldCharType="end"/>
      </w:r>
      <w:r w:rsidRPr="00C71289">
        <w:rPr>
          <w:rFonts w:cs="Arial"/>
          <w:szCs w:val="22"/>
        </w:rPr>
      </w:r>
      <w:r w:rsidRPr="00C71289">
        <w:rPr>
          <w:rFonts w:cs="Arial"/>
          <w:szCs w:val="22"/>
        </w:rPr>
        <w:fldChar w:fldCharType="separate"/>
      </w:r>
      <w:r w:rsidRPr="00BB1292">
        <w:rPr>
          <w:rFonts w:cs="Arial"/>
          <w:noProof/>
          <w:szCs w:val="22"/>
          <w:vertAlign w:val="superscript"/>
        </w:rPr>
        <w:t>6 26</w:t>
      </w:r>
      <w:r w:rsidRPr="00C71289">
        <w:rPr>
          <w:rFonts w:cs="Arial"/>
          <w:szCs w:val="22"/>
        </w:rPr>
        <w:fldChar w:fldCharType="end"/>
      </w:r>
      <w:r w:rsidRPr="00C71289">
        <w:rPr>
          <w:rFonts w:cs="Arial"/>
          <w:szCs w:val="22"/>
        </w:rPr>
        <w:t xml:space="preserve"> </w:t>
      </w:r>
      <w:ins w:id="331" w:author="Jonathan Minton" w:date="2020-11-28T10:25:00Z">
        <w:r w:rsidR="00662581">
          <w:rPr>
            <w:rFonts w:cs="Arial"/>
            <w:szCs w:val="22"/>
          </w:rPr>
          <w:t>T</w:t>
        </w:r>
      </w:ins>
      <w:del w:id="332" w:author="Jonathan Minton" w:date="2020-11-28T10:25:00Z">
        <w:r w:rsidDel="00662581">
          <w:rPr>
            <w:rFonts w:cs="Arial"/>
            <w:szCs w:val="22"/>
          </w:rPr>
          <w:delText>Indeed, t</w:delText>
        </w:r>
      </w:del>
      <w:r>
        <w:rPr>
          <w:rFonts w:cs="Arial"/>
          <w:szCs w:val="22"/>
        </w:rPr>
        <w:t>he more lives saved at younger ages, the stronger the relationship between life expectancy and life disparity</w:t>
      </w:r>
      <w:del w:id="333" w:author="Jonathan Minton" w:date="2020-11-28T10:24:00Z">
        <w:r w:rsidDel="00662581">
          <w:rPr>
            <w:rFonts w:cs="Arial"/>
            <w:szCs w:val="22"/>
          </w:rPr>
          <w:delText xml:space="preserve"> is</w:delText>
        </w:r>
      </w:del>
      <w:r>
        <w:rPr>
          <w:rFonts w:cs="Arial"/>
          <w:szCs w:val="22"/>
        </w:rPr>
        <w:t>.</w:t>
      </w:r>
      <w:r>
        <w:rPr>
          <w:rFonts w:cs="Arial"/>
          <w:szCs w:val="22"/>
        </w:rPr>
        <w:fldChar w:fldCharType="begin"/>
      </w:r>
      <w:r>
        <w:rPr>
          <w:rFonts w:cs="Arial"/>
          <w:szCs w:val="22"/>
        </w:rPr>
        <w:instrText xml:space="preserve"> ADDIN EN.CITE &lt;EndNote&gt;&lt;Cite&gt;&lt;Author&gt;Aburto&lt;/Author&gt;&lt;Year&gt;2020&lt;/Year&gt;&lt;RecNum&gt;56&lt;/RecNum&gt;&lt;DisplayText&gt;&lt;style face="superscript"&gt;26&lt;/style&gt;&lt;/DisplayText&gt;&lt;record&gt;&lt;rec-number&gt;56&lt;/rec-number&gt;&lt;foreign-keys&gt;&lt;key app="EN" db-id="9vvtta0t42fee5eeva8xarpbe9srzdetrx2a" timestamp="1597057260"&gt;56&lt;/key&gt;&lt;/foreign-keys&gt;&lt;ref-type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Sciences&lt;/secondary-title&gt;&lt;/titles&gt;&lt;periodical&gt;&lt;full-title&gt;Proceedings of the National Academy of Sciences&lt;/full-title&gt;&lt;/periodical&gt;&lt;pages&gt;5250-5259&lt;/pages&gt;&lt;volume&gt;117&lt;/volume&gt;&lt;number&gt;10&lt;/number&gt;&lt;dates&gt;&lt;year&gt;2020&lt;/year&gt;&lt;/dates&gt;&lt;urls&gt;&lt;related-urls&gt;&lt;url&gt;https://www.pnas.org/content/pnas/117/10/5250.full.pdf&lt;/url&gt;&lt;/related-urls&gt;&lt;/urls&gt;&lt;electronic-resource-num&gt;10.1073/pnas.1915884117&lt;/electronic-resource-num&gt;&lt;/record&gt;&lt;/Cite&gt;&lt;/EndNote&gt;</w:instrText>
      </w:r>
      <w:r>
        <w:rPr>
          <w:rFonts w:cs="Arial"/>
          <w:szCs w:val="22"/>
        </w:rPr>
        <w:fldChar w:fldCharType="separate"/>
      </w:r>
      <w:r w:rsidRPr="00BB1292">
        <w:rPr>
          <w:rFonts w:cs="Arial"/>
          <w:noProof/>
          <w:szCs w:val="22"/>
          <w:vertAlign w:val="superscript"/>
        </w:rPr>
        <w:t>26</w:t>
      </w:r>
      <w:r>
        <w:rPr>
          <w:rFonts w:cs="Arial"/>
          <w:szCs w:val="22"/>
        </w:rPr>
        <w:fldChar w:fldCharType="end"/>
      </w:r>
      <w:r>
        <w:rPr>
          <w:rFonts w:cs="Arial"/>
          <w:szCs w:val="22"/>
        </w:rPr>
        <w:t xml:space="preserve">  </w:t>
      </w:r>
    </w:p>
    <w:p w14:paraId="1EC9C6A2" w14:textId="77777777" w:rsidR="00BB1292" w:rsidRPr="00BB1292" w:rsidRDefault="00BB1292" w:rsidP="007370DB">
      <w:pPr>
        <w:rPr>
          <w:rFonts w:cs="Arial"/>
          <w:szCs w:val="22"/>
        </w:rPr>
      </w:pPr>
    </w:p>
    <w:p w14:paraId="5E82D345" w14:textId="14D8C16C" w:rsidR="004769D6" w:rsidRDefault="004769D6" w:rsidP="00800E12">
      <w:pPr>
        <w:pStyle w:val="Heading2"/>
      </w:pPr>
      <w:r>
        <w:t xml:space="preserve">What can be learned from </w:t>
      </w:r>
      <w:r w:rsidRPr="00800E12">
        <w:t>Japan</w:t>
      </w:r>
      <w:r>
        <w:t>?</w:t>
      </w:r>
    </w:p>
    <w:p w14:paraId="351BAC09" w14:textId="76662D61" w:rsidR="004769D6" w:rsidRDefault="00E92DD4" w:rsidP="004769D6">
      <w:pPr>
        <w:rPr>
          <w:rFonts w:cs="Arial"/>
          <w:szCs w:val="22"/>
        </w:rPr>
      </w:pPr>
      <w:r>
        <w:rPr>
          <w:rFonts w:cs="Arial"/>
          <w:szCs w:val="22"/>
        </w:rPr>
        <w:t xml:space="preserve">Japan </w:t>
      </w:r>
      <w:ins w:id="334" w:author="Jonathan Minton" w:date="2020-11-28T10:25:00Z">
        <w:r w:rsidR="00662581">
          <w:rPr>
            <w:rFonts w:cs="Arial"/>
            <w:szCs w:val="22"/>
          </w:rPr>
          <w:t>is a longevity trends success story</w:t>
        </w:r>
      </w:ins>
      <w:del w:id="335" w:author="Jonathan Minton" w:date="2020-11-28T10:25:00Z">
        <w:r w:rsidDel="00662581">
          <w:rPr>
            <w:rFonts w:cs="Arial"/>
            <w:szCs w:val="22"/>
          </w:rPr>
          <w:delText xml:space="preserve">has long been </w:delText>
        </w:r>
        <w:r w:rsidR="00BD496C" w:rsidDel="00662581">
          <w:rPr>
            <w:rFonts w:cs="Arial"/>
            <w:szCs w:val="22"/>
          </w:rPr>
          <w:delText>looked to as a beacon of success in terms of life expectancy</w:delText>
        </w:r>
      </w:del>
      <w:r w:rsidR="00BD496C">
        <w:rPr>
          <w:rFonts w:cs="Arial"/>
          <w:szCs w:val="22"/>
        </w:rPr>
        <w:t>.</w:t>
      </w:r>
      <w:r w:rsidR="00BD496C">
        <w:rPr>
          <w:rFonts w:cs="Arial"/>
          <w:szCs w:val="22"/>
        </w:rPr>
        <w:fldChar w:fldCharType="begin"/>
      </w:r>
      <w:r w:rsidR="00BB1292">
        <w:rPr>
          <w:rFonts w:cs="Arial"/>
          <w:szCs w:val="22"/>
        </w:rPr>
        <w:instrText xml:space="preserve"> ADDIN EN.CITE &lt;EndNote&gt;&lt;Cite&gt;&lt;Author&gt;Marmot&lt;/Author&gt;&lt;Year&gt;1989&lt;/Year&gt;&lt;RecNum&gt;75&lt;/RecNum&gt;&lt;DisplayText&gt;&lt;style face="superscript"&gt;27&lt;/style&gt;&lt;/DisplayText&gt;&lt;record&gt;&lt;rec-number&gt;75&lt;/rec-number&gt;&lt;foreign-keys&gt;&lt;key app="EN" db-id="9vvtta0t42fee5eeva8xarpbe9srzdetrx2a" timestamp="1605525605"&gt;75&lt;/key&gt;&lt;/foreign-keys&gt;&lt;ref-type name="Journal Article"&gt;17&lt;/ref-type&gt;&lt;contributors&gt;&lt;authors&gt;&lt;author&gt;Marmot, M. G.&lt;/author&gt;&lt;author&gt;Smith, G. D.&lt;/author&gt;&lt;/authors&gt;&lt;/contributors&gt;&lt;titles&gt;&lt;title&gt;Why are the Japanese living longer?&lt;/title&gt;&lt;secondary-title&gt;British Medical Journal&lt;/secondary-title&gt;&lt;/titles&gt;&lt;periodical&gt;&lt;full-title&gt;British Medical Journal&lt;/full-title&gt;&lt;/periodical&gt;&lt;pages&gt;1547-1551&lt;/pages&gt;&lt;volume&gt;299&lt;/volume&gt;&lt;number&gt;6715&lt;/number&gt;&lt;dates&gt;&lt;year&gt;1989&lt;/year&gt;&lt;/dates&gt;&lt;urls&gt;&lt;related-urls&gt;&lt;url&gt;https://www.bmj.com/content/bmj/299/6715/1547.full.pdf&lt;/url&gt;&lt;url&gt;https://www.ncbi.nlm.nih.gov/pmc/articles/PMC1838781/pdf/bmj00264-0009.pdf&lt;/url&gt;&lt;/related-urls&gt;&lt;/urls&gt;&lt;electronic-resource-num&gt;10.1136/bmj.299.6715.1547&lt;/electronic-resource-num&gt;&lt;/record&gt;&lt;/Cite&gt;&lt;/EndNote&gt;</w:instrText>
      </w:r>
      <w:r w:rsidR="00BD496C">
        <w:rPr>
          <w:rFonts w:cs="Arial"/>
          <w:szCs w:val="22"/>
        </w:rPr>
        <w:fldChar w:fldCharType="separate"/>
      </w:r>
      <w:r w:rsidR="00BB1292" w:rsidRPr="00BB1292">
        <w:rPr>
          <w:rFonts w:cs="Arial"/>
          <w:noProof/>
          <w:szCs w:val="22"/>
          <w:vertAlign w:val="superscript"/>
        </w:rPr>
        <w:t>27</w:t>
      </w:r>
      <w:r w:rsidR="00BD496C">
        <w:rPr>
          <w:rFonts w:cs="Arial"/>
          <w:szCs w:val="22"/>
        </w:rPr>
        <w:fldChar w:fldCharType="end"/>
      </w:r>
      <w:r w:rsidR="00BD496C">
        <w:rPr>
          <w:rFonts w:cs="Arial"/>
          <w:szCs w:val="22"/>
        </w:rPr>
        <w:t xml:space="preserve"> </w:t>
      </w:r>
      <w:del w:id="336" w:author="Jonathan Minton" w:date="2020-11-28T10:25:00Z">
        <w:r w:rsidR="00BD496C" w:rsidDel="00662581">
          <w:rPr>
            <w:rFonts w:cs="Arial"/>
            <w:szCs w:val="22"/>
          </w:rPr>
          <w:delText>Indeed, w</w:delText>
        </w:r>
      </w:del>
      <w:ins w:id="337" w:author="Jonathan Minton" w:date="2020-11-28T10:25:00Z">
        <w:r w:rsidR="00662581">
          <w:rPr>
            <w:rFonts w:cs="Arial"/>
            <w:szCs w:val="22"/>
          </w:rPr>
          <w:t>W</w:t>
        </w:r>
      </w:ins>
      <w:r w:rsidR="004769D6">
        <w:rPr>
          <w:rFonts w:cs="Arial"/>
          <w:szCs w:val="22"/>
        </w:rPr>
        <w:t xml:space="preserve">ith the exception of </w:t>
      </w:r>
      <w:del w:id="338" w:author="Jonathan Minton" w:date="2020-11-28T10:26:00Z">
        <w:r w:rsidR="004769D6" w:rsidDel="00662581">
          <w:rPr>
            <w:rFonts w:cs="Arial"/>
            <w:szCs w:val="22"/>
          </w:rPr>
          <w:delText xml:space="preserve">the transient perturbation in </w:delText>
        </w:r>
      </w:del>
      <w:ins w:id="339" w:author="Jonathan Minton" w:date="2020-11-28T10:26:00Z">
        <w:r w:rsidR="00662581">
          <w:rPr>
            <w:rFonts w:cs="Arial"/>
            <w:szCs w:val="22"/>
          </w:rPr>
          <w:t xml:space="preserve">raised </w:t>
        </w:r>
        <w:r w:rsidR="00662581">
          <w:rPr>
            <w:rFonts w:cs="Arial"/>
            <w:szCs w:val="22"/>
          </w:rPr>
          <w:lastRenderedPageBreak/>
          <w:t xml:space="preserve">life disparity in </w:t>
        </w:r>
      </w:ins>
      <w:r w:rsidR="004769D6">
        <w:rPr>
          <w:rFonts w:cs="Arial"/>
          <w:szCs w:val="22"/>
        </w:rPr>
        <w:t xml:space="preserve">2011, Japan </w:t>
      </w:r>
      <w:del w:id="340" w:author="Jonathan Minton" w:date="2020-11-28T10:26:00Z">
        <w:r w:rsidR="004769D6" w:rsidDel="00662581">
          <w:rPr>
            <w:rFonts w:cs="Arial"/>
            <w:szCs w:val="22"/>
          </w:rPr>
          <w:delText xml:space="preserve">has </w:delText>
        </w:r>
      </w:del>
      <w:r w:rsidR="004769D6">
        <w:rPr>
          <w:rFonts w:cs="Arial"/>
          <w:szCs w:val="22"/>
        </w:rPr>
        <w:t>continued to make good progress</w:t>
      </w:r>
      <w:ins w:id="341" w:author="Jonathan Minton" w:date="2020-11-28T10:26:00Z">
        <w:r w:rsidR="00662581">
          <w:rPr>
            <w:rFonts w:cs="Arial"/>
            <w:szCs w:val="22"/>
          </w:rPr>
          <w:t xml:space="preserve"> in the 2010s, while the USA and UK did not</w:t>
        </w:r>
      </w:ins>
      <w:del w:id="342" w:author="Jonathan Minton" w:date="2020-11-28T10:26:00Z">
        <w:r w:rsidR="004769D6" w:rsidDel="00662581">
          <w:rPr>
            <w:rFonts w:cs="Arial"/>
            <w:szCs w:val="22"/>
          </w:rPr>
          <w:delText>, although there has been a small dip in the l</w:delText>
        </w:r>
        <w:r w:rsidR="004769D6" w:rsidRPr="00C71289" w:rsidDel="00662581">
          <w:rPr>
            <w:rFonts w:cs="Arial"/>
            <w:szCs w:val="22"/>
          </w:rPr>
          <w:delText xml:space="preserve">inearity in log mortality improvements </w:delText>
        </w:r>
        <w:r w:rsidR="004769D6" w:rsidDel="00662581">
          <w:rPr>
            <w:rFonts w:cs="Arial"/>
            <w:szCs w:val="22"/>
          </w:rPr>
          <w:delText>for males</w:delText>
        </w:r>
        <w:r w:rsidR="004A5AAF" w:rsidDel="00662581">
          <w:rPr>
            <w:rFonts w:cs="Arial"/>
            <w:szCs w:val="22"/>
          </w:rPr>
          <w:delText xml:space="preserve"> and females</w:delText>
        </w:r>
        <w:r w:rsidR="004769D6" w:rsidDel="00662581">
          <w:rPr>
            <w:rFonts w:cs="Arial"/>
            <w:szCs w:val="22"/>
          </w:rPr>
          <w:delText xml:space="preserve"> at </w:delText>
        </w:r>
        <w:r w:rsidR="004769D6" w:rsidRPr="00C71289" w:rsidDel="00662581">
          <w:rPr>
            <w:rFonts w:cs="Arial"/>
            <w:szCs w:val="22"/>
          </w:rPr>
          <w:delText>30 years</w:delText>
        </w:r>
        <w:r w:rsidR="00877011" w:rsidDel="00662581">
          <w:rPr>
            <w:rFonts w:cs="Arial"/>
            <w:szCs w:val="22"/>
          </w:rPr>
          <w:delText xml:space="preserve"> (shown in Figure 5)</w:delText>
        </w:r>
      </w:del>
      <w:r w:rsidR="004769D6" w:rsidRPr="00C71289">
        <w:rPr>
          <w:rFonts w:cs="Arial"/>
          <w:szCs w:val="22"/>
        </w:rPr>
        <w:t>.</w:t>
      </w:r>
    </w:p>
    <w:p w14:paraId="6C7E290F" w14:textId="1DAF4748" w:rsidR="004769D6" w:rsidRDefault="00BD496C" w:rsidP="004769D6">
      <w:pPr>
        <w:rPr>
          <w:rFonts w:cs="Arial"/>
          <w:szCs w:val="22"/>
        </w:rPr>
      </w:pPr>
      <w:del w:id="343" w:author="Jonathan Minton" w:date="2020-11-28T10:27:00Z">
        <w:r w:rsidDel="00662581">
          <w:rPr>
            <w:rFonts w:cs="Arial"/>
            <w:szCs w:val="22"/>
          </w:rPr>
          <w:delText xml:space="preserve">In contrast to previous hypotheses that </w:delText>
        </w:r>
      </w:del>
      <w:r>
        <w:rPr>
          <w:rFonts w:cs="Arial"/>
          <w:szCs w:val="22"/>
        </w:rPr>
        <w:t xml:space="preserve">Japan’s </w:t>
      </w:r>
      <w:del w:id="344" w:author="Jonathan Minton" w:date="2020-11-28T10:27:00Z">
        <w:r w:rsidDel="00662581">
          <w:rPr>
            <w:rFonts w:cs="Arial"/>
            <w:szCs w:val="22"/>
          </w:rPr>
          <w:delText xml:space="preserve">growing </w:delText>
        </w:r>
      </w:del>
      <w:ins w:id="345" w:author="Jonathan Minton" w:date="2020-11-28T10:27:00Z">
        <w:r w:rsidR="00662581">
          <w:rPr>
            <w:rFonts w:cs="Arial"/>
            <w:szCs w:val="22"/>
          </w:rPr>
          <w:t xml:space="preserve">continually improving </w:t>
        </w:r>
      </w:ins>
      <w:r>
        <w:rPr>
          <w:rFonts w:cs="Arial"/>
          <w:szCs w:val="22"/>
        </w:rPr>
        <w:t xml:space="preserve">life expectancy </w:t>
      </w:r>
      <w:ins w:id="346" w:author="Jonathan Minton" w:date="2020-11-28T10:27:00Z">
        <w:r w:rsidR="00662581">
          <w:rPr>
            <w:rFonts w:cs="Arial"/>
            <w:szCs w:val="22"/>
          </w:rPr>
          <w:t>is not simply due to steady economic growth</w:t>
        </w:r>
      </w:ins>
      <w:del w:id="347" w:author="Jonathan Minton" w:date="2020-11-28T10:27:00Z">
        <w:r w:rsidDel="00662581">
          <w:rPr>
            <w:rFonts w:cs="Arial"/>
            <w:szCs w:val="22"/>
          </w:rPr>
          <w:delText>is linked to its economy,</w:delText>
        </w:r>
      </w:del>
      <w:ins w:id="348" w:author="Jonathan Minton" w:date="2020-11-28T10:27:00Z">
        <w:r w:rsidR="00662581">
          <w:rPr>
            <w:rFonts w:cs="Arial"/>
            <w:szCs w:val="22"/>
          </w:rPr>
          <w:t>;</w:t>
        </w:r>
      </w:ins>
      <w:r>
        <w:rPr>
          <w:rFonts w:cs="Arial"/>
          <w:szCs w:val="22"/>
        </w:rPr>
        <w:fldChar w:fldCharType="begin"/>
      </w:r>
      <w:r w:rsidR="00BB1292">
        <w:rPr>
          <w:rFonts w:cs="Arial"/>
          <w:szCs w:val="22"/>
        </w:rPr>
        <w:instrText xml:space="preserve"> ADDIN EN.CITE &lt;EndNote&gt;&lt;Cite&gt;&lt;Author&gt;Marmot&lt;/Author&gt;&lt;Year&gt;1989&lt;/Year&gt;&lt;RecNum&gt;75&lt;/RecNum&gt;&lt;DisplayText&gt;&lt;style face="superscript"&gt;27&lt;/style&gt;&lt;/DisplayText&gt;&lt;record&gt;&lt;rec-number&gt;75&lt;/rec-number&gt;&lt;foreign-keys&gt;&lt;key app="EN" db-id="9vvtta0t42fee5eeva8xarpbe9srzdetrx2a" timestamp="1605525605"&gt;75&lt;/key&gt;&lt;/foreign-keys&gt;&lt;ref-type name="Journal Article"&gt;17&lt;/ref-type&gt;&lt;contributors&gt;&lt;authors&gt;&lt;author&gt;Marmot, M. G.&lt;/author&gt;&lt;author&gt;Smith, G. D.&lt;/author&gt;&lt;/authors&gt;&lt;/contributors&gt;&lt;titles&gt;&lt;title&gt;Why are the Japanese living longer?&lt;/title&gt;&lt;secondary-title&gt;British Medical Journal&lt;/secondary-title&gt;&lt;/titles&gt;&lt;periodical&gt;&lt;full-title&gt;British Medical Journal&lt;/full-title&gt;&lt;/periodical&gt;&lt;pages&gt;1547-1551&lt;/pages&gt;&lt;volume&gt;299&lt;/volume&gt;&lt;number&gt;6715&lt;/number&gt;&lt;dates&gt;&lt;year&gt;1989&lt;/year&gt;&lt;/dates&gt;&lt;urls&gt;&lt;related-urls&gt;&lt;url&gt;https://www.bmj.com/content/bmj/299/6715/1547.full.pdf&lt;/url&gt;&lt;url&gt;https://www.ncbi.nlm.nih.gov/pmc/articles/PMC1838781/pdf/bmj00264-0009.pdf&lt;/url&gt;&lt;/related-urls&gt;&lt;/urls&gt;&lt;electronic-resource-num&gt;10.1136/bmj.299.6715.1547&lt;/electronic-resource-num&gt;&lt;/record&gt;&lt;/Cite&gt;&lt;/EndNote&gt;</w:instrText>
      </w:r>
      <w:r>
        <w:rPr>
          <w:rFonts w:cs="Arial"/>
          <w:szCs w:val="22"/>
        </w:rPr>
        <w:fldChar w:fldCharType="separate"/>
      </w:r>
      <w:r w:rsidR="00BB1292" w:rsidRPr="00BB1292">
        <w:rPr>
          <w:rFonts w:cs="Arial"/>
          <w:noProof/>
          <w:szCs w:val="22"/>
          <w:vertAlign w:val="superscript"/>
        </w:rPr>
        <w:t>27</w:t>
      </w:r>
      <w:r>
        <w:rPr>
          <w:rFonts w:cs="Arial"/>
          <w:szCs w:val="22"/>
        </w:rPr>
        <w:fldChar w:fldCharType="end"/>
      </w:r>
      <w:r>
        <w:rPr>
          <w:rFonts w:cs="Arial"/>
          <w:szCs w:val="22"/>
        </w:rPr>
        <w:t xml:space="preserve"> </w:t>
      </w:r>
      <w:ins w:id="349" w:author="Jonathan Minton" w:date="2020-11-28T10:27:00Z">
        <w:r w:rsidR="00662581">
          <w:rPr>
            <w:rFonts w:cs="Arial"/>
            <w:szCs w:val="22"/>
          </w:rPr>
          <w:t xml:space="preserve">both life expectancy and </w:t>
        </w:r>
      </w:ins>
      <w:ins w:id="350" w:author="Jonathan Minton" w:date="2020-11-28T10:28:00Z">
        <w:r w:rsidR="00662581">
          <w:rPr>
            <w:rFonts w:cs="Arial"/>
            <w:szCs w:val="22"/>
          </w:rPr>
          <w:t xml:space="preserve">life disparity trends appear </w:t>
        </w:r>
      </w:ins>
      <w:ins w:id="351" w:author="Jonathan Minton" w:date="2020-11-28T15:40:00Z">
        <w:r w:rsidR="005F5444">
          <w:rPr>
            <w:rFonts w:cs="Arial"/>
            <w:szCs w:val="22"/>
          </w:rPr>
          <w:t>unperturbed</w:t>
        </w:r>
      </w:ins>
      <w:ins w:id="352" w:author="Jonathan Minton" w:date="2020-11-28T10:28:00Z">
        <w:r w:rsidR="00662581">
          <w:rPr>
            <w:rFonts w:cs="Arial"/>
            <w:szCs w:val="22"/>
          </w:rPr>
          <w:t xml:space="preserve"> by </w:t>
        </w:r>
      </w:ins>
      <w:del w:id="353" w:author="Jonathan Minton" w:date="2020-11-28T10:28:00Z">
        <w:r w:rsidDel="00662581">
          <w:rPr>
            <w:rFonts w:cs="Arial"/>
            <w:szCs w:val="22"/>
          </w:rPr>
          <w:delText>recent</w:delText>
        </w:r>
        <w:r w:rsidR="004A5AAF" w:rsidDel="00662581">
          <w:rPr>
            <w:rFonts w:cs="Arial"/>
            <w:szCs w:val="22"/>
          </w:rPr>
          <w:delText xml:space="preserve"> </w:delText>
        </w:r>
        <w:r w:rsidR="004769D6" w:rsidDel="00662581">
          <w:rPr>
            <w:rFonts w:cs="Arial"/>
            <w:szCs w:val="22"/>
          </w:rPr>
          <w:delText xml:space="preserve">evidence from Japan has shown that it is possible to have continued and sustained improvements in life expectancy at birth over </w:delText>
        </w:r>
      </w:del>
      <w:r w:rsidR="004769D6">
        <w:rPr>
          <w:rFonts w:cs="Arial"/>
          <w:szCs w:val="22"/>
        </w:rPr>
        <w:t>periods of long-term low economic growth</w:t>
      </w:r>
      <w:ins w:id="354" w:author="Jonathan Minton" w:date="2020-11-28T10:28:00Z">
        <w:r w:rsidR="00662581">
          <w:rPr>
            <w:rFonts w:cs="Arial"/>
            <w:szCs w:val="22"/>
          </w:rPr>
          <w:t xml:space="preserve">; health </w:t>
        </w:r>
      </w:ins>
      <w:del w:id="355" w:author="Jonathan Minton" w:date="2020-11-28T10:28:00Z">
        <w:r w:rsidR="004769D6" w:rsidDel="00662581">
          <w:rPr>
            <w:rFonts w:cs="Arial"/>
            <w:szCs w:val="22"/>
          </w:rPr>
          <w:delText xml:space="preserve">, and without worsening </w:delText>
        </w:r>
      </w:del>
      <w:proofErr w:type="spellStart"/>
      <w:r w:rsidR="004769D6">
        <w:rPr>
          <w:rFonts w:cs="Arial"/>
          <w:szCs w:val="22"/>
        </w:rPr>
        <w:t>health</w:t>
      </w:r>
      <w:proofErr w:type="spellEnd"/>
      <w:r w:rsidR="004769D6">
        <w:rPr>
          <w:rFonts w:cs="Arial"/>
          <w:szCs w:val="22"/>
        </w:rPr>
        <w:t xml:space="preserve"> inequalities</w:t>
      </w:r>
      <w:ins w:id="356" w:author="Jonathan Minton" w:date="2020-11-28T10:28:00Z">
        <w:r w:rsidR="00662581">
          <w:rPr>
            <w:rFonts w:cs="Arial"/>
            <w:szCs w:val="22"/>
          </w:rPr>
          <w:t xml:space="preserve"> did not worsen</w:t>
        </w:r>
      </w:ins>
      <w:r w:rsidR="004769D6">
        <w:rPr>
          <w:rFonts w:cs="Arial"/>
          <w:szCs w:val="22"/>
        </w:rPr>
        <w:t>.</w:t>
      </w:r>
      <w:r w:rsidR="004769D6">
        <w:rPr>
          <w:rFonts w:cs="Arial"/>
          <w:szCs w:val="22"/>
        </w:rPr>
        <w:fldChar w:fldCharType="begin"/>
      </w:r>
      <w:r w:rsidR="00BB1292">
        <w:rPr>
          <w:rFonts w:cs="Arial"/>
          <w:szCs w:val="22"/>
        </w:rPr>
        <w:instrText xml:space="preserve"> ADDIN EN.CITE &lt;EndNote&gt;&lt;Cite&gt;&lt;Author&gt;Hiyoshi&lt;/Author&gt;&lt;Year&gt;2020&lt;/Year&gt;&lt;RecNum&gt;62&lt;/RecNum&gt;&lt;DisplayText&gt;&lt;style face="superscript"&gt;28&lt;/style&gt;&lt;/DisplayText&gt;&lt;record&gt;&lt;rec-number&gt;62&lt;/rec-number&gt;&lt;foreign-keys&gt;&lt;key app="EN" db-id="9vvtta0t42fee5eeva8xarpbe9srzdetrx2a" timestamp="1600768037"&gt;62&lt;/key&gt;&lt;/foreign-keys&gt;&lt;ref-type name="Journal Article"&gt;17&lt;/ref-type&gt;&lt;contributors&gt;&lt;authors&gt;&lt;author&gt;Hiyoshi, A&lt;/author&gt;&lt;author&gt;Honjo, K&lt;/author&gt;&lt;author&gt;Platts, LG&lt;/author&gt;&lt;author&gt;Suzuki, Y&lt;/author&gt;&lt;author&gt;Shipley, MJ&lt;/author&gt;&lt;author&gt;Iso, H&lt;/author&gt;&lt;author&gt;Kondo, N&lt;/author&gt;&lt;author&gt;Brunner, EJ&lt;/author&gt;&lt;/authors&gt;&lt;/contributors&gt;&lt;titles&gt;&lt;title&gt;OP86 Low economic growth, health, health inequalities and sustainable development goals in a rich country: 27-year Japanese time series&lt;/title&gt;&lt;secondary-title&gt;Journal of Epidemiology and Community Health&lt;/secondary-title&gt;&lt;/titles&gt;&lt;periodical&gt;&lt;full-title&gt;J Epidemiol Community Health&lt;/full-title&gt;&lt;abbr-1&gt;Journal of epidemiology and community health&lt;/abbr-1&gt;&lt;/periodical&gt;&lt;pages&gt;A40-A41&lt;/pages&gt;&lt;volume&gt;74&lt;/volume&gt;&lt;number&gt;Suppl 1&lt;/number&gt;&lt;dates&gt;&lt;year&gt;2020&lt;/year&gt;&lt;/dates&gt;&lt;urls&gt;&lt;related-urls&gt;&lt;url&gt;https://jech.bmj.com/content/jech/74/Suppl_1/A40.2.full.pdf&lt;/url&gt;&lt;/related-urls&gt;&lt;/urls&gt;&lt;electronic-resource-num&gt;10.1136/jech-2020-SSMabstracts.85&lt;/electronic-resource-num&gt;&lt;/record&gt;&lt;/Cite&gt;&lt;/EndNote&gt;</w:instrText>
      </w:r>
      <w:r w:rsidR="004769D6">
        <w:rPr>
          <w:rFonts w:cs="Arial"/>
          <w:szCs w:val="22"/>
        </w:rPr>
        <w:fldChar w:fldCharType="separate"/>
      </w:r>
      <w:r w:rsidR="00BB1292" w:rsidRPr="00BB1292">
        <w:rPr>
          <w:rFonts w:cs="Arial"/>
          <w:noProof/>
          <w:szCs w:val="22"/>
          <w:vertAlign w:val="superscript"/>
        </w:rPr>
        <w:t>28</w:t>
      </w:r>
      <w:r w:rsidR="004769D6">
        <w:rPr>
          <w:rFonts w:cs="Arial"/>
          <w:szCs w:val="22"/>
        </w:rPr>
        <w:fldChar w:fldCharType="end"/>
      </w:r>
      <w:r w:rsidR="004769D6">
        <w:rPr>
          <w:rFonts w:cs="Arial"/>
          <w:szCs w:val="22"/>
        </w:rPr>
        <w:t xml:space="preserve"> </w:t>
      </w:r>
      <w:ins w:id="357" w:author="Jonathan Minton" w:date="2020-11-28T10:29:00Z">
        <w:r w:rsidR="00662581">
          <w:rPr>
            <w:rFonts w:cs="Arial"/>
            <w:szCs w:val="22"/>
          </w:rPr>
          <w:t>This shows that increasing disparity and stalling life expectancy trends in the UK and USA, during their periods of slower economic growth, are not inevitable</w:t>
        </w:r>
      </w:ins>
      <w:del w:id="358" w:author="Jonathan Minton" w:date="2020-11-28T10:29:00Z">
        <w:r w:rsidR="004769D6" w:rsidDel="00662581">
          <w:rPr>
            <w:rFonts w:cs="Arial"/>
            <w:szCs w:val="22"/>
          </w:rPr>
          <w:delText>This is relevant not only in analysis of what has happened to population health in the USA and the UK over recent times, but also for those suggesting one has to be sacrificed to maintain the other</w:delText>
        </w:r>
      </w:del>
      <w:ins w:id="359" w:author="Jonathan Minton" w:date="2020-11-28T10:29:00Z">
        <w:r w:rsidR="00662581">
          <w:rPr>
            <w:rFonts w:cs="Arial"/>
            <w:szCs w:val="22"/>
          </w:rPr>
          <w:t xml:space="preserve">, and </w:t>
        </w:r>
      </w:ins>
      <w:ins w:id="360" w:author="Jonathan Minton" w:date="2020-11-28T10:30:00Z">
        <w:r w:rsidR="00662581">
          <w:rPr>
            <w:rFonts w:cs="Arial"/>
            <w:szCs w:val="22"/>
          </w:rPr>
          <w:t>may be in part due to political choices, including austerity in the UK</w:t>
        </w:r>
      </w:ins>
      <w:ins w:id="361" w:author="Jonathan Minton" w:date="2020-11-28T15:39:00Z">
        <w:r w:rsidR="005F5444">
          <w:rPr>
            <w:rFonts w:cs="Arial"/>
            <w:szCs w:val="22"/>
          </w:rPr>
          <w:t>, and economic and drugs policies in the USA</w:t>
        </w:r>
      </w:ins>
      <w:del w:id="362" w:author="Jonathan Minton" w:date="2020-11-28T10:30:00Z">
        <w:r w:rsidR="004769D6" w:rsidDel="00662581">
          <w:rPr>
            <w:rFonts w:cs="Arial"/>
            <w:szCs w:val="22"/>
          </w:rPr>
          <w:delText>, as was often repeated with austerity in the UK</w:delText>
        </w:r>
      </w:del>
      <w:del w:id="363" w:author="Jonathan Minton" w:date="2020-11-28T15:39:00Z">
        <w:r w:rsidR="004769D6" w:rsidDel="005F5444">
          <w:rPr>
            <w:rFonts w:cs="Arial"/>
            <w:szCs w:val="22"/>
          </w:rPr>
          <w:delText>, and now with COVID-19</w:delText>
        </w:r>
      </w:del>
      <w:r w:rsidR="004769D6">
        <w:rPr>
          <w:rFonts w:cs="Arial"/>
          <w:szCs w:val="22"/>
        </w:rPr>
        <w:t>.</w:t>
      </w:r>
    </w:p>
    <w:p w14:paraId="53524897" w14:textId="03295DB7" w:rsidR="002F4684" w:rsidRPr="0009346F" w:rsidRDefault="002F4684" w:rsidP="002F4684">
      <w:pPr>
        <w:rPr>
          <w:rFonts w:cs="Arial"/>
          <w:i/>
          <w:iCs/>
          <w:szCs w:val="22"/>
        </w:rPr>
      </w:pPr>
      <w:r w:rsidRPr="0009346F">
        <w:rPr>
          <w:rFonts w:cs="Arial"/>
          <w:i/>
          <w:iCs/>
          <w:szCs w:val="22"/>
        </w:rPr>
        <w:t xml:space="preserve">Consider ref Wada et al occupational and link to </w:t>
      </w:r>
      <w:proofErr w:type="spellStart"/>
      <w:r w:rsidRPr="0009346F">
        <w:rPr>
          <w:rFonts w:cs="Arial"/>
          <w:i/>
          <w:iCs/>
          <w:szCs w:val="22"/>
        </w:rPr>
        <w:t>uk</w:t>
      </w:r>
      <w:proofErr w:type="spellEnd"/>
      <w:r w:rsidRPr="0009346F">
        <w:rPr>
          <w:rFonts w:cs="Arial"/>
          <w:i/>
          <w:iCs/>
          <w:szCs w:val="22"/>
        </w:rPr>
        <w:t>/usa</w:t>
      </w:r>
      <w:r>
        <w:rPr>
          <w:rFonts w:cs="Arial"/>
          <w:i/>
          <w:iCs/>
          <w:szCs w:val="22"/>
        </w:rPr>
        <w:fldChar w:fldCharType="begin"/>
      </w:r>
      <w:r w:rsidR="00BB1292">
        <w:rPr>
          <w:rFonts w:cs="Arial"/>
          <w:i/>
          <w:iCs/>
          <w:szCs w:val="22"/>
        </w:rPr>
        <w:instrText xml:space="preserve"> ADDIN EN.CITE &lt;EndNote&gt;&lt;Cite&gt;&lt;Author&gt;Wada&lt;/Author&gt;&lt;Year&gt;2012&lt;/Year&gt;&lt;RecNum&gt;74&lt;/RecNum&gt;&lt;DisplayText&gt;&lt;style face="superscript"&gt;29&lt;/style&gt;&lt;/DisplayText&gt;&lt;record&gt;&lt;rec-number&gt;74&lt;/rec-number&gt;&lt;foreign-keys&gt;&lt;key app="EN" db-id="9vvtta0t42fee5eeva8xarpbe9srzdetrx2a" timestamp="1605525421"&gt;74&lt;/key&gt;&lt;/foreign-keys&gt;&lt;ref-type name="Journal Article"&gt;17&lt;/ref-type&gt;&lt;contributors&gt;&lt;authors&gt;&lt;author&gt;Wada, Koji&lt;/author&gt;&lt;author&gt;Kondo, Naoki&lt;/author&gt;&lt;author&gt;Gilmour, Stuart&lt;/author&gt;&lt;author&gt;Ichida, Yukinobu&lt;/author&gt;&lt;author&gt;Fujino, Yoshihisa&lt;/author&gt;&lt;author&gt;Satoh, Toshihiko&lt;/author&gt;&lt;author&gt;Shibuya, Kenji&lt;/author&gt;&lt;/authors&gt;&lt;/contributors&gt;&lt;titles&gt;&lt;title&gt;Trends in cause specific mortality across occupations in Japanese men of working age during period of economic stagnation, 1980-2005: retrospective cohort study&lt;/title&gt;&lt;secondary-title&gt;BMJ&lt;/secondary-title&gt;&lt;/titles&gt;&lt;periodical&gt;&lt;full-title&gt;Bmj&lt;/full-title&gt;&lt;abbr-1&gt;BMJ (Clinical research ed.)&lt;/abbr-1&gt;&lt;/periodical&gt;&lt;pages&gt;e1191&lt;/pages&gt;&lt;volume&gt;344&lt;/volume&gt;&lt;dates&gt;&lt;year&gt;2012&lt;/year&gt;&lt;/dates&gt;&lt;urls&gt;&lt;related-urls&gt;&lt;url&gt;https://www.bmj.com/content/bmj/344/bmj.e1191.full.pdf&lt;/url&gt;&lt;/related-urls&gt;&lt;/urls&gt;&lt;electronic-resource-num&gt;10.1136/bmj.e1191&lt;/electronic-resource-num&gt;&lt;/record&gt;&lt;/Cite&gt;&lt;/EndNote&gt;</w:instrText>
      </w:r>
      <w:r>
        <w:rPr>
          <w:rFonts w:cs="Arial"/>
          <w:i/>
          <w:iCs/>
          <w:szCs w:val="22"/>
        </w:rPr>
        <w:fldChar w:fldCharType="separate"/>
      </w:r>
      <w:r w:rsidR="00BB1292" w:rsidRPr="00BB1292">
        <w:rPr>
          <w:rFonts w:cs="Arial"/>
          <w:i/>
          <w:iCs/>
          <w:noProof/>
          <w:szCs w:val="22"/>
          <w:vertAlign w:val="superscript"/>
        </w:rPr>
        <w:t>29</w:t>
      </w:r>
      <w:r>
        <w:rPr>
          <w:rFonts w:cs="Arial"/>
          <w:i/>
          <w:iCs/>
          <w:szCs w:val="22"/>
        </w:rPr>
        <w:fldChar w:fldCharType="end"/>
      </w:r>
    </w:p>
    <w:p w14:paraId="5A8118E2" w14:textId="0952E542" w:rsidR="004769D6" w:rsidRDefault="004769D6" w:rsidP="004769D6">
      <w:pPr>
        <w:rPr>
          <w:lang w:eastAsia="en-US"/>
        </w:rPr>
      </w:pPr>
    </w:p>
    <w:p w14:paraId="2CD480E5" w14:textId="039839CD" w:rsidR="004769D6" w:rsidRDefault="00800E12" w:rsidP="00800E12">
      <w:pPr>
        <w:pStyle w:val="Heading2"/>
      </w:pPr>
      <w:r>
        <w:t>What implications does this have for understanding the COVID-19 response?</w:t>
      </w:r>
    </w:p>
    <w:p w14:paraId="73EF04E3" w14:textId="4C7820D4" w:rsidR="004769D6" w:rsidRDefault="002F4684" w:rsidP="004769D6">
      <w:pPr>
        <w:rPr>
          <w:rFonts w:cs="Arial"/>
          <w:szCs w:val="22"/>
        </w:rPr>
      </w:pPr>
      <w:r>
        <w:rPr>
          <w:rFonts w:cs="Arial"/>
          <w:szCs w:val="22"/>
        </w:rPr>
        <w:t xml:space="preserve">At the time of writing, </w:t>
      </w:r>
      <w:del w:id="364" w:author="Jonathan Minton" w:date="2020-11-28T15:40:00Z">
        <w:r w:rsidDel="005F5444">
          <w:rPr>
            <w:rFonts w:cs="Arial"/>
            <w:szCs w:val="22"/>
          </w:rPr>
          <w:delText xml:space="preserve">the </w:delText>
        </w:r>
      </w:del>
      <w:r>
        <w:rPr>
          <w:rFonts w:cs="Arial"/>
          <w:szCs w:val="22"/>
        </w:rPr>
        <w:t xml:space="preserve">COVID-19 </w:t>
      </w:r>
      <w:del w:id="365" w:author="Jonathan Minton" w:date="2020-11-28T15:40:00Z">
        <w:r w:rsidDel="005F5444">
          <w:rPr>
            <w:rFonts w:cs="Arial"/>
            <w:szCs w:val="22"/>
          </w:rPr>
          <w:delText xml:space="preserve">pandemic continues to </w:delText>
        </w:r>
      </w:del>
      <w:r>
        <w:rPr>
          <w:rFonts w:cs="Arial"/>
          <w:szCs w:val="22"/>
        </w:rPr>
        <w:t>dominate</w:t>
      </w:r>
      <w:ins w:id="366" w:author="Jonathan Minton" w:date="2020-11-28T15:40:00Z">
        <w:r w:rsidR="005F5444">
          <w:rPr>
            <w:rFonts w:cs="Arial"/>
            <w:szCs w:val="22"/>
          </w:rPr>
          <w:t>s</w:t>
        </w:r>
      </w:ins>
      <w:r>
        <w:rPr>
          <w:rFonts w:cs="Arial"/>
          <w:szCs w:val="22"/>
        </w:rPr>
        <w:t xml:space="preserve"> both health and political discourse. </w:t>
      </w:r>
      <w:ins w:id="367" w:author="Jonathan Minton" w:date="2020-11-28T15:41:00Z">
        <w:r w:rsidR="005F5444">
          <w:rPr>
            <w:rFonts w:cs="Arial"/>
            <w:szCs w:val="22"/>
          </w:rPr>
          <w:t xml:space="preserve">Our findings include that life expectancies, life disparities, and </w:t>
        </w:r>
      </w:ins>
      <w:ins w:id="368" w:author="Jonathan Minton" w:date="2020-11-28T15:42:00Z">
        <w:r w:rsidR="005F5444">
          <w:rPr>
            <w:rFonts w:cs="Arial"/>
            <w:szCs w:val="22"/>
          </w:rPr>
          <w:t xml:space="preserve">midlife mortality trends are less favourable in the USA and UK than comparator nations, </w:t>
        </w:r>
      </w:ins>
      <w:ins w:id="369" w:author="Jonathan Minton" w:date="2020-11-28T15:43:00Z">
        <w:r w:rsidR="005F5444">
          <w:rPr>
            <w:rFonts w:cs="Arial"/>
            <w:szCs w:val="22"/>
          </w:rPr>
          <w:t xml:space="preserve">even </w:t>
        </w:r>
      </w:ins>
      <w:ins w:id="370" w:author="Jonathan Minton" w:date="2020-11-28T15:42:00Z">
        <w:r w:rsidR="005F5444">
          <w:rPr>
            <w:rFonts w:cs="Arial"/>
            <w:szCs w:val="22"/>
          </w:rPr>
          <w:t>before the pandemic</w:t>
        </w:r>
      </w:ins>
      <w:ins w:id="371" w:author="Jonathan Minton" w:date="2020-11-28T15:43:00Z">
        <w:r w:rsidR="005F5444">
          <w:rPr>
            <w:rFonts w:cs="Arial"/>
            <w:szCs w:val="22"/>
          </w:rPr>
          <w:t>; evidence of higher excess and COVID-related deaths in the</w:t>
        </w:r>
      </w:ins>
      <w:ins w:id="372" w:author="Jonathan Minton" w:date="2020-11-28T15:44:00Z">
        <w:r w:rsidR="005F5444">
          <w:rPr>
            <w:rFonts w:cs="Arial"/>
            <w:szCs w:val="22"/>
          </w:rPr>
          <w:t xml:space="preserve"> USA and </w:t>
        </w:r>
        <w:commentRangeStart w:id="373"/>
        <w:r w:rsidR="005F5444">
          <w:rPr>
            <w:rFonts w:cs="Arial"/>
            <w:szCs w:val="22"/>
          </w:rPr>
          <w:t>UK may therefore be no coincidence</w:t>
        </w:r>
      </w:ins>
      <w:ins w:id="374" w:author="Jonathan Minton" w:date="2020-11-28T15:42:00Z">
        <w:r w:rsidR="005F5444">
          <w:rPr>
            <w:rFonts w:cs="Arial"/>
            <w:szCs w:val="22"/>
          </w:rPr>
          <w:t xml:space="preserve">. </w:t>
        </w:r>
      </w:ins>
      <w:commentRangeEnd w:id="373"/>
      <w:ins w:id="375" w:author="Jonathan Minton" w:date="2020-11-28T15:45:00Z">
        <w:r w:rsidR="005F5444">
          <w:rPr>
            <w:rStyle w:val="CommentReference"/>
            <w:rFonts w:asciiTheme="minorHAnsi" w:eastAsiaTheme="minorHAnsi" w:hAnsiTheme="minorHAnsi" w:cstheme="minorBidi"/>
            <w:lang w:eastAsia="en-US"/>
          </w:rPr>
          <w:commentReference w:id="373"/>
        </w:r>
      </w:ins>
      <w:del w:id="376" w:author="Jonathan Minton" w:date="2020-11-28T15:44:00Z">
        <w:r w:rsidDel="005F5444">
          <w:rPr>
            <w:rFonts w:cs="Arial"/>
            <w:szCs w:val="22"/>
          </w:rPr>
          <w:delText>Although this paper was not initiated to look at this, it may be that t</w:delText>
        </w:r>
        <w:r w:rsidR="004769D6" w:rsidDel="005F5444">
          <w:rPr>
            <w:rFonts w:cs="Arial"/>
            <w:szCs w:val="22"/>
          </w:rPr>
          <w:delText xml:space="preserve">hese findings are </w:delText>
        </w:r>
        <w:r w:rsidDel="005F5444">
          <w:rPr>
            <w:rFonts w:cs="Arial"/>
            <w:szCs w:val="22"/>
          </w:rPr>
          <w:delText>of some relevance to analysis of the</w:delText>
        </w:r>
        <w:r w:rsidR="004769D6" w:rsidDel="005F5444">
          <w:rPr>
            <w:rFonts w:cs="Arial"/>
            <w:szCs w:val="22"/>
          </w:rPr>
          <w:delText xml:space="preserve"> pandemic—</w:delText>
        </w:r>
        <w:r w:rsidDel="005F5444">
          <w:rPr>
            <w:rFonts w:cs="Arial"/>
            <w:szCs w:val="22"/>
          </w:rPr>
          <w:delText xml:space="preserve">it </w:delText>
        </w:r>
        <w:r w:rsidR="004769D6" w:rsidDel="005F5444">
          <w:rPr>
            <w:rFonts w:cs="Arial"/>
            <w:szCs w:val="22"/>
          </w:rPr>
          <w:delText>may be that t</w:delText>
        </w:r>
      </w:del>
      <w:ins w:id="377" w:author="Jonathan Minton" w:date="2020-11-28T15:44:00Z">
        <w:r w:rsidR="005F5444">
          <w:rPr>
            <w:rFonts w:cs="Arial"/>
            <w:szCs w:val="22"/>
          </w:rPr>
          <w:t>T</w:t>
        </w:r>
      </w:ins>
      <w:r w:rsidR="004769D6">
        <w:rPr>
          <w:rFonts w:cs="Arial"/>
          <w:szCs w:val="22"/>
        </w:rPr>
        <w:t xml:space="preserve">hose countries that entered </w:t>
      </w:r>
      <w:del w:id="378" w:author="Jonathan Minton" w:date="2020-11-28T15:45:00Z">
        <w:r w:rsidR="004769D6" w:rsidDel="005F5444">
          <w:rPr>
            <w:rFonts w:cs="Arial"/>
            <w:szCs w:val="22"/>
          </w:rPr>
          <w:delText xml:space="preserve">it </w:delText>
        </w:r>
      </w:del>
      <w:ins w:id="379" w:author="Jonathan Minton" w:date="2020-11-28T15:45:00Z">
        <w:r w:rsidR="005F5444">
          <w:rPr>
            <w:rFonts w:cs="Arial"/>
            <w:szCs w:val="22"/>
          </w:rPr>
          <w:t xml:space="preserve">the pandemic </w:t>
        </w:r>
      </w:ins>
      <w:r w:rsidR="004769D6">
        <w:rPr>
          <w:rFonts w:cs="Arial"/>
          <w:szCs w:val="22"/>
        </w:rPr>
        <w:t xml:space="preserve">with </w:t>
      </w:r>
      <w:ins w:id="380" w:author="Jonathan Minton" w:date="2020-11-28T15:46:00Z">
        <w:r w:rsidR="005F5444">
          <w:rPr>
            <w:rFonts w:cs="Arial"/>
            <w:szCs w:val="22"/>
          </w:rPr>
          <w:t xml:space="preserve">better and more consistent health trends </w:t>
        </w:r>
      </w:ins>
      <w:del w:id="381" w:author="Jonathan Minton" w:date="2020-11-28T15:46:00Z">
        <w:r w:rsidR="004769D6" w:rsidDel="005F5444">
          <w:rPr>
            <w:rFonts w:cs="Arial"/>
            <w:szCs w:val="22"/>
          </w:rPr>
          <w:delText xml:space="preserve">continued improving health outcomes are more likely </w:delText>
        </w:r>
      </w:del>
      <w:ins w:id="382" w:author="Jonathan Minton" w:date="2020-11-28T15:46:00Z">
        <w:r w:rsidR="005F5444">
          <w:rPr>
            <w:rFonts w:cs="Arial"/>
            <w:szCs w:val="22"/>
          </w:rPr>
          <w:t xml:space="preserve">seem to have better </w:t>
        </w:r>
      </w:ins>
      <w:del w:id="383" w:author="Jonathan Minton" w:date="2020-11-28T15:46:00Z">
        <w:r w:rsidR="004769D6" w:rsidDel="005F5444">
          <w:rPr>
            <w:rFonts w:cs="Arial"/>
            <w:szCs w:val="22"/>
          </w:rPr>
          <w:delText xml:space="preserve">to </w:delText>
        </w:r>
      </w:del>
      <w:r w:rsidR="004769D6">
        <w:rPr>
          <w:rFonts w:cs="Arial"/>
          <w:szCs w:val="22"/>
        </w:rPr>
        <w:t>mitigate</w:t>
      </w:r>
      <w:ins w:id="384" w:author="Jonathan Minton" w:date="2020-11-28T15:46:00Z">
        <w:r w:rsidR="005F5444">
          <w:rPr>
            <w:rFonts w:cs="Arial"/>
            <w:szCs w:val="22"/>
          </w:rPr>
          <w:t>d</w:t>
        </w:r>
      </w:ins>
      <w:r w:rsidR="004769D6">
        <w:rPr>
          <w:rFonts w:cs="Arial"/>
          <w:szCs w:val="22"/>
        </w:rPr>
        <w:t xml:space="preserve"> the negative effects of the economic shock, and </w:t>
      </w:r>
      <w:del w:id="385" w:author="Jonathan Minton" w:date="2020-11-28T15:48:00Z">
        <w:r w:rsidR="004769D6" w:rsidDel="005F5444">
          <w:rPr>
            <w:rFonts w:cs="Arial"/>
            <w:szCs w:val="22"/>
          </w:rPr>
          <w:delText xml:space="preserve">perhaps </w:delText>
        </w:r>
      </w:del>
      <w:ins w:id="386" w:author="Jonathan Minton" w:date="2020-11-28T15:48:00Z">
        <w:r w:rsidR="005F5444">
          <w:rPr>
            <w:rFonts w:cs="Arial"/>
            <w:szCs w:val="22"/>
          </w:rPr>
          <w:t xml:space="preserve">been </w:t>
        </w:r>
      </w:ins>
      <w:r w:rsidR="004769D6">
        <w:rPr>
          <w:rFonts w:cs="Arial"/>
          <w:szCs w:val="22"/>
        </w:rPr>
        <w:t>less likely to see excess mortality from non-COVID deaths.</w:t>
      </w:r>
      <w:r>
        <w:rPr>
          <w:rFonts w:cs="Arial"/>
          <w:szCs w:val="22"/>
        </w:rPr>
        <w:t xml:space="preserve"> T</w:t>
      </w:r>
      <w:r w:rsidR="004769D6">
        <w:rPr>
          <w:rFonts w:cs="Arial"/>
          <w:szCs w:val="22"/>
        </w:rPr>
        <w:t xml:space="preserve">hese areas </w:t>
      </w:r>
      <w:r>
        <w:rPr>
          <w:rFonts w:cs="Arial"/>
          <w:szCs w:val="22"/>
        </w:rPr>
        <w:t xml:space="preserve">of course </w:t>
      </w:r>
      <w:r w:rsidR="004769D6">
        <w:rPr>
          <w:rFonts w:cs="Arial"/>
          <w:szCs w:val="22"/>
        </w:rPr>
        <w:t>require substantial further investigation</w:t>
      </w:r>
      <w:r>
        <w:rPr>
          <w:rFonts w:cs="Arial"/>
          <w:szCs w:val="22"/>
        </w:rPr>
        <w:t xml:space="preserve">, </w:t>
      </w:r>
      <w:commentRangeStart w:id="387"/>
      <w:r>
        <w:rPr>
          <w:rFonts w:cs="Arial"/>
          <w:szCs w:val="22"/>
        </w:rPr>
        <w:t>but</w:t>
      </w:r>
      <w:r w:rsidR="004B4F36">
        <w:rPr>
          <w:rFonts w:cs="Arial"/>
          <w:szCs w:val="22"/>
        </w:rPr>
        <w:t xml:space="preserve"> </w:t>
      </w:r>
      <w:r>
        <w:rPr>
          <w:rFonts w:cs="Arial"/>
          <w:szCs w:val="22"/>
        </w:rPr>
        <w:t>i</w:t>
      </w:r>
      <w:r w:rsidR="004B4F36">
        <w:rPr>
          <w:rFonts w:cs="Arial"/>
          <w:szCs w:val="22"/>
        </w:rPr>
        <w:t>t is noteworth</w:t>
      </w:r>
      <w:r w:rsidR="001C1275">
        <w:rPr>
          <w:rFonts w:cs="Arial"/>
          <w:szCs w:val="22"/>
        </w:rPr>
        <w:t>y that when both changes to the economy (measured as change in GDP) and confirmed deaths due to COVID-19 are compared, Japan is once again an outlier with substantially lower changes in both measures</w:t>
      </w:r>
      <w:commentRangeEnd w:id="387"/>
      <w:r w:rsidR="005F5444">
        <w:rPr>
          <w:rStyle w:val="CommentReference"/>
          <w:rFonts w:asciiTheme="minorHAnsi" w:eastAsiaTheme="minorHAnsi" w:hAnsiTheme="minorHAnsi" w:cstheme="minorBidi"/>
          <w:lang w:eastAsia="en-US"/>
        </w:rPr>
        <w:commentReference w:id="387"/>
      </w:r>
      <w:r w:rsidR="001C1275">
        <w:rPr>
          <w:rFonts w:cs="Arial"/>
          <w:szCs w:val="22"/>
        </w:rPr>
        <w:t>.</w:t>
      </w:r>
      <w:r w:rsidR="001C1275">
        <w:rPr>
          <w:rFonts w:cs="Arial"/>
          <w:szCs w:val="22"/>
        </w:rPr>
        <w:fldChar w:fldCharType="begin"/>
      </w:r>
      <w:r w:rsidR="00BB1292">
        <w:rPr>
          <w:rFonts w:cs="Arial"/>
          <w:szCs w:val="22"/>
        </w:rPr>
        <w:instrText xml:space="preserve"> ADDIN EN.CITE &lt;EndNote&gt;&lt;Cite&gt;&lt;Author&gt;Hasell&lt;/Author&gt;&lt;Year&gt;2020&lt;/Year&gt;&lt;RecNum&gt;65&lt;/RecNum&gt;&lt;DisplayText&gt;&lt;style face="superscript"&gt;25&lt;/style&gt;&lt;/DisplayText&gt;&lt;record&gt;&lt;rec-number&gt;65&lt;/rec-number&gt;&lt;foreign-keys&gt;&lt;key app="EN" db-id="9vvtta0t42fee5eeva8xarpbe9srzdetrx2a" timestamp="1600774318"&gt;65&lt;/key&gt;&lt;/foreign-keys&gt;&lt;ref-type name="Web Page"&gt;12&lt;/ref-type&gt;&lt;contributors&gt;&lt;authors&gt;&lt;author&gt;Hasell, J.&lt;/author&gt;&lt;/authors&gt;&lt;/contributors&gt;&lt;titles&gt;&lt;title&gt;Which countries have protected both health and the economy in the pandemic?&lt;/title&gt;&lt;/titles&gt;&lt;volume&gt;2020&lt;/volume&gt;&lt;number&gt;22 September&lt;/number&gt;&lt;dates&gt;&lt;year&gt;2020&lt;/year&gt;&lt;pub-dates&gt;&lt;date&gt;1 September 2020&lt;/date&gt;&lt;/pub-dates&gt;&lt;/dates&gt;&lt;pub-location&gt;Our World in Data&lt;/pub-location&gt;&lt;urls&gt;&lt;related-urls&gt;&lt;url&gt;https://ourworldindata.org/covid-health-economy&lt;/url&gt;&lt;/related-urls&gt;&lt;/urls&gt;&lt;custom1&gt;2020&lt;/custom1&gt;&lt;custom2&gt;22 September&lt;/custom2&gt;&lt;/record&gt;&lt;/Cite&gt;&lt;/EndNote&gt;</w:instrText>
      </w:r>
      <w:r w:rsidR="001C1275">
        <w:rPr>
          <w:rFonts w:cs="Arial"/>
          <w:szCs w:val="22"/>
        </w:rPr>
        <w:fldChar w:fldCharType="separate"/>
      </w:r>
      <w:r w:rsidR="00BB1292" w:rsidRPr="00BB1292">
        <w:rPr>
          <w:rFonts w:cs="Arial"/>
          <w:noProof/>
          <w:szCs w:val="22"/>
          <w:vertAlign w:val="superscript"/>
        </w:rPr>
        <w:t>25</w:t>
      </w:r>
      <w:r w:rsidR="001C1275">
        <w:rPr>
          <w:rFonts w:cs="Arial"/>
          <w:szCs w:val="22"/>
        </w:rPr>
        <w:fldChar w:fldCharType="end"/>
      </w:r>
    </w:p>
    <w:p w14:paraId="7BA8289C" w14:textId="77777777" w:rsidR="004769D6" w:rsidRPr="004769D6" w:rsidRDefault="004769D6" w:rsidP="004769D6"/>
    <w:p w14:paraId="31F29BE9" w14:textId="0545E85E" w:rsidR="007E65D1" w:rsidRPr="00C71289" w:rsidRDefault="007E65D1" w:rsidP="00800E12">
      <w:pPr>
        <w:pStyle w:val="Heading2"/>
        <w:rPr>
          <w:rFonts w:eastAsia="Times New Roman"/>
          <w:lang w:eastAsia="en-GB"/>
        </w:rPr>
      </w:pPr>
      <w:commentRangeStart w:id="388"/>
      <w:r w:rsidRPr="00C71289">
        <w:rPr>
          <w:rFonts w:eastAsia="Times New Roman"/>
          <w:lang w:eastAsia="en-GB"/>
        </w:rPr>
        <w:t xml:space="preserve">Strengths and </w:t>
      </w:r>
      <w:r w:rsidRPr="00800E12">
        <w:t>weaknesses</w:t>
      </w:r>
      <w:r w:rsidRPr="00C71289">
        <w:rPr>
          <w:rFonts w:eastAsia="Times New Roman"/>
          <w:lang w:eastAsia="en-GB"/>
        </w:rPr>
        <w:t xml:space="preserve"> of the study</w:t>
      </w:r>
      <w:commentRangeEnd w:id="388"/>
      <w:r w:rsidR="003A39F0">
        <w:rPr>
          <w:rStyle w:val="CommentReference"/>
          <w:rFonts w:asciiTheme="minorHAnsi" w:eastAsiaTheme="minorHAnsi" w:hAnsiTheme="minorHAnsi" w:cstheme="minorBidi"/>
          <w:b w:val="0"/>
        </w:rPr>
        <w:commentReference w:id="388"/>
      </w:r>
    </w:p>
    <w:p w14:paraId="12F20585" w14:textId="10438CBC" w:rsidR="007268D9" w:rsidRPr="00C71289" w:rsidRDefault="00366985" w:rsidP="007370DB">
      <w:pPr>
        <w:rPr>
          <w:rFonts w:cs="Arial"/>
          <w:szCs w:val="22"/>
        </w:rPr>
      </w:pPr>
      <w:r>
        <w:rPr>
          <w:rFonts w:cs="Arial"/>
          <w:szCs w:val="22"/>
        </w:rPr>
        <w:t xml:space="preserve">The </w:t>
      </w:r>
      <w:r w:rsidR="001E4BE9" w:rsidRPr="00C71289">
        <w:rPr>
          <w:rFonts w:cs="Arial"/>
          <w:szCs w:val="22"/>
        </w:rPr>
        <w:t>Human Mortality Database</w:t>
      </w:r>
      <w:r>
        <w:rPr>
          <w:rFonts w:cs="Arial"/>
          <w:szCs w:val="22"/>
        </w:rPr>
        <w:t xml:space="preserve"> </w:t>
      </w:r>
      <w:ins w:id="389" w:author="Jonathan Minton" w:date="2020-11-28T15:49:00Z">
        <w:r w:rsidR="003A39F0">
          <w:rPr>
            <w:rFonts w:cs="Arial"/>
            <w:szCs w:val="22"/>
          </w:rPr>
          <w:t xml:space="preserve">has </w:t>
        </w:r>
      </w:ins>
      <w:ins w:id="390" w:author="Jonathan Minton" w:date="2020-11-28T15:50:00Z">
        <w:r w:rsidR="003A39F0">
          <w:rPr>
            <w:rFonts w:cs="Arial"/>
            <w:szCs w:val="22"/>
          </w:rPr>
          <w:t>rigorous data quality requirements and standardisation procedures</w:t>
        </w:r>
      </w:ins>
      <w:del w:id="391" w:author="Jonathan Minton" w:date="2020-11-28T15:50:00Z">
        <w:r w:rsidDel="003A39F0">
          <w:rPr>
            <w:rFonts w:cs="Arial"/>
            <w:szCs w:val="22"/>
          </w:rPr>
          <w:delText xml:space="preserve">uses </w:delText>
        </w:r>
        <w:r w:rsidR="001E4BE9" w:rsidRPr="00C71289" w:rsidDel="003A39F0">
          <w:rPr>
            <w:rFonts w:cs="Arial"/>
            <w:szCs w:val="22"/>
          </w:rPr>
          <w:delText xml:space="preserve">data </w:delText>
        </w:r>
        <w:r w:rsidDel="003A39F0">
          <w:rPr>
            <w:rFonts w:cs="Arial"/>
            <w:szCs w:val="22"/>
          </w:rPr>
          <w:delText xml:space="preserve">assembled using </w:delText>
        </w:r>
        <w:r w:rsidR="001E4BE9" w:rsidRPr="00C71289" w:rsidDel="003A39F0">
          <w:rPr>
            <w:rFonts w:cs="Arial"/>
            <w:szCs w:val="22"/>
          </w:rPr>
          <w:delText xml:space="preserve">a uniform set of procedures, and </w:delText>
        </w:r>
        <w:r w:rsidR="007F4053" w:rsidDel="003A39F0">
          <w:rPr>
            <w:rFonts w:cs="Arial"/>
            <w:szCs w:val="22"/>
          </w:rPr>
          <w:delText xml:space="preserve">although </w:delText>
        </w:r>
        <w:r w:rsidDel="003A39F0">
          <w:rPr>
            <w:rFonts w:cs="Arial"/>
            <w:szCs w:val="22"/>
          </w:rPr>
          <w:delText>there</w:delText>
        </w:r>
        <w:r w:rsidR="007F4053" w:rsidDel="003A39F0">
          <w:rPr>
            <w:rFonts w:cs="Arial"/>
            <w:szCs w:val="22"/>
          </w:rPr>
          <w:delText xml:space="preserve"> may</w:delText>
        </w:r>
        <w:r w:rsidDel="003A39F0">
          <w:rPr>
            <w:rFonts w:cs="Arial"/>
            <w:szCs w:val="22"/>
          </w:rPr>
          <w:delText xml:space="preserve"> be some </w:delText>
        </w:r>
        <w:r w:rsidR="00090B75" w:rsidDel="003A39F0">
          <w:rPr>
            <w:rFonts w:cs="Arial"/>
            <w:szCs w:val="22"/>
          </w:rPr>
          <w:delText>concerns</w:delText>
        </w:r>
        <w:r w:rsidR="001E4BE9" w:rsidRPr="00C71289" w:rsidDel="003A39F0">
          <w:rPr>
            <w:rFonts w:cs="Arial"/>
            <w:szCs w:val="22"/>
          </w:rPr>
          <w:delText xml:space="preserve">, such as age heaping and age exaggeration, </w:delText>
        </w:r>
        <w:r w:rsidDel="003A39F0">
          <w:rPr>
            <w:rFonts w:cs="Arial"/>
            <w:szCs w:val="22"/>
          </w:rPr>
          <w:delText xml:space="preserve">the </w:delText>
        </w:r>
      </w:del>
      <w:ins w:id="392" w:author="Jonathan Minton" w:date="2020-11-28T15:50:00Z">
        <w:r w:rsidR="003A39F0">
          <w:rPr>
            <w:rFonts w:cs="Arial"/>
            <w:szCs w:val="22"/>
          </w:rPr>
          <w:t xml:space="preserve">, and </w:t>
        </w:r>
      </w:ins>
      <w:del w:id="393" w:author="Jonathan Minton" w:date="2020-11-28T15:50:00Z">
        <w:r w:rsidDel="003A39F0">
          <w:rPr>
            <w:rFonts w:cs="Arial"/>
            <w:szCs w:val="22"/>
          </w:rPr>
          <w:delText xml:space="preserve">data </w:delText>
        </w:r>
      </w:del>
      <w:r w:rsidR="001E4BE9" w:rsidRPr="00C71289">
        <w:rPr>
          <w:rFonts w:cs="Arial"/>
          <w:szCs w:val="22"/>
        </w:rPr>
        <w:t xml:space="preserve">are widely </w:t>
      </w:r>
      <w:r w:rsidR="001E4BE9" w:rsidRPr="00C71289">
        <w:rPr>
          <w:rFonts w:cs="Arial"/>
          <w:szCs w:val="22"/>
        </w:rPr>
        <w:lastRenderedPageBreak/>
        <w:t xml:space="preserve">accepted as reliable </w:t>
      </w:r>
      <w:ins w:id="394" w:author="Jonathan Minton" w:date="2020-11-28T15:50:00Z">
        <w:r w:rsidR="003A39F0">
          <w:rPr>
            <w:rFonts w:cs="Arial"/>
            <w:szCs w:val="22"/>
          </w:rPr>
          <w:t>for international comparison</w:t>
        </w:r>
      </w:ins>
      <w:del w:id="395" w:author="Jonathan Minton" w:date="2020-11-28T15:50:00Z">
        <w:r w:rsidR="001E4BE9" w:rsidRPr="00C71289" w:rsidDel="003A39F0">
          <w:rPr>
            <w:rFonts w:cs="Arial"/>
            <w:szCs w:val="22"/>
          </w:rPr>
          <w:delText>and comparable</w:delText>
        </w:r>
      </w:del>
      <w:r w:rsidR="001E4BE9" w:rsidRPr="00C71289">
        <w:rPr>
          <w:rFonts w:cs="Arial"/>
          <w:szCs w:val="22"/>
        </w:rPr>
        <w:t>.</w:t>
      </w:r>
      <w:r w:rsidR="001E4BE9" w:rsidRPr="00C71289">
        <w:rPr>
          <w:rFonts w:cs="Arial"/>
          <w:szCs w:val="22"/>
        </w:rPr>
        <w:fldChar w:fldCharType="begin"/>
      </w:r>
      <w:r w:rsidR="00BB1292">
        <w:rPr>
          <w:rFonts w:cs="Arial"/>
          <w:szCs w:val="22"/>
        </w:rPr>
        <w:instrText xml:space="preserve"> ADDIN EN.CITE &lt;EndNote&gt;&lt;Cite&gt;&lt;Author&gt;Human Mortality Database&lt;/Author&gt;&lt;Year&gt;2020&lt;/Year&gt;&lt;RecNum&gt;57&lt;/RecNum&gt;&lt;DisplayText&gt;&lt;style face="superscript"&gt;30&lt;/style&gt;&lt;/DisplayText&gt;&lt;record&gt;&lt;rec-number&gt;57&lt;/rec-number&gt;&lt;foreign-keys&gt;&lt;key app="EN" db-id="9vvtta0t42fee5eeva8xarpbe9srzdetrx2a" timestamp="1597133692"&gt;57&lt;/key&gt;&lt;/foreign-keys&gt;&lt;ref-type name="Web Page"&gt;12&lt;/ref-type&gt;&lt;contributors&gt;&lt;authors&gt;&lt;author&gt;Human Mortality Database,&lt;/author&gt;&lt;/authors&gt;&lt;/contributors&gt;&lt;titles&gt;&lt;title&gt;Overview&lt;/title&gt;&lt;/titles&gt;&lt;volume&gt;2020&lt;/volume&gt;&lt;number&gt;11 August&lt;/number&gt;&lt;dates&gt;&lt;year&gt;2020&lt;/year&gt;&lt;/dates&gt;&lt;urls&gt;&lt;related-urls&gt;&lt;url&gt;https://www.mortality.org/Public/Overview.php &lt;/url&gt;&lt;/related-urls&gt;&lt;/urls&gt;&lt;custom1&gt;2020&lt;/custom1&gt;&lt;custom2&gt;11 August&lt;/custom2&gt;&lt;/record&gt;&lt;/Cite&gt;&lt;/EndNote&gt;</w:instrText>
      </w:r>
      <w:r w:rsidR="001E4BE9" w:rsidRPr="00C71289">
        <w:rPr>
          <w:rFonts w:cs="Arial"/>
          <w:szCs w:val="22"/>
        </w:rPr>
        <w:fldChar w:fldCharType="separate"/>
      </w:r>
      <w:r w:rsidR="00BB1292" w:rsidRPr="00BB1292">
        <w:rPr>
          <w:rFonts w:cs="Arial"/>
          <w:noProof/>
          <w:szCs w:val="22"/>
          <w:vertAlign w:val="superscript"/>
        </w:rPr>
        <w:t>30</w:t>
      </w:r>
      <w:r w:rsidR="001E4BE9" w:rsidRPr="00C71289">
        <w:rPr>
          <w:rFonts w:cs="Arial"/>
          <w:szCs w:val="22"/>
        </w:rPr>
        <w:fldChar w:fldCharType="end"/>
      </w:r>
      <w:r w:rsidR="001E4BE9" w:rsidRPr="00C71289">
        <w:rPr>
          <w:rFonts w:cs="Arial"/>
          <w:szCs w:val="22"/>
        </w:rPr>
        <w:t xml:space="preserve"> </w:t>
      </w:r>
      <w:r w:rsidR="009D4229" w:rsidRPr="00C71289">
        <w:rPr>
          <w:rFonts w:cs="Arial"/>
          <w:szCs w:val="22"/>
        </w:rPr>
        <w:t xml:space="preserve">The methods used to calculate life disparity and probability of dying at 12 months replicate those of experts in the field, and were checked </w:t>
      </w:r>
      <w:r w:rsidR="003756B5" w:rsidRPr="00C71289">
        <w:rPr>
          <w:rFonts w:cs="Arial"/>
          <w:szCs w:val="22"/>
        </w:rPr>
        <w:t>against code supplied by one of the pioneers in using these methods</w:t>
      </w:r>
      <w:r w:rsidR="007370DB">
        <w:rPr>
          <w:rFonts w:cs="Arial"/>
          <w:szCs w:val="22"/>
        </w:rPr>
        <w:t>.</w:t>
      </w:r>
      <w:r w:rsidR="009D4229" w:rsidRPr="00C71289">
        <w:rPr>
          <w:rFonts w:cs="Arial"/>
          <w:szCs w:val="22"/>
        </w:rPr>
        <w:fldChar w:fldCharType="begin">
          <w:fldData xml:space="preserve">PEVuZE5vdGU+PENpdGU+PEF1dGhvcj5WYXVwZWw8L0F1dGhvcj48WWVhcj4yMDExPC9ZZWFyPjxS
ZWNOdW0+MTY8L1JlY051bT48RGlzcGxheVRleHQ+PHN0eWxlIGZhY2U9InN1cGVyc2NyaXB0Ij42
IDEzIDE0PC9zdHlsZT48L0Rpc3BsYXlUZXh0PjxyZWNvcmQ+PHJlYy1udW1iZXI+MTY8L3JlYy1u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IHRpbWVzdGFtcD0iMTU3MTA0NjkzMyI+Mjwva2V5PjwvZm9yZWlnbi1rZXlzPjxyZWYtdHlwZSBu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ZXRyeDJhIiB0aW1lc3RhbXA9IjE1NzEwNDY5MzMiPjM8L2tleT48L2ZvcmVpZ24ta2V5cz48cmVm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8A0223">
        <w:rPr>
          <w:rFonts w:cs="Arial"/>
          <w:szCs w:val="22"/>
        </w:rPr>
        <w:instrText xml:space="preserve"> ADDIN EN.CITE </w:instrText>
      </w:r>
      <w:r w:rsidR="008A0223">
        <w:rPr>
          <w:rFonts w:cs="Arial"/>
          <w:szCs w:val="22"/>
        </w:rPr>
        <w:fldChar w:fldCharType="begin">
          <w:fldData xml:space="preserve">PEVuZE5vdGU+PENpdGU+PEF1dGhvcj5WYXVwZWw8L0F1dGhvcj48WWVhcj4yMDExPC9ZZWFyPjxS
ZWNOdW0+MTY8L1JlY051bT48RGlzcGxheVRleHQ+PHN0eWxlIGZhY2U9InN1cGVyc2NyaXB0Ij42
IDEzIDE0PC9zdHlsZT48L0Rpc3BsYXlUZXh0PjxyZWNvcmQ+PHJlYy1udW1iZXI+MTY8L3JlYy1u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IHRpbWVzdGFtcD0iMTU3MTA0NjkzMyI+Mjwva2V5PjwvZm9yZWlnbi1rZXlzPjxyZWYtdHlwZSBu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ZXRyeDJhIiB0aW1lc3RhbXA9IjE1NzEwNDY5MzMiPjM8L2tleT48L2ZvcmVpZ24ta2V5cz48cmVm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8A0223">
        <w:rPr>
          <w:rFonts w:cs="Arial"/>
          <w:szCs w:val="22"/>
        </w:rPr>
        <w:instrText xml:space="preserve"> ADDIN EN.CITE.DATA </w:instrText>
      </w:r>
      <w:r w:rsidR="008A0223">
        <w:rPr>
          <w:rFonts w:cs="Arial"/>
          <w:szCs w:val="22"/>
        </w:rPr>
      </w:r>
      <w:r w:rsidR="008A0223">
        <w:rPr>
          <w:rFonts w:cs="Arial"/>
          <w:szCs w:val="22"/>
        </w:rPr>
        <w:fldChar w:fldCharType="end"/>
      </w:r>
      <w:r w:rsidR="009D4229" w:rsidRPr="00C71289">
        <w:rPr>
          <w:rFonts w:cs="Arial"/>
          <w:szCs w:val="22"/>
        </w:rPr>
      </w:r>
      <w:r w:rsidR="009D4229" w:rsidRPr="00C71289">
        <w:rPr>
          <w:rFonts w:cs="Arial"/>
          <w:szCs w:val="22"/>
        </w:rPr>
        <w:fldChar w:fldCharType="separate"/>
      </w:r>
      <w:r w:rsidR="008A0223" w:rsidRPr="008A0223">
        <w:rPr>
          <w:rFonts w:cs="Arial"/>
          <w:noProof/>
          <w:szCs w:val="22"/>
          <w:vertAlign w:val="superscript"/>
        </w:rPr>
        <w:t>6 13 14</w:t>
      </w:r>
      <w:r w:rsidR="009D4229" w:rsidRPr="00C71289">
        <w:rPr>
          <w:rFonts w:cs="Arial"/>
          <w:szCs w:val="22"/>
        </w:rPr>
        <w:fldChar w:fldCharType="end"/>
      </w:r>
      <w:r w:rsidR="009D4229" w:rsidRPr="00C71289">
        <w:rPr>
          <w:rFonts w:cs="Arial"/>
          <w:szCs w:val="22"/>
        </w:rPr>
        <w:t xml:space="preserve"> </w:t>
      </w:r>
      <w:r w:rsidR="007268D9" w:rsidRPr="00C71289">
        <w:rPr>
          <w:rFonts w:cs="Arial"/>
          <w:szCs w:val="22"/>
        </w:rPr>
        <w:t>We also examine trends rather than year-on-year changes, as it has been suggested these are more useful due to annual fluctuations.</w:t>
      </w:r>
      <w:r w:rsidR="007268D9" w:rsidRPr="00C71289">
        <w:rPr>
          <w:rFonts w:cs="Arial"/>
          <w:szCs w:val="22"/>
        </w:rPr>
        <w:fldChar w:fldCharType="begin"/>
      </w:r>
      <w:r w:rsidR="00BB1292">
        <w:rPr>
          <w:rFonts w:cs="Arial"/>
          <w:szCs w:val="22"/>
        </w:rPr>
        <w:instrText xml:space="preserve"> ADDIN EN.CITE &lt;EndNote&gt;&lt;Cite&gt;&lt;Author&gt;Minton&lt;/Author&gt;&lt;Year&gt;2020&lt;/Year&gt;&lt;RecNum&gt;58&lt;/RecNum&gt;&lt;DisplayText&gt;&lt;style face="superscript"&gt;31&lt;/style&gt;&lt;/DisplayText&gt;&lt;record&gt;&lt;rec-number&gt;58&lt;/rec-number&gt;&lt;foreign-keys&gt;&lt;key app="EN" db-id="9vvtta0t42fee5eeva8xarpbe9srzdetrx2a" timestamp="1597136851"&gt;58&lt;/key&gt;&lt;/foreign-keys&gt;&lt;ref-type name="Journal Article"&gt;17&lt;/ref-type&gt;&lt;contributors&gt;&lt;authors&gt;&lt;author&gt;Minton, Jon&lt;/author&gt;&lt;author&gt;Fletcher, Eilidh&lt;/author&gt;&lt;author&gt;Ramsay, Julie&lt;/author&gt;&lt;author&gt;Little, Kirsty&lt;/author&gt;&lt;author&gt;McCartney, Gerry&lt;/author&gt;&lt;/authors&gt;&lt;/contributors&gt;&lt;titles&gt;&lt;title&gt;How bad are life expectancy trends across the UK, and what would it take to get back to previous trends?&lt;/title&gt;&lt;secondary-title&gt;Journal of Epidemiology and Community Health&lt;/secondary-title&gt;&lt;/titles&gt;&lt;periodical&gt;&lt;full-title&gt;J Epidemiol Community Health&lt;/full-title&gt;&lt;abbr-1&gt;Journal of epidemiology and community health&lt;/abbr-1&gt;&lt;/periodical&gt;&lt;pages&gt;741-746&lt;/pages&gt;&lt;volume&gt;74&lt;/volume&gt;&lt;number&gt;9&lt;/number&gt;&lt;dates&gt;&lt;year&gt;2020&lt;/year&gt;&lt;/dates&gt;&lt;urls&gt;&lt;related-urls&gt;&lt;url&gt;https://jech.bmj.com/content/jech/74/9/741.2.full.pdf&lt;/url&gt;&lt;/related-urls&gt;&lt;/urls&gt;&lt;electronic-resource-num&gt;10.1136/jech-2020-213870&lt;/electronic-resource-num&gt;&lt;/record&gt;&lt;/Cite&gt;&lt;/EndNote&gt;</w:instrText>
      </w:r>
      <w:r w:rsidR="007268D9" w:rsidRPr="00C71289">
        <w:rPr>
          <w:rFonts w:cs="Arial"/>
          <w:szCs w:val="22"/>
        </w:rPr>
        <w:fldChar w:fldCharType="separate"/>
      </w:r>
      <w:r w:rsidR="00BB1292" w:rsidRPr="00BB1292">
        <w:rPr>
          <w:rFonts w:cs="Arial"/>
          <w:noProof/>
          <w:szCs w:val="22"/>
          <w:vertAlign w:val="superscript"/>
        </w:rPr>
        <w:t>31</w:t>
      </w:r>
      <w:r w:rsidR="007268D9" w:rsidRPr="00C71289">
        <w:rPr>
          <w:rFonts w:cs="Arial"/>
          <w:szCs w:val="22"/>
        </w:rPr>
        <w:fldChar w:fldCharType="end"/>
      </w:r>
      <w:r w:rsidR="007268D9" w:rsidRPr="00C71289">
        <w:rPr>
          <w:rFonts w:cs="Arial"/>
          <w:szCs w:val="22"/>
        </w:rPr>
        <w:t xml:space="preserve"> </w:t>
      </w:r>
      <w:r w:rsidR="009D4229" w:rsidRPr="00C71289">
        <w:rPr>
          <w:rFonts w:cs="Arial"/>
          <w:szCs w:val="22"/>
        </w:rPr>
        <w:t>Comparison of the countries with the best and worst rates</w:t>
      </w:r>
      <w:r w:rsidR="006B77D9" w:rsidRPr="00C71289">
        <w:rPr>
          <w:rFonts w:cs="Arial"/>
          <w:szCs w:val="22"/>
        </w:rPr>
        <w:t xml:space="preserve"> </w:t>
      </w:r>
      <w:r w:rsidR="007370DB">
        <w:rPr>
          <w:rFonts w:cs="Arial"/>
          <w:szCs w:val="22"/>
        </w:rPr>
        <w:t xml:space="preserve">were those </w:t>
      </w:r>
      <w:r w:rsidR="009D4229" w:rsidRPr="00C71289">
        <w:rPr>
          <w:rFonts w:cs="Arial"/>
          <w:szCs w:val="22"/>
        </w:rPr>
        <w:t>identified by the ONS</w:t>
      </w:r>
      <w:r w:rsidR="007370DB">
        <w:rPr>
          <w:rFonts w:cs="Arial"/>
          <w:szCs w:val="22"/>
        </w:rPr>
        <w:t>,</w:t>
      </w:r>
      <w:r w:rsidR="007268D9" w:rsidRPr="00C71289">
        <w:rPr>
          <w:rFonts w:cs="Arial"/>
          <w:szCs w:val="22"/>
        </w:rPr>
        <w:fldChar w:fldCharType="begin"/>
      </w:r>
      <w:r w:rsidR="004D2E2A" w:rsidRPr="00C71289">
        <w:rPr>
          <w:rFonts w:cs="Arial"/>
          <w:szCs w:val="22"/>
        </w:rPr>
        <w:instrText xml:space="preserve"> ADDIN EN.CITE &lt;EndNote&gt;&lt;Cite&gt;&lt;Author&gt;Office for National Statistics&lt;/Author&gt;&lt;Year&gt;2018&lt;/Year&gt;&lt;RecNum&gt;5&lt;/RecNum&gt;&lt;DisplayText&gt;&lt;style face="superscript"&gt;12&lt;/style&gt;&lt;/DisplayText&gt;&lt;record&gt;&lt;rec-number&gt;5&lt;/rec-number&gt;&lt;foreign-keys&gt;&lt;key app="EN" db-id="9vvtta0t42fee5eeva8xarpbe9srzdetrx2a" timestamp="1571046933"&gt;5&lt;/key&gt;&lt;/foreign-keys&gt;&lt;ref-type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7268D9" w:rsidRPr="00C71289">
        <w:rPr>
          <w:rFonts w:cs="Arial"/>
          <w:szCs w:val="22"/>
        </w:rPr>
        <w:fldChar w:fldCharType="separate"/>
      </w:r>
      <w:r w:rsidR="004D2E2A" w:rsidRPr="00C71289">
        <w:rPr>
          <w:rFonts w:cs="Arial"/>
          <w:noProof/>
          <w:szCs w:val="22"/>
          <w:vertAlign w:val="superscript"/>
        </w:rPr>
        <w:t>12</w:t>
      </w:r>
      <w:r w:rsidR="007268D9" w:rsidRPr="00C71289">
        <w:rPr>
          <w:rFonts w:cs="Arial"/>
          <w:szCs w:val="22"/>
        </w:rPr>
        <w:fldChar w:fldCharType="end"/>
      </w:r>
      <w:r w:rsidR="009D4229" w:rsidRPr="00C71289">
        <w:rPr>
          <w:rFonts w:cs="Arial"/>
          <w:szCs w:val="22"/>
        </w:rPr>
        <w:t xml:space="preserve"> </w:t>
      </w:r>
      <w:r w:rsidR="007370DB">
        <w:rPr>
          <w:rFonts w:cs="Arial"/>
          <w:szCs w:val="22"/>
        </w:rPr>
        <w:t xml:space="preserve">thus </w:t>
      </w:r>
      <w:r w:rsidR="009D4229" w:rsidRPr="00C71289">
        <w:rPr>
          <w:rFonts w:cs="Arial"/>
          <w:szCs w:val="22"/>
        </w:rPr>
        <w:t>remov</w:t>
      </w:r>
      <w:r w:rsidR="007370DB">
        <w:rPr>
          <w:rFonts w:cs="Arial"/>
          <w:szCs w:val="22"/>
        </w:rPr>
        <w:t>ing</w:t>
      </w:r>
      <w:r w:rsidR="009D4229" w:rsidRPr="00C71289">
        <w:rPr>
          <w:rFonts w:cs="Arial"/>
          <w:szCs w:val="22"/>
        </w:rPr>
        <w:t xml:space="preserve"> bias of country selection, and comparison with geographically and politically similar nations </w:t>
      </w:r>
      <w:r w:rsidR="007268D9" w:rsidRPr="00C71289">
        <w:rPr>
          <w:rFonts w:cs="Arial"/>
          <w:szCs w:val="22"/>
        </w:rPr>
        <w:t>demonstrated reversal of trends is not inevitable</w:t>
      </w:r>
      <w:r w:rsidR="006B77D9" w:rsidRPr="00C71289">
        <w:rPr>
          <w:rFonts w:cs="Arial"/>
          <w:szCs w:val="22"/>
        </w:rPr>
        <w:t xml:space="preserve">, as well as </w:t>
      </w:r>
      <w:r w:rsidR="007268D9" w:rsidRPr="00C71289">
        <w:rPr>
          <w:rFonts w:cs="Arial"/>
          <w:szCs w:val="22"/>
        </w:rPr>
        <w:t xml:space="preserve">the unexpected </w:t>
      </w:r>
      <w:r w:rsidR="009D4229" w:rsidRPr="00C71289">
        <w:rPr>
          <w:rFonts w:cs="Arial"/>
          <w:szCs w:val="22"/>
        </w:rPr>
        <w:t xml:space="preserve">finding of Canada’s </w:t>
      </w:r>
      <w:r w:rsidR="007268D9" w:rsidRPr="00C71289">
        <w:rPr>
          <w:rFonts w:cs="Arial"/>
          <w:szCs w:val="22"/>
        </w:rPr>
        <w:t>deteriorating</w:t>
      </w:r>
      <w:r w:rsidR="009D4229" w:rsidRPr="00C71289">
        <w:rPr>
          <w:rFonts w:cs="Arial"/>
          <w:szCs w:val="22"/>
        </w:rPr>
        <w:t xml:space="preserve"> life disparity.</w:t>
      </w:r>
      <w:r w:rsidR="007268D9" w:rsidRPr="00C71289">
        <w:rPr>
          <w:rFonts w:cs="Arial"/>
          <w:szCs w:val="22"/>
        </w:rPr>
        <w:t xml:space="preserve"> </w:t>
      </w:r>
    </w:p>
    <w:p w14:paraId="6FC36309" w14:textId="1757C989" w:rsidR="009D4229" w:rsidRPr="00C71289" w:rsidRDefault="006B77D9" w:rsidP="007370DB">
      <w:pPr>
        <w:rPr>
          <w:rFonts w:cs="Arial"/>
          <w:szCs w:val="22"/>
        </w:rPr>
      </w:pPr>
      <w:r w:rsidRPr="00C71289">
        <w:rPr>
          <w:rFonts w:cs="Arial"/>
          <w:szCs w:val="22"/>
        </w:rPr>
        <w:t xml:space="preserve">There are some limitations. </w:t>
      </w:r>
      <w:r w:rsidR="007C37DF">
        <w:rPr>
          <w:rFonts w:cs="Arial"/>
          <w:szCs w:val="22"/>
        </w:rPr>
        <w:t>For</w:t>
      </w:r>
      <w:r w:rsidRPr="00C71289">
        <w:rPr>
          <w:rFonts w:cs="Arial"/>
          <w:szCs w:val="22"/>
        </w:rPr>
        <w:t xml:space="preserve"> example, t</w:t>
      </w:r>
      <w:r w:rsidR="009D4229" w:rsidRPr="00C71289">
        <w:rPr>
          <w:rFonts w:cs="Arial"/>
          <w:szCs w:val="22"/>
        </w:rPr>
        <w:t xml:space="preserve">he UK is </w:t>
      </w:r>
      <w:r w:rsidR="001F473E">
        <w:rPr>
          <w:rFonts w:cs="Arial"/>
          <w:szCs w:val="22"/>
        </w:rPr>
        <w:t xml:space="preserve">treated as a single entity, </w:t>
      </w:r>
      <w:r w:rsidR="009D4229" w:rsidRPr="00C71289">
        <w:rPr>
          <w:rFonts w:cs="Arial"/>
          <w:szCs w:val="22"/>
        </w:rPr>
        <w:t>conceal</w:t>
      </w:r>
      <w:r w:rsidRPr="00C71289">
        <w:rPr>
          <w:rFonts w:cs="Arial"/>
          <w:szCs w:val="22"/>
        </w:rPr>
        <w:t>ing</w:t>
      </w:r>
      <w:r w:rsidR="009D4229" w:rsidRPr="00C71289">
        <w:rPr>
          <w:rFonts w:cs="Arial"/>
          <w:szCs w:val="22"/>
        </w:rPr>
        <w:t xml:space="preserve"> differences between the devolved nations. This has been shown to be important, for example in Scotland where intentional investment was made to reduce IMR,</w:t>
      </w:r>
      <w:r w:rsidR="002773BC">
        <w:rPr>
          <w:rFonts w:cs="Arial"/>
          <w:szCs w:val="22"/>
        </w:rPr>
        <w:t xml:space="preserve"> with good effect, </w:t>
      </w:r>
      <w:r w:rsidRPr="00C71289">
        <w:rPr>
          <w:rFonts w:cs="Arial"/>
          <w:szCs w:val="22"/>
        </w:rPr>
        <w:t>and</w:t>
      </w:r>
      <w:r w:rsidR="009D4229" w:rsidRPr="00C71289">
        <w:rPr>
          <w:rFonts w:cs="Arial"/>
          <w:szCs w:val="22"/>
        </w:rPr>
        <w:t xml:space="preserve"> </w:t>
      </w:r>
      <w:r w:rsidRPr="00C71289">
        <w:rPr>
          <w:rFonts w:cs="Arial"/>
          <w:szCs w:val="22"/>
        </w:rPr>
        <w:t>m</w:t>
      </w:r>
      <w:r w:rsidR="009D4229" w:rsidRPr="00C71289">
        <w:rPr>
          <w:rFonts w:cs="Arial"/>
          <w:szCs w:val="22"/>
        </w:rPr>
        <w:t xml:space="preserve">ore recently, </w:t>
      </w:r>
      <w:r w:rsidR="002773BC">
        <w:rPr>
          <w:rFonts w:cs="Arial"/>
          <w:szCs w:val="22"/>
        </w:rPr>
        <w:t>the devolved nations varying</w:t>
      </w:r>
      <w:r w:rsidR="009D4229" w:rsidRPr="00C71289">
        <w:rPr>
          <w:rFonts w:cs="Arial"/>
          <w:szCs w:val="22"/>
        </w:rPr>
        <w:t xml:space="preserve"> response</w:t>
      </w:r>
      <w:r w:rsidR="0009722F">
        <w:rPr>
          <w:rFonts w:cs="Arial"/>
          <w:szCs w:val="22"/>
        </w:rPr>
        <w:t>s and policy decisions during</w:t>
      </w:r>
      <w:r w:rsidR="009D4229" w:rsidRPr="00C71289">
        <w:rPr>
          <w:rFonts w:cs="Arial"/>
          <w:szCs w:val="22"/>
        </w:rPr>
        <w:t xml:space="preserve"> COVID-19</w:t>
      </w:r>
      <w:r w:rsidRPr="00C71289">
        <w:rPr>
          <w:rFonts w:cs="Arial"/>
          <w:szCs w:val="22"/>
        </w:rPr>
        <w:t>.</w:t>
      </w:r>
      <w:r w:rsidR="009D4229" w:rsidRPr="00C71289">
        <w:rPr>
          <w:rFonts w:cs="Arial"/>
          <w:szCs w:val="22"/>
        </w:rPr>
        <w:t xml:space="preserve"> </w:t>
      </w:r>
    </w:p>
    <w:p w14:paraId="6A0DB8FA" w14:textId="6481DF3B" w:rsidR="001E4BE9" w:rsidRPr="00C71289" w:rsidRDefault="00370B16" w:rsidP="007370DB">
      <w:pPr>
        <w:rPr>
          <w:rFonts w:cs="Arial"/>
          <w:szCs w:val="22"/>
        </w:rPr>
      </w:pPr>
      <w:r w:rsidRPr="00C71289">
        <w:rPr>
          <w:rFonts w:cs="Arial"/>
          <w:szCs w:val="22"/>
        </w:rPr>
        <w:t>Furthermore, t</w:t>
      </w:r>
      <w:r w:rsidR="004E47CE" w:rsidRPr="00C71289">
        <w:rPr>
          <w:rFonts w:cs="Arial"/>
          <w:szCs w:val="22"/>
        </w:rPr>
        <w:t>he data are</w:t>
      </w:r>
      <w:r w:rsidR="006B77D9" w:rsidRPr="00C71289">
        <w:rPr>
          <w:rFonts w:cs="Arial"/>
          <w:szCs w:val="22"/>
        </w:rPr>
        <w:t xml:space="preserve"> aggregate</w:t>
      </w:r>
      <w:r w:rsidR="004E47CE" w:rsidRPr="00C71289">
        <w:rPr>
          <w:rFonts w:cs="Arial"/>
          <w:szCs w:val="22"/>
        </w:rPr>
        <w:t>d</w:t>
      </w:r>
      <w:r w:rsidR="006B77D9" w:rsidRPr="00C71289">
        <w:rPr>
          <w:rFonts w:cs="Arial"/>
          <w:szCs w:val="22"/>
        </w:rPr>
        <w:t>,</w:t>
      </w:r>
      <w:r w:rsidR="004E47CE" w:rsidRPr="00C71289">
        <w:rPr>
          <w:rFonts w:cs="Arial"/>
          <w:szCs w:val="22"/>
        </w:rPr>
        <w:t xml:space="preserve"> so</w:t>
      </w:r>
      <w:r w:rsidR="006B77D9" w:rsidRPr="00C71289">
        <w:rPr>
          <w:rFonts w:cs="Arial"/>
          <w:szCs w:val="22"/>
        </w:rPr>
        <w:t xml:space="preserve"> it is not possible to examine </w:t>
      </w:r>
      <w:r w:rsidR="001F473E">
        <w:rPr>
          <w:rFonts w:cs="Arial"/>
          <w:szCs w:val="22"/>
        </w:rPr>
        <w:t xml:space="preserve">differences by </w:t>
      </w:r>
      <w:r w:rsidR="006B77D9" w:rsidRPr="00C71289">
        <w:rPr>
          <w:rFonts w:cs="Arial"/>
          <w:szCs w:val="22"/>
        </w:rPr>
        <w:t>factors such as race, employment status, and others</w:t>
      </w:r>
      <w:r w:rsidR="007C37DF">
        <w:rPr>
          <w:rFonts w:cs="Arial"/>
          <w:szCs w:val="22"/>
        </w:rPr>
        <w:t xml:space="preserve"> outlined below</w:t>
      </w:r>
      <w:r w:rsidR="006B77D9" w:rsidRPr="00C71289">
        <w:rPr>
          <w:rFonts w:cs="Arial"/>
          <w:szCs w:val="22"/>
        </w:rPr>
        <w:t xml:space="preserve">. </w:t>
      </w:r>
      <w:r w:rsidR="007C37DF">
        <w:rPr>
          <w:rFonts w:cs="Arial"/>
          <w:szCs w:val="22"/>
        </w:rPr>
        <w:t>In addition, although</w:t>
      </w:r>
      <w:r w:rsidR="006B77D9" w:rsidRPr="00C71289">
        <w:rPr>
          <w:rFonts w:cs="Arial"/>
          <w:szCs w:val="22"/>
        </w:rPr>
        <w:t xml:space="preserve"> political and economic </w:t>
      </w:r>
      <w:r w:rsidR="007220BA">
        <w:rPr>
          <w:rFonts w:cs="Arial"/>
          <w:szCs w:val="22"/>
        </w:rPr>
        <w:t>decisions</w:t>
      </w:r>
      <w:r w:rsidR="006B77D9" w:rsidRPr="00C71289">
        <w:rPr>
          <w:rFonts w:cs="Arial"/>
          <w:szCs w:val="22"/>
        </w:rPr>
        <w:t xml:space="preserve"> by states are of huge importance in population health, and</w:t>
      </w:r>
      <w:r w:rsidR="007C37DF">
        <w:rPr>
          <w:rFonts w:cs="Arial"/>
          <w:szCs w:val="22"/>
        </w:rPr>
        <w:t xml:space="preserve"> ‘natural experiments’ are a key way to investigate these,</w:t>
      </w:r>
      <w:r w:rsidR="007C37DF">
        <w:rPr>
          <w:rFonts w:cs="Arial"/>
          <w:szCs w:val="22"/>
        </w:rPr>
        <w:fldChar w:fldCharType="begin">
          <w:fldData xml:space="preserve">PEVuZE5vdGU+PENpdGU+PEF1dGhvcj5GdWNoczwvQXV0aG9yPjxZZWFyPjIwMTc8L1llYXI+PFJl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</w:fldData>
        </w:fldChar>
      </w:r>
      <w:r w:rsidR="00BB1292">
        <w:rPr>
          <w:rFonts w:cs="Arial"/>
          <w:szCs w:val="22"/>
        </w:rPr>
        <w:instrText xml:space="preserve"> ADDIN EN.CITE </w:instrText>
      </w:r>
      <w:r w:rsidR="00BB1292">
        <w:rPr>
          <w:rFonts w:cs="Arial"/>
          <w:szCs w:val="22"/>
        </w:rPr>
        <w:fldChar w:fldCharType="begin">
          <w:fldData xml:space="preserve">PEVuZE5vdGU+PENpdGU+PEF1dGhvcj5GdWNoczwvQXV0aG9yPjxZZWFyPjIwMTc8L1llYXI+PFJl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</w:fldData>
        </w:fldChar>
      </w:r>
      <w:r w:rsidR="00BB1292">
        <w:rPr>
          <w:rFonts w:cs="Arial"/>
          <w:szCs w:val="22"/>
        </w:rPr>
        <w:instrText xml:space="preserve"> ADDIN EN.CITE.DATA </w:instrText>
      </w:r>
      <w:r w:rsidR="00BB1292">
        <w:rPr>
          <w:rFonts w:cs="Arial"/>
          <w:szCs w:val="22"/>
        </w:rPr>
      </w:r>
      <w:r w:rsidR="00BB1292">
        <w:rPr>
          <w:rFonts w:cs="Arial"/>
          <w:szCs w:val="22"/>
        </w:rPr>
        <w:fldChar w:fldCharType="end"/>
      </w:r>
      <w:r w:rsidR="007C37DF">
        <w:rPr>
          <w:rFonts w:cs="Arial"/>
          <w:szCs w:val="22"/>
        </w:rPr>
      </w:r>
      <w:r w:rsidR="007C37DF">
        <w:rPr>
          <w:rFonts w:cs="Arial"/>
          <w:szCs w:val="22"/>
        </w:rPr>
        <w:fldChar w:fldCharType="separate"/>
      </w:r>
      <w:r w:rsidR="00BB1292" w:rsidRPr="00BB1292">
        <w:rPr>
          <w:rFonts w:cs="Arial"/>
          <w:noProof/>
          <w:szCs w:val="22"/>
          <w:vertAlign w:val="superscript"/>
        </w:rPr>
        <w:t>17 32</w:t>
      </w:r>
      <w:r w:rsidR="007C37DF">
        <w:rPr>
          <w:rFonts w:cs="Arial"/>
          <w:szCs w:val="22"/>
        </w:rPr>
        <w:fldChar w:fldCharType="end"/>
      </w:r>
      <w:r w:rsidR="006B77D9" w:rsidRPr="00C71289">
        <w:rPr>
          <w:rFonts w:cs="Arial"/>
          <w:szCs w:val="22"/>
        </w:rPr>
        <w:t xml:space="preserve"> unavoidably, it is difficult to assert causality when the association between the data and policy implementation is correlation only. </w:t>
      </w:r>
      <w:r w:rsidR="002E6C3C" w:rsidRPr="00C71289">
        <w:rPr>
          <w:rFonts w:cs="Arial"/>
          <w:szCs w:val="22"/>
        </w:rPr>
        <w:t>Even so</w:t>
      </w:r>
      <w:r w:rsidR="006B77D9" w:rsidRPr="00C71289">
        <w:rPr>
          <w:rFonts w:cs="Arial"/>
          <w:szCs w:val="22"/>
        </w:rPr>
        <w:t>, Bradford</w:t>
      </w:r>
      <w:r w:rsidR="001F473E">
        <w:rPr>
          <w:rFonts w:cs="Arial"/>
          <w:szCs w:val="22"/>
        </w:rPr>
        <w:t xml:space="preserve"> </w:t>
      </w:r>
      <w:r w:rsidR="006B77D9" w:rsidRPr="00C71289">
        <w:rPr>
          <w:rFonts w:cs="Arial"/>
          <w:szCs w:val="22"/>
        </w:rPr>
        <w:t>Hill</w:t>
      </w:r>
      <w:r w:rsidR="001F473E">
        <w:rPr>
          <w:rFonts w:cs="Arial"/>
          <w:szCs w:val="22"/>
        </w:rPr>
        <w:t xml:space="preserve">’s criteria </w:t>
      </w:r>
      <w:r w:rsidR="006B77D9" w:rsidRPr="00C71289">
        <w:rPr>
          <w:rFonts w:cs="Arial"/>
          <w:szCs w:val="22"/>
        </w:rPr>
        <w:t>can be of use in</w:t>
      </w:r>
      <w:r w:rsidR="002F5BC0" w:rsidRPr="00C71289">
        <w:rPr>
          <w:rFonts w:cs="Arial"/>
          <w:szCs w:val="22"/>
        </w:rPr>
        <w:t xml:space="preserve"> considering causality in</w:t>
      </w:r>
      <w:r w:rsidR="006B77D9" w:rsidRPr="00C71289">
        <w:rPr>
          <w:rFonts w:cs="Arial"/>
          <w:szCs w:val="22"/>
        </w:rPr>
        <w:t xml:space="preserve"> the absence of alternative </w:t>
      </w:r>
      <w:r w:rsidR="002F5BC0" w:rsidRPr="00C71289">
        <w:rPr>
          <w:rFonts w:cs="Arial"/>
          <w:szCs w:val="22"/>
        </w:rPr>
        <w:t>methodology.</w:t>
      </w:r>
      <w:r w:rsidR="002F5BC0" w:rsidRPr="00C71289">
        <w:rPr>
          <w:rFonts w:cs="Arial"/>
          <w:szCs w:val="22"/>
        </w:rPr>
        <w:fldChar w:fldCharType="begin"/>
      </w:r>
      <w:r w:rsidR="00BB1292">
        <w:rPr>
          <w:rFonts w:cs="Arial"/>
          <w:szCs w:val="22"/>
        </w:rPr>
        <w:instrText xml:space="preserve"> ADDIN EN.CITE &lt;EndNote&gt;&lt;Cite&gt;&lt;Author&gt;Hiam&lt;/Author&gt;&lt;Year&gt;2018&lt;/Year&gt;&lt;RecNum&gt;59&lt;/RecNum&gt;&lt;DisplayText&gt;&lt;style face="superscript"&gt;33&lt;/style&gt;&lt;/DisplayText&gt;&lt;record&gt;&lt;rec-number&gt;59&lt;/rec-number&gt;&lt;foreign-keys&gt;&lt;key app="EN" db-id="9vvtta0t42fee5eeva8xarpbe9srzdetrx2a" timestamp="1597224378"&gt;59&lt;/key&gt;&lt;/foreign-keys&gt;&lt;ref-type name="Journal Article"&gt;17&lt;/ref-type&gt;&lt;contributors&gt;&lt;authors&gt;&lt;author&gt;Hiam, L.&lt;/author&gt;&lt;author&gt;Dorling, D.&lt;/author&gt;&lt;author&gt;McKee, M.&lt;/author&gt;&lt;/authors&gt;&lt;/contributors&gt;&lt;auth-address&gt;1 London School of Hygiene and Tropical Medicine, London, WC1E 7HT, UK.&amp;#xD;2 School of Geography and the Environment, University of Oxford, Oxford OX1 3QY, UK.&lt;/auth-address&gt;&lt;titles&gt;&lt;title&gt;The cuts and poor health: when and how can we say that one thing causes another?&lt;/title&gt;&lt;secondary-title&gt;J R Soc Med&lt;/secondary-title&gt;&lt;alt-title&gt;Journal of the Royal Society of Medicine&lt;/alt-title&gt;&lt;/titles&gt;&lt;periodical&gt;&lt;full-title&gt;J R Soc Med&lt;/full-title&gt;&lt;abbr-1&gt;Journal of the Royal Society of Medicine&lt;/abbr-1&gt;&lt;/periodical&gt;&lt;alt-periodical&gt;&lt;full-title&gt;J R Soc Med&lt;/full-title&gt;&lt;abbr-1&gt;Journal of the Royal Society of Medicine&lt;/abbr-1&gt;&lt;/alt-periodical&gt;&lt;pages&gt;199-202&lt;/pages&gt;&lt;volume&gt;111&lt;/volume&gt;&lt;number&gt;6&lt;/number&gt;&lt;edition&gt;2018/06/08&lt;/edition&gt;&lt;dates&gt;&lt;year&gt;2018&lt;/year&gt;&lt;pub-dates&gt;&lt;date&gt;Jun&lt;/date&gt;&lt;/pub-dates&gt;&lt;/dates&gt;&lt;isbn&gt;0141-0768&lt;/isbn&gt;&lt;accession-num&gt;29877771&lt;/accession-num&gt;&lt;urls&gt;&lt;/urls&gt;&lt;electronic-resource-num&gt;10.1177/0141076818779237&lt;/electronic-resource-num&gt;&lt;remote-database-provider&gt;NLM&lt;/remote-database-provider&gt;&lt;language&gt;eng&lt;/language&gt;&lt;/record&gt;&lt;/Cite&gt;&lt;/EndNote&gt;</w:instrText>
      </w:r>
      <w:r w:rsidR="002F5BC0" w:rsidRPr="00C71289">
        <w:rPr>
          <w:rFonts w:cs="Arial"/>
          <w:szCs w:val="22"/>
        </w:rPr>
        <w:fldChar w:fldCharType="separate"/>
      </w:r>
      <w:r w:rsidR="00BB1292" w:rsidRPr="00BB1292">
        <w:rPr>
          <w:rFonts w:cs="Arial"/>
          <w:noProof/>
          <w:szCs w:val="22"/>
          <w:vertAlign w:val="superscript"/>
        </w:rPr>
        <w:t>33</w:t>
      </w:r>
      <w:r w:rsidR="002F5BC0" w:rsidRPr="00C71289">
        <w:rPr>
          <w:rFonts w:cs="Arial"/>
          <w:szCs w:val="22"/>
        </w:rPr>
        <w:fldChar w:fldCharType="end"/>
      </w:r>
      <w:r w:rsidR="007C37DF">
        <w:rPr>
          <w:rFonts w:cs="Arial"/>
          <w:szCs w:val="22"/>
        </w:rPr>
        <w:t xml:space="preserve"> </w:t>
      </w:r>
    </w:p>
    <w:p w14:paraId="22189079" w14:textId="7BFC14F7" w:rsidR="002F5BC0" w:rsidRPr="00C71289" w:rsidRDefault="002F5BC0" w:rsidP="007370DB">
      <w:pPr>
        <w:rPr>
          <w:rFonts w:cs="Arial"/>
          <w:szCs w:val="22"/>
        </w:rPr>
      </w:pPr>
      <w:r w:rsidRPr="00C71289">
        <w:rPr>
          <w:rFonts w:cs="Arial"/>
          <w:szCs w:val="22"/>
        </w:rPr>
        <w:t xml:space="preserve">Finally, examining </w:t>
      </w:r>
      <w:r w:rsidR="007370DB">
        <w:rPr>
          <w:rFonts w:cs="Arial"/>
          <w:szCs w:val="22"/>
        </w:rPr>
        <w:t>five</w:t>
      </w:r>
      <w:r w:rsidRPr="00C71289">
        <w:rPr>
          <w:rFonts w:cs="Arial"/>
          <w:szCs w:val="22"/>
        </w:rPr>
        <w:t xml:space="preserve"> </w:t>
      </w:r>
      <w:r w:rsidR="007370DB">
        <w:rPr>
          <w:rFonts w:cs="Arial"/>
          <w:szCs w:val="22"/>
        </w:rPr>
        <w:t>countries</w:t>
      </w:r>
      <w:r w:rsidRPr="00C71289">
        <w:rPr>
          <w:rFonts w:cs="Arial"/>
          <w:szCs w:val="22"/>
        </w:rPr>
        <w:t xml:space="preserve"> in this paper has meant each individual </w:t>
      </w:r>
      <w:r w:rsidR="007370DB">
        <w:rPr>
          <w:rFonts w:cs="Arial"/>
          <w:szCs w:val="22"/>
        </w:rPr>
        <w:t>trajectory</w:t>
      </w:r>
      <w:r w:rsidRPr="00C71289">
        <w:rPr>
          <w:rFonts w:cs="Arial"/>
          <w:szCs w:val="22"/>
        </w:rPr>
        <w:t xml:space="preserve"> could not be considered in depth, nor could all fluctuations be explored, leaving many unanswered questions.</w:t>
      </w:r>
      <w:r w:rsidR="007370DB">
        <w:rPr>
          <w:rFonts w:cs="Arial"/>
          <w:szCs w:val="22"/>
        </w:rPr>
        <w:t xml:space="preserve"> </w:t>
      </w:r>
      <w:r w:rsidRPr="00C71289">
        <w:rPr>
          <w:rFonts w:cs="Arial"/>
          <w:szCs w:val="22"/>
        </w:rPr>
        <w:t>This is considered further under ‘future research’.</w:t>
      </w:r>
    </w:p>
    <w:p w14:paraId="67109B90" w14:textId="77777777" w:rsidR="00876D64" w:rsidRPr="00C71289" w:rsidRDefault="00876D64" w:rsidP="007370DB">
      <w:pPr>
        <w:rPr>
          <w:rFonts w:cs="Arial"/>
          <w:szCs w:val="22"/>
        </w:rPr>
      </w:pPr>
    </w:p>
    <w:p w14:paraId="6A74B595" w14:textId="7AFE887B" w:rsidR="007E65D1" w:rsidRPr="00C71289" w:rsidRDefault="007E65D1" w:rsidP="00800E12">
      <w:pPr>
        <w:pStyle w:val="Heading2"/>
        <w:rPr>
          <w:rFonts w:eastAsia="Times New Roman"/>
          <w:lang w:eastAsia="en-GB"/>
        </w:rPr>
      </w:pPr>
      <w:commentRangeStart w:id="396"/>
      <w:r w:rsidRPr="00C71289">
        <w:rPr>
          <w:rFonts w:eastAsia="Times New Roman"/>
          <w:lang w:eastAsia="en-GB"/>
        </w:rPr>
        <w:t xml:space="preserve">Future research and unanswered </w:t>
      </w:r>
      <w:r w:rsidRPr="00800E12">
        <w:t>questions</w:t>
      </w:r>
      <w:commentRangeEnd w:id="396"/>
      <w:r w:rsidR="00E5340C">
        <w:rPr>
          <w:rStyle w:val="CommentReference"/>
          <w:rFonts w:asciiTheme="minorHAnsi" w:eastAsiaTheme="minorHAnsi" w:hAnsiTheme="minorHAnsi" w:cstheme="minorBidi"/>
          <w:b w:val="0"/>
        </w:rPr>
        <w:commentReference w:id="396"/>
      </w:r>
    </w:p>
    <w:p w14:paraId="07469EE2" w14:textId="60A89952" w:rsidR="007370DB" w:rsidRPr="00F6647D" w:rsidRDefault="00D837F0" w:rsidP="007370DB">
      <w:pPr>
        <w:rPr>
          <w:rFonts w:cs="Arial"/>
          <w:szCs w:val="22"/>
        </w:rPr>
      </w:pPr>
      <w:r>
        <w:rPr>
          <w:rFonts w:cs="Arial"/>
          <w:szCs w:val="22"/>
        </w:rPr>
        <w:t xml:space="preserve">These observations should encourage more detailed analyses of each </w:t>
      </w:r>
      <w:r w:rsidR="00F6647D" w:rsidRPr="00F6647D">
        <w:rPr>
          <w:rFonts w:cs="Arial"/>
          <w:szCs w:val="22"/>
        </w:rPr>
        <w:t>country. Firstly, the ‘social gradient’ in health outcomes is well-documented in both the UK and the USA.</w:t>
      </w:r>
      <w:r w:rsidR="00F6647D" w:rsidRPr="00F6647D">
        <w:rPr>
          <w:rFonts w:cs="Arial"/>
          <w:szCs w:val="22"/>
        </w:rPr>
        <w:fldChar w:fldCharType="begin"/>
      </w:r>
      <w:r w:rsidR="00BB1292">
        <w:rPr>
          <w:rFonts w:cs="Arial"/>
          <w:szCs w:val="22"/>
        </w:rPr>
        <w:instrText xml:space="preserve"> ADDIN EN.CITE &lt;EndNote&gt;&lt;Cite&gt;&lt;Author&gt;Chetty&lt;/Author&gt;&lt;Year&gt;2016&lt;/Year&gt;&lt;RecNum&gt;69&lt;/RecNum&gt;&lt;DisplayText&gt;&lt;style face="superscript"&gt;34 35&lt;/style&gt;&lt;/DisplayText&gt;&lt;record&gt;&lt;rec-number&gt;69&lt;/rec-number&gt;&lt;foreign-keys&gt;&lt;key app="EN" db-id="9vvtta0t42fee5eeva8xarpbe9srzdetrx2a" timestamp="1600780682"&gt;69&lt;/key&gt;&lt;/foreign-keys&gt;&lt;ref-type name="Journal Article"&gt;17&lt;/ref-type&gt;&lt;contributors&gt;&lt;authors&gt;&lt;author&gt;Chetty, Raj&lt;/author&gt;&lt;author&gt;Stepner, Michael&lt;/author&gt;&lt;author&gt;Abraham, Sarah&lt;/author&gt;&lt;author&gt;Lin, Shelby&lt;/author&gt;&lt;author&gt;Scuderi, Benjamin&lt;/author&gt;&lt;author&gt;Turner, Nicholas&lt;/author&gt;&lt;author&gt;Bergeron, Augustin&lt;/author&gt;&lt;author&gt;Cutler, David&lt;/author&gt;&lt;/authors&gt;&lt;/contributors&gt;&lt;titles&gt;&lt;title&gt;The Association Between Income and Life Expectancy in the United States, 2001-2014&lt;/title&gt;&lt;secondary-title&gt;JAMA&lt;/secondary-title&gt;&lt;/titles&gt;&lt;periodical&gt;&lt;full-title&gt;JAMA&lt;/full-title&gt;&lt;/periodical&gt;&lt;pages&gt;1750-1766&lt;/pages&gt;&lt;volume&gt;315&lt;/volume&gt;&lt;number&gt;16&lt;/number&gt;&lt;dates&gt;&lt;year&gt;2016&lt;/year&gt;&lt;/dates&gt;&lt;isbn&gt;0098-7484&lt;/isbn&gt;&lt;urls&gt;&lt;related-urls&gt;&lt;url&gt;https://doi.org/10.1001/jama.2016.4226&lt;/url&gt;&lt;/related-urls&gt;&lt;/urls&gt;&lt;electronic-resource-num&gt;10.1001/jama.2016.4226&lt;/electronic-resource-num&gt;&lt;access-date&gt;9/22/2020&lt;/access-date&gt;&lt;/record&gt;&lt;/Cite&gt;&lt;Cite&gt;&lt;Author&gt;Institute of Health Equity&lt;/Author&gt;&lt;Year&gt;2020&lt;/Year&gt;&lt;RecNum&gt;70&lt;/RecNum&gt;&lt;record&gt;&lt;rec-number&gt;70&lt;/rec-number&gt;&lt;foreign-keys&gt;&lt;key app="EN" db-id="9vvtta0t42fee5eeva8xarpbe9srzdetrx2a" timestamp="1600781011"&gt;70&lt;/key&gt;&lt;/foreign-keys&gt;&lt;ref-type name="Web Page"&gt;12&lt;/ref-type&gt;&lt;contributors&gt;&lt;authors&gt;&lt;author&gt;Institute of Health Equity,&lt;/author&gt;&lt;/authors&gt;&lt;/contributors&gt;&lt;titles&gt;&lt;title&gt;Health Equity in England: the Marmot Review 10 Years On&lt;/title&gt;&lt;/titles&gt;&lt;volume&gt;2020&lt;/volume&gt;&lt;number&gt;22 September&lt;/number&gt;&lt;dates&gt;&lt;year&gt;2020&lt;/year&gt;&lt;pub-dates&gt;&lt;date&gt;February 2020&lt;/date&gt;&lt;/pub-dates&gt;&lt;/dates&gt;&lt;urls&gt;&lt;related-urls&gt;&lt;url&gt;http://www.instituteofhealthequity.org/resources-reports/marmot-review-10-years-on&lt;/url&gt;&lt;/related-urls&gt;&lt;/urls&gt;&lt;custom1&gt;2020&lt;/custom1&gt;&lt;custom2&gt;22 September&lt;/custom2&gt;&lt;/record&gt;&lt;/Cite&gt;&lt;/EndNote&gt;</w:instrText>
      </w:r>
      <w:r w:rsidR="00F6647D" w:rsidRPr="00F6647D">
        <w:rPr>
          <w:rFonts w:cs="Arial"/>
          <w:szCs w:val="22"/>
        </w:rPr>
        <w:fldChar w:fldCharType="separate"/>
      </w:r>
      <w:r w:rsidR="00BB1292" w:rsidRPr="00BB1292">
        <w:rPr>
          <w:rFonts w:cs="Arial"/>
          <w:noProof/>
          <w:szCs w:val="22"/>
          <w:vertAlign w:val="superscript"/>
        </w:rPr>
        <w:t>34 35</w:t>
      </w:r>
      <w:r w:rsidR="00F6647D" w:rsidRPr="00F6647D">
        <w:rPr>
          <w:rFonts w:cs="Arial"/>
          <w:szCs w:val="22"/>
        </w:rPr>
        <w:fldChar w:fldCharType="end"/>
      </w:r>
      <w:r w:rsidR="00F6647D" w:rsidRPr="00F6647D">
        <w:rPr>
          <w:rFonts w:cs="Arial"/>
          <w:szCs w:val="22"/>
        </w:rPr>
        <w:t xml:space="preserve"> Examining life disparity through the lens of the social determinants of health—to include analysis of factors such as educational level, housing, income and employment—would undoubtedly reveal deeper disparities, but may also provide information vital for targeted public health interventions and health policy implementation.</w:t>
      </w:r>
    </w:p>
    <w:p w14:paraId="6B8E2DBE" w14:textId="5FC8F177" w:rsidR="00F6647D" w:rsidRPr="00F6647D" w:rsidRDefault="00F6647D" w:rsidP="007370DB">
      <w:pPr>
        <w:rPr>
          <w:rFonts w:cs="Arial"/>
          <w:szCs w:val="22"/>
        </w:rPr>
      </w:pPr>
      <w:r w:rsidRPr="00F6647D">
        <w:rPr>
          <w:rFonts w:cs="Arial"/>
          <w:szCs w:val="22"/>
        </w:rPr>
        <w:t xml:space="preserve">Secondly, these aggregate data do not </w:t>
      </w:r>
      <w:r w:rsidR="00956C28">
        <w:rPr>
          <w:rFonts w:cs="Arial"/>
          <w:szCs w:val="22"/>
        </w:rPr>
        <w:t xml:space="preserve">allow for </w:t>
      </w:r>
      <w:r w:rsidRPr="00F6647D">
        <w:rPr>
          <w:rFonts w:cs="Arial"/>
          <w:szCs w:val="22"/>
        </w:rPr>
        <w:t>explor</w:t>
      </w:r>
      <w:r w:rsidR="00956C28">
        <w:rPr>
          <w:rFonts w:cs="Arial"/>
          <w:szCs w:val="22"/>
        </w:rPr>
        <w:t>ation of</w:t>
      </w:r>
      <w:r w:rsidRPr="00F6647D">
        <w:rPr>
          <w:rFonts w:cs="Arial"/>
          <w:szCs w:val="22"/>
        </w:rPr>
        <w:t xml:space="preserve"> the impact of race and ethnicity. As with many</w:t>
      </w:r>
      <w:r w:rsidR="00FB257A">
        <w:rPr>
          <w:rFonts w:cs="Arial"/>
          <w:szCs w:val="22"/>
        </w:rPr>
        <w:t xml:space="preserve"> health outcomes, in the UK the impact of COVID-19 on people </w:t>
      </w:r>
      <w:r w:rsidR="00956C28">
        <w:rPr>
          <w:rFonts w:cs="Arial"/>
          <w:szCs w:val="22"/>
        </w:rPr>
        <w:t>from</w:t>
      </w:r>
      <w:r w:rsidR="00FB257A">
        <w:rPr>
          <w:rFonts w:cs="Arial"/>
          <w:szCs w:val="22"/>
        </w:rPr>
        <w:t xml:space="preserve"> Black Asian Minority Ethnic backgrounds has been disproportionately high,</w:t>
      </w:r>
      <w:r w:rsidR="00EF65AC">
        <w:rPr>
          <w:rFonts w:cs="Arial"/>
          <w:szCs w:val="22"/>
        </w:rPr>
        <w:fldChar w:fldCharType="begin"/>
      </w:r>
      <w:r w:rsidR="00BB1292">
        <w:rPr>
          <w:rFonts w:cs="Arial"/>
          <w:szCs w:val="22"/>
        </w:rPr>
        <w:instrText xml:space="preserve"> ADDIN EN.CITE &lt;EndNote&gt;&lt;Cite&gt;&lt;Author&gt;Public Health England&lt;/Author&gt;&lt;Year&gt;2020&lt;/Year&gt;&lt;RecNum&gt;73&lt;/RecNum&gt;&lt;DisplayText&gt;&lt;style face="superscript"&gt;36&lt;/style&gt;&lt;/DisplayText&gt;&lt;record&gt;&lt;rec-number&gt;73&lt;/rec-number&gt;&lt;foreign-keys&gt;&lt;key app="EN" db-id="9vvtta0t42fee5eeva8xarpbe9srzdetrx2a" timestamp="1600786695"&gt;73&lt;/key&gt;&lt;/foreign-keys&gt;&lt;ref-type name="Web Page"&gt;12&lt;/ref-type&gt;&lt;contributors&gt;&lt;authors&gt;&lt;author&gt;Public Health England,&lt;/author&gt;&lt;/authors&gt;&lt;/contributors&gt;&lt;titles&gt;&lt;title&gt;Disparities in the risks and outcomes of COVID-19&lt;/title&gt;&lt;/titles&gt;&lt;volume&gt;2020&lt;/volume&gt;&lt;number&gt;22 September&lt;/number&gt;&lt;dates&gt;&lt;year&gt;2020&lt;/year&gt;&lt;pub-dates&gt;&lt;date&gt;August 2020&lt;/date&gt;&lt;/pub-dates&gt;&lt;/dates&gt;&lt;urls&gt;&lt;related-urls&gt;&lt;url&gt;https://assets.publishing.service.gov.uk/government/uploads/system/uploads/attachment_data/file/908434/Disparities_in_the_risk_and_outcomes_of_COVID_August_2020_update.pdf&lt;/url&gt;&lt;/related-urls&gt;&lt;/urls&gt;&lt;custom1&gt;2020&lt;/custom1&gt;&lt;custom2&gt;22 September&lt;/custom2&gt;&lt;/record&gt;&lt;/Cite&gt;&lt;/EndNote&gt;</w:instrText>
      </w:r>
      <w:r w:rsidR="00EF65AC">
        <w:rPr>
          <w:rFonts w:cs="Arial"/>
          <w:szCs w:val="22"/>
        </w:rPr>
        <w:fldChar w:fldCharType="separate"/>
      </w:r>
      <w:r w:rsidR="00BB1292" w:rsidRPr="00BB1292">
        <w:rPr>
          <w:rFonts w:cs="Arial"/>
          <w:noProof/>
          <w:szCs w:val="22"/>
          <w:vertAlign w:val="superscript"/>
        </w:rPr>
        <w:t>36</w:t>
      </w:r>
      <w:r w:rsidR="00EF65AC">
        <w:rPr>
          <w:rFonts w:cs="Arial"/>
          <w:szCs w:val="22"/>
        </w:rPr>
        <w:fldChar w:fldCharType="end"/>
      </w:r>
      <w:r w:rsidR="0009722F">
        <w:rPr>
          <w:rFonts w:cs="Arial"/>
          <w:szCs w:val="22"/>
        </w:rPr>
        <w:t xml:space="preserve"> and</w:t>
      </w:r>
      <w:r w:rsidR="00517DB7">
        <w:rPr>
          <w:rFonts w:cs="Arial"/>
          <w:szCs w:val="22"/>
        </w:rPr>
        <w:t xml:space="preserve"> while</w:t>
      </w:r>
      <w:r w:rsidR="00FB257A">
        <w:rPr>
          <w:rFonts w:cs="Arial"/>
          <w:szCs w:val="22"/>
        </w:rPr>
        <w:t xml:space="preserve"> </w:t>
      </w:r>
      <w:r w:rsidR="00517DB7">
        <w:rPr>
          <w:rFonts w:cs="Arial"/>
          <w:szCs w:val="22"/>
        </w:rPr>
        <w:t>official analyses noticeably ignored the role of structural, systemic racism, others called for urgent investigation.</w:t>
      </w:r>
      <w:r w:rsidR="00517DB7">
        <w:rPr>
          <w:rFonts w:cs="Arial"/>
          <w:szCs w:val="22"/>
        </w:rPr>
        <w:fldChar w:fldCharType="begin"/>
      </w:r>
      <w:r w:rsidR="00BB1292">
        <w:rPr>
          <w:rFonts w:cs="Arial"/>
          <w:szCs w:val="22"/>
        </w:rPr>
        <w:instrText xml:space="preserve"> ADDIN EN.CITE &lt;EndNote&gt;&lt;Cite&gt;&lt;Author&gt;Patel&lt;/Author&gt;&lt;Year&gt;2020&lt;/Year&gt;&lt;RecNum&gt;72&lt;/RecNum&gt;&lt;DisplayText&gt;&lt;style face="superscript"&gt;37&lt;/style&gt;&lt;/DisplayText&gt;&lt;record&gt;&lt;rec-number&gt;72&lt;/rec-number&gt;&lt;foreign-keys&gt;&lt;key app="EN" db-id="9vvtta0t42fee5eeva8xarpbe9srzdetrx2a" timestamp="1600786505"&gt;72&lt;/key&gt;&lt;/foreign-keys&gt;&lt;ref-type name="Journal Article"&gt;17&lt;/ref-type&gt;&lt;contributors&gt;&lt;authors&gt;&lt;author&gt;Patel, Parth&lt;/author&gt;&lt;author&gt;Hiam, Lucinda&lt;/author&gt;&lt;author&gt;Sowemimo, Annabel&lt;/author&gt;&lt;author&gt;Devakumar, Delan&lt;/author&gt;&lt;author&gt;McKee, Martin&lt;/author&gt;&lt;/authors&gt;&lt;/contributors&gt;&lt;titles&gt;&lt;title&gt;Ethnicity and covid-19&lt;/title&gt;&lt;secondary-title&gt;BMJ&lt;/secondary-title&gt;&lt;/titles&gt;&lt;periodical&gt;&lt;full-title&gt;Bmj&lt;/full-title&gt;&lt;abbr-1&gt;BMJ (Clinical research ed.)&lt;/abbr-1&gt;&lt;/periodical&gt;&lt;pages&gt;m2282&lt;/pages&gt;&lt;volume&gt;369&lt;/volume&gt;&lt;dates&gt;&lt;year&gt;2020&lt;/year&gt;&lt;/dates&gt;&lt;urls&gt;&lt;related-urls&gt;&lt;url&gt;https://www.bmj.com/content/bmj/369/bmj.m2282.full.pdf&lt;/url&gt;&lt;/related-urls&gt;&lt;/urls&gt;&lt;electronic-resource-num&gt;10.1136/bmj.m2282&lt;/electronic-resource-num&gt;&lt;/record&gt;&lt;/Cite&gt;&lt;/EndNote&gt;</w:instrText>
      </w:r>
      <w:r w:rsidR="00517DB7">
        <w:rPr>
          <w:rFonts w:cs="Arial"/>
          <w:szCs w:val="22"/>
        </w:rPr>
        <w:fldChar w:fldCharType="separate"/>
      </w:r>
      <w:r w:rsidR="00BB1292" w:rsidRPr="00BB1292">
        <w:rPr>
          <w:rFonts w:cs="Arial"/>
          <w:noProof/>
          <w:szCs w:val="22"/>
          <w:vertAlign w:val="superscript"/>
        </w:rPr>
        <w:t>37</w:t>
      </w:r>
      <w:r w:rsidR="00517DB7">
        <w:rPr>
          <w:rFonts w:cs="Arial"/>
          <w:szCs w:val="22"/>
        </w:rPr>
        <w:fldChar w:fldCharType="end"/>
      </w:r>
    </w:p>
    <w:p w14:paraId="6FE9E3E8" w14:textId="3DD5F7EA" w:rsidR="001C1275" w:rsidRPr="00F6647D" w:rsidRDefault="00F6647D" w:rsidP="007370DB">
      <w:pPr>
        <w:rPr>
          <w:rFonts w:cs="Arial"/>
          <w:szCs w:val="22"/>
        </w:rPr>
      </w:pPr>
      <w:r w:rsidRPr="00F6647D">
        <w:rPr>
          <w:rFonts w:cs="Arial"/>
          <w:szCs w:val="22"/>
        </w:rPr>
        <w:lastRenderedPageBreak/>
        <w:t>Thirdly, although the data are presented by gender, further analysis of the differences have not been carried out and are essential to fully understand the implications of what is seen. For example, in England, women in the most deprived areas saw a fall in life expectancy between 2010-2012 and 2016-2018.</w:t>
      </w:r>
      <w:r w:rsidRPr="00F6647D">
        <w:rPr>
          <w:rFonts w:cs="Arial"/>
          <w:szCs w:val="22"/>
        </w:rPr>
        <w:fldChar w:fldCharType="begin"/>
      </w:r>
      <w:r w:rsidR="00BB1292">
        <w:rPr>
          <w:rFonts w:cs="Arial"/>
          <w:szCs w:val="22"/>
        </w:rPr>
        <w:instrText xml:space="preserve"> ADDIN EN.CITE &lt;EndNote&gt;&lt;Cite&gt;&lt;Author&gt;Institute of Health Equity&lt;/Author&gt;&lt;Year&gt;2020&lt;/Year&gt;&lt;RecNum&gt;70&lt;/RecNum&gt;&lt;DisplayText&gt;&lt;style face="superscript"&gt;35&lt;/style&gt;&lt;/DisplayText&gt;&lt;record&gt;&lt;rec-number&gt;70&lt;/rec-number&gt;&lt;foreign-keys&gt;&lt;key app="EN" db-id="9vvtta0t42fee5eeva8xarpbe9srzdetrx2a" timestamp="1600781011"&gt;70&lt;/key&gt;&lt;/foreign-keys&gt;&lt;ref-type name="Web Page"&gt;12&lt;/ref-type&gt;&lt;contributors&gt;&lt;authors&gt;&lt;author&gt;Institute of Health Equity,&lt;/author&gt;&lt;/authors&gt;&lt;/contributors&gt;&lt;titles&gt;&lt;title&gt;Health Equity in England: the Marmot Review 10 Years On&lt;/title&gt;&lt;/titles&gt;&lt;volume&gt;2020&lt;/volume&gt;&lt;number&gt;22 September&lt;/number&gt;&lt;dates&gt;&lt;year&gt;2020&lt;/year&gt;&lt;pub-dates&gt;&lt;date&gt;February 2020&lt;/date&gt;&lt;/pub-dates&gt;&lt;/dates&gt;&lt;urls&gt;&lt;related-urls&gt;&lt;url&gt;http://www.instituteofhealthequity.org/resources-reports/marmot-review-10-years-on&lt;/url&gt;&lt;/related-urls&gt;&lt;/urls&gt;&lt;custom1&gt;2020&lt;/custom1&gt;&lt;custom2&gt;22 September&lt;/custom2&gt;&lt;/record&gt;&lt;/Cite&gt;&lt;/EndNote&gt;</w:instrText>
      </w:r>
      <w:r w:rsidRPr="00F6647D">
        <w:rPr>
          <w:rFonts w:cs="Arial"/>
          <w:szCs w:val="22"/>
        </w:rPr>
        <w:fldChar w:fldCharType="separate"/>
      </w:r>
      <w:r w:rsidR="00BB1292" w:rsidRPr="00BB1292">
        <w:rPr>
          <w:rFonts w:cs="Arial"/>
          <w:noProof/>
          <w:szCs w:val="22"/>
          <w:vertAlign w:val="superscript"/>
        </w:rPr>
        <w:t>35</w:t>
      </w:r>
      <w:r w:rsidRPr="00F6647D">
        <w:rPr>
          <w:rFonts w:cs="Arial"/>
          <w:szCs w:val="22"/>
        </w:rPr>
        <w:fldChar w:fldCharType="end"/>
      </w:r>
      <w:r w:rsidR="00EF65AC">
        <w:rPr>
          <w:rFonts w:cs="Arial"/>
          <w:szCs w:val="22"/>
        </w:rPr>
        <w:t xml:space="preserve"> </w:t>
      </w:r>
      <w:r w:rsidR="00956C28">
        <w:rPr>
          <w:rFonts w:cs="Arial"/>
          <w:szCs w:val="22"/>
        </w:rPr>
        <w:t xml:space="preserve">Fourthly, Canada was selected as a geographical neighbour to the USA, but revealed an unexpected finding. This requires further investigation of its own into health inequalities in Canada, and previous trends. </w:t>
      </w:r>
      <w:r w:rsidR="00EF65AC">
        <w:rPr>
          <w:rFonts w:cs="Arial"/>
          <w:szCs w:val="22"/>
        </w:rPr>
        <w:t xml:space="preserve">Finally, although the overall impact of the COVID-19 pandemic </w:t>
      </w:r>
      <w:r w:rsidR="0011660B">
        <w:rPr>
          <w:rFonts w:cs="Arial"/>
          <w:szCs w:val="22"/>
        </w:rPr>
        <w:t>will</w:t>
      </w:r>
      <w:r w:rsidR="00EF65AC">
        <w:rPr>
          <w:rFonts w:cs="Arial"/>
          <w:szCs w:val="22"/>
        </w:rPr>
        <w:t xml:space="preserve"> not be known for some time, inter-country comparison must look at the preceding decades to fully understand the outcomes seen.</w:t>
      </w:r>
    </w:p>
    <w:p w14:paraId="4B42305E" w14:textId="0B4AFC79" w:rsidR="007370DB" w:rsidRPr="00723257" w:rsidRDefault="00723257" w:rsidP="00723257">
      <w:pPr>
        <w:pStyle w:val="Heading1"/>
        <w:rPr>
          <w:rFonts w:ascii="Arial" w:hAnsi="Arial" w:cs="Arial"/>
          <w:sz w:val="22"/>
          <w:szCs w:val="22"/>
        </w:rPr>
      </w:pPr>
      <w:r w:rsidRPr="00723257">
        <w:rPr>
          <w:rFonts w:ascii="Arial" w:hAnsi="Arial" w:cs="Arial"/>
          <w:sz w:val="22"/>
          <w:szCs w:val="22"/>
        </w:rPr>
        <w:t>Conclusion</w:t>
      </w:r>
    </w:p>
    <w:p w14:paraId="1B86A25F" w14:textId="3E9C90C3" w:rsidR="00723257" w:rsidRDefault="00723257" w:rsidP="00723257">
      <w:pPr>
        <w:rPr>
          <w:rFonts w:cs="Arial"/>
          <w:szCs w:val="22"/>
        </w:rPr>
      </w:pPr>
      <w:r>
        <w:rPr>
          <w:rFonts w:cs="Arial"/>
          <w:szCs w:val="22"/>
        </w:rPr>
        <w:t xml:space="preserve">The data presented here show that the worsening </w:t>
      </w:r>
      <w:r w:rsidR="00557976">
        <w:rPr>
          <w:rFonts w:cs="Arial"/>
          <w:szCs w:val="22"/>
        </w:rPr>
        <w:t>of</w:t>
      </w:r>
      <w:r>
        <w:rPr>
          <w:rFonts w:cs="Arial"/>
          <w:szCs w:val="22"/>
        </w:rPr>
        <w:t xml:space="preserve"> </w:t>
      </w:r>
      <w:r w:rsidR="00314787">
        <w:rPr>
          <w:rFonts w:cs="Arial"/>
          <w:szCs w:val="22"/>
        </w:rPr>
        <w:t>life expectancy and life disparity</w:t>
      </w:r>
      <w:r>
        <w:rPr>
          <w:rFonts w:cs="Arial"/>
          <w:szCs w:val="22"/>
        </w:rPr>
        <w:t xml:space="preserve"> in the USA and the UK </w:t>
      </w:r>
      <w:r w:rsidR="00F6647D">
        <w:rPr>
          <w:rFonts w:cs="Arial"/>
          <w:szCs w:val="22"/>
        </w:rPr>
        <w:t>were</w:t>
      </w:r>
      <w:r>
        <w:rPr>
          <w:rFonts w:cs="Arial"/>
          <w:szCs w:val="22"/>
        </w:rPr>
        <w:t xml:space="preserve"> </w:t>
      </w:r>
      <w:r w:rsidR="004F5AE8">
        <w:rPr>
          <w:rFonts w:cs="Arial"/>
          <w:szCs w:val="22"/>
        </w:rPr>
        <w:t>not</w:t>
      </w:r>
      <w:r>
        <w:rPr>
          <w:rFonts w:cs="Arial"/>
          <w:szCs w:val="22"/>
        </w:rPr>
        <w:t xml:space="preserve"> inevitable</w:t>
      </w:r>
      <w:r w:rsidR="00F6647D">
        <w:rPr>
          <w:rFonts w:cs="Arial"/>
          <w:szCs w:val="22"/>
        </w:rPr>
        <w:t>,</w:t>
      </w:r>
      <w:r w:rsidR="004F5AE8">
        <w:rPr>
          <w:rFonts w:cs="Arial"/>
          <w:szCs w:val="22"/>
        </w:rPr>
        <w:t xml:space="preserve"> and neither</w:t>
      </w:r>
      <w:r w:rsidR="00F6647D">
        <w:rPr>
          <w:rFonts w:cs="Arial"/>
          <w:szCs w:val="22"/>
        </w:rPr>
        <w:t xml:space="preserve"> </w:t>
      </w:r>
      <w:r w:rsidR="005E47E8">
        <w:rPr>
          <w:rFonts w:cs="Arial"/>
          <w:szCs w:val="22"/>
        </w:rPr>
        <w:t>are</w:t>
      </w:r>
      <w:r w:rsidR="00F6647D">
        <w:rPr>
          <w:rFonts w:cs="Arial"/>
          <w:szCs w:val="22"/>
        </w:rPr>
        <w:t xml:space="preserve"> the continuing downward</w:t>
      </w:r>
      <w:r w:rsidR="005E47E8">
        <w:rPr>
          <w:rFonts w:cs="Arial"/>
          <w:szCs w:val="22"/>
        </w:rPr>
        <w:t>s</w:t>
      </w:r>
      <w:r w:rsidR="00F6647D">
        <w:rPr>
          <w:rFonts w:cs="Arial"/>
          <w:szCs w:val="22"/>
        </w:rPr>
        <w:t xml:space="preserve"> trend</w:t>
      </w:r>
      <w:r w:rsidR="005E47E8">
        <w:rPr>
          <w:rFonts w:cs="Arial"/>
          <w:szCs w:val="22"/>
        </w:rPr>
        <w:t>s</w:t>
      </w:r>
      <w:r w:rsidR="00F6647D">
        <w:rPr>
          <w:rFonts w:cs="Arial"/>
          <w:szCs w:val="22"/>
        </w:rPr>
        <w:t xml:space="preserve">. France and Japan both experienced periods of downturn but recovered and have been able to continue with improving </w:t>
      </w:r>
      <w:r w:rsidR="005E47E8">
        <w:rPr>
          <w:rFonts w:cs="Arial"/>
          <w:szCs w:val="22"/>
        </w:rPr>
        <w:t>trajectories</w:t>
      </w:r>
      <w:r w:rsidR="00F6647D">
        <w:rPr>
          <w:rFonts w:cs="Arial"/>
          <w:szCs w:val="22"/>
        </w:rPr>
        <w:t xml:space="preserve"> in both life expectancy and life disparity.</w:t>
      </w:r>
      <w:r w:rsidR="00956C28">
        <w:rPr>
          <w:rFonts w:cs="Arial"/>
          <w:szCs w:val="22"/>
        </w:rPr>
        <w:t xml:space="preserve"> The evidence suggests that</w:t>
      </w:r>
      <w:r w:rsidR="005E47E8">
        <w:rPr>
          <w:rFonts w:cs="Arial"/>
          <w:szCs w:val="22"/>
        </w:rPr>
        <w:t xml:space="preserve"> </w:t>
      </w:r>
      <w:r w:rsidR="00956C28">
        <w:rPr>
          <w:rFonts w:cs="Arial"/>
          <w:szCs w:val="22"/>
        </w:rPr>
        <w:t>g</w:t>
      </w:r>
      <w:r w:rsidR="005E47E8">
        <w:rPr>
          <w:rFonts w:cs="Arial"/>
          <w:szCs w:val="22"/>
        </w:rPr>
        <w:t>overnments must focus on reducing inequalities</w:t>
      </w:r>
      <w:r w:rsidR="00D975D7">
        <w:rPr>
          <w:rFonts w:cs="Arial"/>
          <w:szCs w:val="22"/>
        </w:rPr>
        <w:t xml:space="preserve">, and in particular premature mortality, </w:t>
      </w:r>
      <w:proofErr w:type="gramStart"/>
      <w:r w:rsidR="005E47E8">
        <w:rPr>
          <w:rFonts w:cs="Arial"/>
          <w:szCs w:val="22"/>
        </w:rPr>
        <w:t>in order to</w:t>
      </w:r>
      <w:proofErr w:type="gramEnd"/>
      <w:r w:rsidR="005E47E8">
        <w:rPr>
          <w:rFonts w:cs="Arial"/>
          <w:szCs w:val="22"/>
        </w:rPr>
        <w:t xml:space="preserve"> improve life expectancy and to decrease life disparity. </w:t>
      </w:r>
    </w:p>
    <w:p w14:paraId="176A4DA0" w14:textId="77777777" w:rsidR="00D975D7" w:rsidRDefault="00D975D7" w:rsidP="00723257">
      <w:pPr>
        <w:rPr>
          <w:rFonts w:cs="Arial"/>
          <w:szCs w:val="22"/>
        </w:rPr>
      </w:pPr>
    </w:p>
    <w:p w14:paraId="41B09D67" w14:textId="764C9773" w:rsidR="002773BC" w:rsidRDefault="002773BC">
      <w:pPr>
        <w:rPr>
          <w:rFonts w:cs="Arial"/>
          <w:szCs w:val="22"/>
        </w:rPr>
      </w:pPr>
      <w:r>
        <w:rPr>
          <w:rFonts w:cs="Arial"/>
          <w:szCs w:val="22"/>
        </w:rPr>
        <w:br w:type="page"/>
      </w:r>
    </w:p>
    <w:p w14:paraId="65AF0E02" w14:textId="3699B48F" w:rsidR="00912E84" w:rsidRPr="00C71289" w:rsidRDefault="00912E84" w:rsidP="007370DB">
      <w:pPr>
        <w:pStyle w:val="Heading1"/>
        <w:rPr>
          <w:rFonts w:ascii="Arial" w:hAnsi="Arial" w:cs="Arial"/>
          <w:sz w:val="22"/>
          <w:szCs w:val="22"/>
        </w:rPr>
      </w:pPr>
      <w:r w:rsidRPr="00C71289">
        <w:rPr>
          <w:rFonts w:ascii="Arial" w:hAnsi="Arial" w:cs="Arial"/>
          <w:sz w:val="22"/>
          <w:szCs w:val="22"/>
        </w:rPr>
        <w:lastRenderedPageBreak/>
        <w:t>References</w:t>
      </w:r>
    </w:p>
    <w:p w14:paraId="75576A89" w14:textId="77777777" w:rsidR="00BB1292" w:rsidRPr="00BB1292" w:rsidRDefault="00912E84" w:rsidP="00BB1292">
      <w:pPr>
        <w:pStyle w:val="EndNoteBibliography"/>
        <w:ind w:left="720" w:hanging="720"/>
        <w:rPr>
          <w:noProof/>
        </w:rPr>
      </w:pPr>
      <w:r w:rsidRPr="00C71289">
        <w:rPr>
          <w:rFonts w:ascii="Arial" w:hAnsi="Arial" w:cs="Arial"/>
          <w:szCs w:val="22"/>
        </w:rPr>
        <w:fldChar w:fldCharType="begin"/>
      </w:r>
      <w:r w:rsidRPr="00C71289">
        <w:rPr>
          <w:rFonts w:ascii="Arial" w:hAnsi="Arial" w:cs="Arial"/>
          <w:szCs w:val="22"/>
        </w:rPr>
        <w:instrText xml:space="preserve"> ADDIN EN.REFLIST </w:instrText>
      </w:r>
      <w:r w:rsidRPr="00C71289">
        <w:rPr>
          <w:rFonts w:ascii="Arial" w:hAnsi="Arial" w:cs="Arial"/>
          <w:szCs w:val="22"/>
        </w:rPr>
        <w:fldChar w:fldCharType="separate"/>
      </w:r>
      <w:r w:rsidR="00BB1292" w:rsidRPr="00BB1292">
        <w:rPr>
          <w:noProof/>
        </w:rPr>
        <w:t xml:space="preserve">1. Hiam L, Dorling D, Harrison D, et al. What caused the spike in mortality in England and Wales in January 2015? </w:t>
      </w:r>
      <w:r w:rsidR="00BB1292" w:rsidRPr="00BB1292">
        <w:rPr>
          <w:i/>
          <w:noProof/>
        </w:rPr>
        <w:t>Journal of the Royal Society of Medicine</w:t>
      </w:r>
      <w:r w:rsidR="00BB1292" w:rsidRPr="00BB1292">
        <w:rPr>
          <w:noProof/>
        </w:rPr>
        <w:t xml:space="preserve"> 2017:141076817693600. doi: 10.1177/0141076817693600 [published Online First: 2017/02/17]</w:t>
      </w:r>
    </w:p>
    <w:p w14:paraId="0CBD28EE" w14:textId="77777777" w:rsidR="00BB1292" w:rsidRPr="00BB1292" w:rsidRDefault="00BB1292" w:rsidP="00BB1292">
      <w:pPr>
        <w:pStyle w:val="EndNoteBibliography"/>
        <w:ind w:left="720" w:hanging="720"/>
        <w:rPr>
          <w:noProof/>
        </w:rPr>
      </w:pPr>
      <w:r w:rsidRPr="00BB1292">
        <w:rPr>
          <w:noProof/>
        </w:rPr>
        <w:t xml:space="preserve">2. McMichael AJ, McKee M, Shkolnikov V, et al. Mortality trends and setbacks: global convergence or divergence? </w:t>
      </w:r>
      <w:r w:rsidRPr="00BB1292">
        <w:rPr>
          <w:i/>
          <w:noProof/>
        </w:rPr>
        <w:t>Lancet</w:t>
      </w:r>
      <w:r w:rsidRPr="00BB1292">
        <w:rPr>
          <w:noProof/>
        </w:rPr>
        <w:t xml:space="preserve"> 2004;363(9415):1155-9. doi: 10.1016/s0140-6736(04)15902-3 [published Online First: 2004/04/06]</w:t>
      </w:r>
    </w:p>
    <w:p w14:paraId="52521EB9" w14:textId="77777777" w:rsidR="00BB1292" w:rsidRPr="00BB1292" w:rsidRDefault="00BB1292" w:rsidP="00BB1292">
      <w:pPr>
        <w:pStyle w:val="EndNoteBibliography"/>
        <w:ind w:left="720" w:hanging="720"/>
        <w:rPr>
          <w:noProof/>
        </w:rPr>
      </w:pPr>
      <w:r w:rsidRPr="00BB1292">
        <w:rPr>
          <w:noProof/>
        </w:rPr>
        <w:t xml:space="preserve">3. Aburto JM, Kashyap R, Scholey J, et al. Estimating the burden of COVID-19 on mortality, life expectancy and lifespan inequality in England and Wales: A population-level study. </w:t>
      </w:r>
      <w:r w:rsidRPr="00BB1292">
        <w:rPr>
          <w:i/>
          <w:noProof/>
        </w:rPr>
        <w:t>medRxiv</w:t>
      </w:r>
      <w:r w:rsidRPr="00BB1292">
        <w:rPr>
          <w:noProof/>
        </w:rPr>
        <w:t xml:space="preserve"> 2020:2020.07.16.20155077. doi: 10.1101/2020.07.16.20155077</w:t>
      </w:r>
    </w:p>
    <w:p w14:paraId="088FC847" w14:textId="77777777" w:rsidR="00BB1292" w:rsidRPr="00BB1292" w:rsidRDefault="00BB1292" w:rsidP="00BB1292">
      <w:pPr>
        <w:pStyle w:val="EndNoteBibliography"/>
        <w:ind w:left="720" w:hanging="720"/>
        <w:rPr>
          <w:noProof/>
        </w:rPr>
      </w:pPr>
      <w:r w:rsidRPr="00BB1292">
        <w:rPr>
          <w:noProof/>
        </w:rPr>
        <w:t xml:space="preserve">4. Chenet L, McKee M, Fulop N, et al. Changing life expectancy in central Europe: is there a single reason? </w:t>
      </w:r>
      <w:r w:rsidRPr="00BB1292">
        <w:rPr>
          <w:i/>
          <w:noProof/>
        </w:rPr>
        <w:t>Journal of public health medicine</w:t>
      </w:r>
      <w:r w:rsidRPr="00BB1292">
        <w:rPr>
          <w:noProof/>
        </w:rPr>
        <w:t xml:space="preserve"> 1996;18(3):329-36. doi: 10.1093/oxfordjournals.pubmed.a024514 [published Online First: 1996/09/01]</w:t>
      </w:r>
    </w:p>
    <w:p w14:paraId="65BC06EE" w14:textId="77777777" w:rsidR="00BB1292" w:rsidRPr="00BB1292" w:rsidRDefault="00BB1292" w:rsidP="00BB1292">
      <w:pPr>
        <w:pStyle w:val="EndNoteBibliography"/>
        <w:ind w:left="720" w:hanging="720"/>
        <w:rPr>
          <w:noProof/>
        </w:rPr>
      </w:pPr>
      <w:r w:rsidRPr="00BB1292">
        <w:rPr>
          <w:noProof/>
        </w:rPr>
        <w:t xml:space="preserve">5. Chenet L, McKee M, Otero A, et al. What happened to life expectancy in Spain in the 1980s? </w:t>
      </w:r>
      <w:r w:rsidRPr="00BB1292">
        <w:rPr>
          <w:i/>
          <w:noProof/>
        </w:rPr>
        <w:t>Journal of epidemiology and community health</w:t>
      </w:r>
      <w:r w:rsidRPr="00BB1292">
        <w:rPr>
          <w:noProof/>
        </w:rPr>
        <w:t xml:space="preserve"> 1997;51(5):510-4. doi: 10.1136/jech.51.5.510 [published Online First: 1998/01/13]</w:t>
      </w:r>
    </w:p>
    <w:p w14:paraId="0971831E" w14:textId="77777777" w:rsidR="00BB1292" w:rsidRPr="00BB1292" w:rsidRDefault="00BB1292" w:rsidP="00BB1292">
      <w:pPr>
        <w:pStyle w:val="EndNoteBibliography"/>
        <w:ind w:left="720" w:hanging="720"/>
        <w:rPr>
          <w:noProof/>
        </w:rPr>
      </w:pPr>
      <w:r w:rsidRPr="00BB1292">
        <w:rPr>
          <w:noProof/>
        </w:rPr>
        <w:t xml:space="preserve">6. Vaupel JW, Zhang Z, van Raalte AA. Life expectancy and disparity: an international comparison of life table data. </w:t>
      </w:r>
      <w:r w:rsidRPr="00BB1292">
        <w:rPr>
          <w:i/>
          <w:noProof/>
        </w:rPr>
        <w:t>BMJ Open</w:t>
      </w:r>
      <w:r w:rsidRPr="00BB1292">
        <w:rPr>
          <w:noProof/>
        </w:rPr>
        <w:t xml:space="preserve"> 2011;1(1):e000128. doi: 10.1136/bmjopen-2011-000128</w:t>
      </w:r>
    </w:p>
    <w:p w14:paraId="75CAB4F2" w14:textId="77777777" w:rsidR="00BB1292" w:rsidRPr="00BB1292" w:rsidRDefault="00BB1292" w:rsidP="00BB1292">
      <w:pPr>
        <w:pStyle w:val="EndNoteBibliography"/>
        <w:ind w:left="720" w:hanging="720"/>
        <w:rPr>
          <w:noProof/>
        </w:rPr>
      </w:pPr>
      <w:r w:rsidRPr="00BB1292">
        <w:rPr>
          <w:noProof/>
        </w:rPr>
        <w:t xml:space="preserve">7. Colchero F, Rau R, Jones OR, et al. The emergence of longevous populations. </w:t>
      </w:r>
      <w:r w:rsidRPr="00BB1292">
        <w:rPr>
          <w:i/>
          <w:noProof/>
        </w:rPr>
        <w:t>Proceedings of the National Academy of Sciences</w:t>
      </w:r>
      <w:r w:rsidRPr="00BB1292">
        <w:rPr>
          <w:noProof/>
        </w:rPr>
        <w:t xml:space="preserve"> 2016;113(48):E7681-E90. doi: 10.1073/pnas.1612191113</w:t>
      </w:r>
    </w:p>
    <w:p w14:paraId="18BB6B94" w14:textId="77777777" w:rsidR="00BB1292" w:rsidRPr="00BB1292" w:rsidRDefault="00BB1292" w:rsidP="00BB1292">
      <w:pPr>
        <w:pStyle w:val="EndNoteBibliography"/>
        <w:ind w:left="720" w:hanging="720"/>
        <w:rPr>
          <w:noProof/>
        </w:rPr>
      </w:pPr>
      <w:r w:rsidRPr="00BB1292">
        <w:rPr>
          <w:noProof/>
        </w:rPr>
        <w:t xml:space="preserve">8. van Raalte AA, Sasson I, Martikainen P. The case for monitoring life-span inequality. </w:t>
      </w:r>
      <w:r w:rsidRPr="00BB1292">
        <w:rPr>
          <w:i/>
          <w:noProof/>
        </w:rPr>
        <w:t>Science</w:t>
      </w:r>
      <w:r w:rsidRPr="00BB1292">
        <w:rPr>
          <w:noProof/>
        </w:rPr>
        <w:t xml:space="preserve"> 2018;362(6418):1002-04. doi: 10.1126/science.aau5811 [published Online First: 2018/12/01]</w:t>
      </w:r>
    </w:p>
    <w:p w14:paraId="3070CBB9" w14:textId="208F6272" w:rsidR="00BB1292" w:rsidRPr="00BB1292" w:rsidRDefault="00BB1292" w:rsidP="00BB1292">
      <w:pPr>
        <w:pStyle w:val="EndNoteBibliography"/>
        <w:ind w:left="720" w:hanging="720"/>
        <w:rPr>
          <w:noProof/>
        </w:rPr>
      </w:pPr>
      <w:r w:rsidRPr="00BB1292">
        <w:rPr>
          <w:noProof/>
        </w:rPr>
        <w:t xml:space="preserve">9. Arias E. XJ. United States Life Tables, 2017 National Vital Statistics Reports2019 [updated 24 June 2019; cited 2019 1 November]. Available from: </w:t>
      </w:r>
      <w:hyperlink r:id="rId23" w:history="1">
        <w:r w:rsidRPr="00BB1292">
          <w:rPr>
            <w:rStyle w:val="Hyperlink"/>
            <w:noProof/>
          </w:rPr>
          <w:t>https://www.cdc.gov/nchs/data/nvsr/nvsr68/nvsr68_07-508.pdf</w:t>
        </w:r>
      </w:hyperlink>
      <w:r w:rsidRPr="00BB1292">
        <w:rPr>
          <w:noProof/>
        </w:rPr>
        <w:t xml:space="preserve"> accessed 1 November 2019.</w:t>
      </w:r>
    </w:p>
    <w:p w14:paraId="6B4B2840" w14:textId="77777777" w:rsidR="00BB1292" w:rsidRPr="00BB1292" w:rsidRDefault="00BB1292" w:rsidP="00BB1292">
      <w:pPr>
        <w:pStyle w:val="EndNoteBibliography"/>
        <w:ind w:left="720" w:hanging="720"/>
        <w:rPr>
          <w:noProof/>
        </w:rPr>
      </w:pPr>
      <w:r w:rsidRPr="00BB1292">
        <w:rPr>
          <w:noProof/>
        </w:rPr>
        <w:t xml:space="preserve">10. Case A, Deaton A. Rising morbidity and mortality in midlife among white non-Hispanic Americans in the 21st century. </w:t>
      </w:r>
      <w:r w:rsidRPr="00BB1292">
        <w:rPr>
          <w:i/>
          <w:noProof/>
        </w:rPr>
        <w:t>Proceedings of the National Academy of Sciences</w:t>
      </w:r>
      <w:r w:rsidRPr="00BB1292">
        <w:rPr>
          <w:noProof/>
        </w:rPr>
        <w:t xml:space="preserve"> 2015;112(49):15078-83. doi: 10.1073/pnas.1518393112</w:t>
      </w:r>
    </w:p>
    <w:p w14:paraId="1E7EE05E" w14:textId="603D1233" w:rsidR="00BB1292" w:rsidRPr="00BB1292" w:rsidRDefault="00BB1292" w:rsidP="00BB1292">
      <w:pPr>
        <w:pStyle w:val="EndNoteBibliography"/>
        <w:ind w:left="720" w:hanging="720"/>
        <w:rPr>
          <w:noProof/>
        </w:rPr>
      </w:pPr>
      <w:r w:rsidRPr="00BB1292">
        <w:rPr>
          <w:noProof/>
        </w:rPr>
        <w:t xml:space="preserve">11. Case A. DA. Mortality and Morbidity in the 21st Century Brookings Papers on Economic Activity,: Brookings Institution Press; 2017 [updated Spring 2017. pp. 397-476]. Available from: </w:t>
      </w:r>
      <w:hyperlink r:id="rId24" w:history="1">
        <w:r w:rsidRPr="00BB1292">
          <w:rPr>
            <w:rStyle w:val="Hyperlink"/>
            <w:noProof/>
          </w:rPr>
          <w:t>https://muse.jhu.edu/article/671752/pdf?casa_token=bhG_ucDpXQcAAAAA:V0KMLbgIjulqGNMedAEbKWe0EDxixZevy5LjZKylJu_DgDugqpbM9Avn9CMpO6GR8ZlvEFtL6hk</w:t>
        </w:r>
      </w:hyperlink>
      <w:r w:rsidRPr="00BB1292">
        <w:rPr>
          <w:noProof/>
        </w:rPr>
        <w:t xml:space="preserve"> accessed 28 October 2019.</w:t>
      </w:r>
    </w:p>
    <w:p w14:paraId="4BE720D9" w14:textId="7BF5CC26" w:rsidR="00BB1292" w:rsidRPr="00BB1292" w:rsidRDefault="00BB1292" w:rsidP="00BB1292">
      <w:pPr>
        <w:pStyle w:val="EndNoteBibliography"/>
        <w:ind w:left="720" w:hanging="720"/>
        <w:rPr>
          <w:noProof/>
        </w:rPr>
      </w:pPr>
      <w:r w:rsidRPr="00BB1292">
        <w:rPr>
          <w:noProof/>
        </w:rPr>
        <w:t xml:space="preserve">12. Office for National Statistics. Changing trends in mortality: an international comparison: 2000 to 2016 2018 [updated 7 August 2018; cited 2018 11 August]. Available from: </w:t>
      </w:r>
      <w:hyperlink r:id="rId25" w:history="1">
        <w:r w:rsidRPr="00BB1292">
          <w:rPr>
            <w:rStyle w:val="Hyperlink"/>
            <w:noProof/>
          </w:rPr>
          <w:t>https://www.ons.gov.uk/peoplepopulationandcommunity/birthsdeathsandmarriages/lifeexpectancies/articles/changingtrendsinmortalityaninternationalcomparison/2000to2016</w:t>
        </w:r>
      </w:hyperlink>
      <w:r w:rsidRPr="00BB1292">
        <w:rPr>
          <w:noProof/>
        </w:rPr>
        <w:t xml:space="preserve"> accessed 11 August 2018.</w:t>
      </w:r>
    </w:p>
    <w:p w14:paraId="5506779E" w14:textId="77777777" w:rsidR="00BB1292" w:rsidRPr="00BB1292" w:rsidRDefault="00BB1292" w:rsidP="00BB1292">
      <w:pPr>
        <w:pStyle w:val="EndNoteBibliography"/>
        <w:ind w:left="720" w:hanging="720"/>
        <w:rPr>
          <w:noProof/>
        </w:rPr>
      </w:pPr>
      <w:r w:rsidRPr="00BB1292">
        <w:rPr>
          <w:noProof/>
        </w:rPr>
        <w:t xml:space="preserve">13. White KM. Longevity Advances in High-Income Countries, 1955–96. </w:t>
      </w:r>
      <w:r w:rsidRPr="00BB1292">
        <w:rPr>
          <w:i/>
          <w:noProof/>
        </w:rPr>
        <w:t>Population and Development Review</w:t>
      </w:r>
      <w:r w:rsidRPr="00BB1292">
        <w:rPr>
          <w:noProof/>
        </w:rPr>
        <w:t xml:space="preserve"> 2002;28(1):59-76. doi: 10.1111/j.1728-4457.2002.00059.x</w:t>
      </w:r>
    </w:p>
    <w:p w14:paraId="54A9213B" w14:textId="403335CA" w:rsidR="00BB1292" w:rsidRPr="00BB1292" w:rsidRDefault="00BB1292" w:rsidP="00BB1292">
      <w:pPr>
        <w:pStyle w:val="EndNoteBibliography"/>
        <w:ind w:left="720" w:hanging="720"/>
        <w:rPr>
          <w:noProof/>
        </w:rPr>
      </w:pPr>
      <w:r w:rsidRPr="00BB1292">
        <w:rPr>
          <w:noProof/>
        </w:rPr>
        <w:lastRenderedPageBreak/>
        <w:t xml:space="preserve">14. Christensen K, Doblhammer G, Rau R, et al. Ageing populations: the challenges ahead. </w:t>
      </w:r>
      <w:r w:rsidRPr="00BB1292">
        <w:rPr>
          <w:i/>
          <w:noProof/>
        </w:rPr>
        <w:t>The Lancet</w:t>
      </w:r>
      <w:r w:rsidRPr="00BB1292">
        <w:rPr>
          <w:noProof/>
        </w:rPr>
        <w:t xml:space="preserve"> 2009;374(9696):1196-208. doi: </w:t>
      </w:r>
      <w:hyperlink r:id="rId26" w:history="1">
        <w:r w:rsidRPr="00BB1292">
          <w:rPr>
            <w:rStyle w:val="Hyperlink"/>
            <w:noProof/>
          </w:rPr>
          <w:t>https://doi.org/10.1016/S0140-6736(09)61460-4</w:t>
        </w:r>
      </w:hyperlink>
    </w:p>
    <w:p w14:paraId="3D131115" w14:textId="77777777" w:rsidR="00BB1292" w:rsidRPr="00BB1292" w:rsidRDefault="00BB1292" w:rsidP="00BB1292">
      <w:pPr>
        <w:pStyle w:val="EndNoteBibliography"/>
        <w:ind w:left="720" w:hanging="720"/>
        <w:rPr>
          <w:noProof/>
        </w:rPr>
      </w:pPr>
      <w:r w:rsidRPr="00BB1292">
        <w:rPr>
          <w:noProof/>
        </w:rPr>
        <w:t xml:space="preserve">15. Lee RD, Carter LR. Modeling and Forecasting U.S. Mortality. </w:t>
      </w:r>
      <w:r w:rsidRPr="00BB1292">
        <w:rPr>
          <w:i/>
          <w:noProof/>
        </w:rPr>
        <w:t>Journal of the American Statistical Association</w:t>
      </w:r>
      <w:r w:rsidRPr="00BB1292">
        <w:rPr>
          <w:noProof/>
        </w:rPr>
        <w:t xml:space="preserve"> 1992;87(419):659-71. doi: 10.1080/01621459.1992.10475265</w:t>
      </w:r>
    </w:p>
    <w:p w14:paraId="463F6FBA" w14:textId="77777777" w:rsidR="00BB1292" w:rsidRPr="00BB1292" w:rsidRDefault="00BB1292" w:rsidP="00BB1292">
      <w:pPr>
        <w:pStyle w:val="EndNoteBibliography"/>
        <w:ind w:left="720" w:hanging="720"/>
        <w:rPr>
          <w:noProof/>
        </w:rPr>
      </w:pPr>
      <w:r w:rsidRPr="00BB1292">
        <w:rPr>
          <w:noProof/>
        </w:rPr>
        <w:t xml:space="preserve">16. Lee R. The Lee-Carter Method for Forecasting Mortality, with Various Extensions and Applications. </w:t>
      </w:r>
      <w:r w:rsidRPr="00BB1292">
        <w:rPr>
          <w:i/>
          <w:noProof/>
        </w:rPr>
        <w:t>North American Actuarial Journal</w:t>
      </w:r>
      <w:r w:rsidRPr="00BB1292">
        <w:rPr>
          <w:noProof/>
        </w:rPr>
        <w:t xml:space="preserve"> 2000;4(1):80-91. doi: 10.1080/10920277.2000.10595882</w:t>
      </w:r>
    </w:p>
    <w:p w14:paraId="5041BF49" w14:textId="77777777" w:rsidR="00BB1292" w:rsidRPr="00BB1292" w:rsidRDefault="00BB1292" w:rsidP="00BB1292">
      <w:pPr>
        <w:pStyle w:val="EndNoteBibliography"/>
        <w:ind w:left="720" w:hanging="720"/>
        <w:rPr>
          <w:noProof/>
        </w:rPr>
      </w:pPr>
      <w:r w:rsidRPr="00BB1292">
        <w:rPr>
          <w:noProof/>
        </w:rPr>
        <w:t xml:space="preserve">17. Venkataramani AS, O’Brien R, Whitehorn GL, et al. Economic influences on population health in the United States: Toward policymaking driven by data and evidence. </w:t>
      </w:r>
      <w:r w:rsidRPr="00BB1292">
        <w:rPr>
          <w:i/>
          <w:noProof/>
        </w:rPr>
        <w:t>PLOS Medicine</w:t>
      </w:r>
      <w:r w:rsidRPr="00BB1292">
        <w:rPr>
          <w:noProof/>
        </w:rPr>
        <w:t xml:space="preserve"> 2020;17(9):e1003319. doi: 10.1371/journal.pmed.1003319</w:t>
      </w:r>
    </w:p>
    <w:p w14:paraId="2CBF082B" w14:textId="77777777" w:rsidR="00BB1292" w:rsidRPr="00BB1292" w:rsidRDefault="00BB1292" w:rsidP="00BB1292">
      <w:pPr>
        <w:pStyle w:val="EndNoteBibliography"/>
        <w:ind w:left="720" w:hanging="720"/>
        <w:rPr>
          <w:noProof/>
        </w:rPr>
      </w:pPr>
      <w:r w:rsidRPr="00BB1292">
        <w:rPr>
          <w:noProof/>
        </w:rPr>
        <w:t xml:space="preserve">18. Woolf SH, Schoomaker H. Life Expectancy and Mortality Rates in the United States, 1959-2017. </w:t>
      </w:r>
      <w:r w:rsidRPr="00BB1292">
        <w:rPr>
          <w:i/>
          <w:noProof/>
        </w:rPr>
        <w:t>JAMA</w:t>
      </w:r>
      <w:r w:rsidRPr="00BB1292">
        <w:rPr>
          <w:noProof/>
        </w:rPr>
        <w:t xml:space="preserve"> 2019;322(20):1996-2016. doi: 10.1001/jama.2019.16932</w:t>
      </w:r>
    </w:p>
    <w:p w14:paraId="496177C9" w14:textId="77777777" w:rsidR="00BB1292" w:rsidRPr="00BB1292" w:rsidRDefault="00BB1292" w:rsidP="00BB1292">
      <w:pPr>
        <w:pStyle w:val="EndNoteBibliography"/>
        <w:ind w:left="720" w:hanging="720"/>
        <w:rPr>
          <w:noProof/>
        </w:rPr>
      </w:pPr>
      <w:r w:rsidRPr="00BB1292">
        <w:rPr>
          <w:noProof/>
        </w:rPr>
        <w:t xml:space="preserve">19. Mehta NK, Abrams LR, Myrskylä M. US life expectancy stalls due to cardiovascular disease, not drug deaths. </w:t>
      </w:r>
      <w:r w:rsidRPr="00BB1292">
        <w:rPr>
          <w:i/>
          <w:noProof/>
        </w:rPr>
        <w:t>Proceedings of the National Academy of Sciences</w:t>
      </w:r>
      <w:r w:rsidRPr="00BB1292">
        <w:rPr>
          <w:noProof/>
        </w:rPr>
        <w:t xml:space="preserve"> 2020;117(13):6998-7000. doi: 10.1073/pnas.1920391117</w:t>
      </w:r>
    </w:p>
    <w:p w14:paraId="526729AA" w14:textId="77777777" w:rsidR="00BB1292" w:rsidRPr="00BB1292" w:rsidRDefault="00BB1292" w:rsidP="00BB1292">
      <w:pPr>
        <w:pStyle w:val="EndNoteBibliography"/>
        <w:ind w:left="720" w:hanging="720"/>
        <w:rPr>
          <w:noProof/>
        </w:rPr>
      </w:pPr>
      <w:r w:rsidRPr="00BB1292">
        <w:rPr>
          <w:noProof/>
        </w:rPr>
        <w:t xml:space="preserve">20. Hiam L, Dorling D, McKee M. Things Fall Apart: the British Health Crisis 2010-2020. </w:t>
      </w:r>
      <w:r w:rsidRPr="00BB1292">
        <w:rPr>
          <w:i/>
          <w:noProof/>
        </w:rPr>
        <w:t>Br Med Bull</w:t>
      </w:r>
      <w:r w:rsidRPr="00BB1292">
        <w:rPr>
          <w:noProof/>
        </w:rPr>
        <w:t xml:space="preserve"> 2020;133(1):4-15. doi: 10.1093/bmb/ldz041 [published Online First: 2020/03/29]</w:t>
      </w:r>
    </w:p>
    <w:p w14:paraId="2451C246" w14:textId="2F6F625B" w:rsidR="00BB1292" w:rsidRPr="00BB1292" w:rsidRDefault="00BB1292" w:rsidP="00BB1292">
      <w:pPr>
        <w:pStyle w:val="EndNoteBibliography"/>
        <w:ind w:left="720" w:hanging="720"/>
        <w:rPr>
          <w:noProof/>
        </w:rPr>
      </w:pPr>
      <w:r w:rsidRPr="00BB1292">
        <w:rPr>
          <w:noProof/>
        </w:rPr>
        <w:t xml:space="preserve">21. Marmot M. Why did England have Europe's worst Covid figures? The answer starts with austerity 2020 [updated 10 August 2020; cited 2020 22 September]. Available from: </w:t>
      </w:r>
      <w:hyperlink r:id="rId27" w:history="1">
        <w:r w:rsidRPr="00BB1292">
          <w:rPr>
            <w:rStyle w:val="Hyperlink"/>
            <w:noProof/>
          </w:rPr>
          <w:t>https://www.theguardian.com/commentisfree/2020/aug/10/england-worst-covid-figures-austerity-inequality</w:t>
        </w:r>
      </w:hyperlink>
      <w:r w:rsidRPr="00BB1292">
        <w:rPr>
          <w:noProof/>
        </w:rPr>
        <w:t xml:space="preserve"> accessed 22 September 2020.</w:t>
      </w:r>
    </w:p>
    <w:p w14:paraId="2629F953" w14:textId="27D0E0CC" w:rsidR="00BB1292" w:rsidRPr="00BB1292" w:rsidRDefault="00BB1292" w:rsidP="00BB1292">
      <w:pPr>
        <w:pStyle w:val="EndNoteBibliography"/>
        <w:ind w:left="720" w:hanging="720"/>
        <w:rPr>
          <w:noProof/>
        </w:rPr>
      </w:pPr>
      <w:r w:rsidRPr="00BB1292">
        <w:rPr>
          <w:noProof/>
        </w:rPr>
        <w:t xml:space="preserve">22. Joyce R. XX. Inequalities in the twenty-first century 2019 [updated 14 May 2019; cited 2019 28 October]. Available from: </w:t>
      </w:r>
      <w:hyperlink r:id="rId28" w:history="1">
        <w:r w:rsidRPr="00BB1292">
          <w:rPr>
            <w:rStyle w:val="Hyperlink"/>
            <w:noProof/>
          </w:rPr>
          <w:t>https://www.ifs.org.uk/inequality/wp-content/uploads/2019/05/The-IFS-Deaton-Review-launch_final.pdf</w:t>
        </w:r>
      </w:hyperlink>
      <w:r w:rsidRPr="00BB1292">
        <w:rPr>
          <w:noProof/>
        </w:rPr>
        <w:t xml:space="preserve"> accessed 28 October 2019.</w:t>
      </w:r>
    </w:p>
    <w:p w14:paraId="66E258A7" w14:textId="0F2A61D6" w:rsidR="00BB1292" w:rsidRPr="00BB1292" w:rsidRDefault="00BB1292" w:rsidP="00BB1292">
      <w:pPr>
        <w:pStyle w:val="EndNoteBibliography"/>
        <w:ind w:left="720" w:hanging="720"/>
        <w:rPr>
          <w:noProof/>
        </w:rPr>
      </w:pPr>
      <w:r w:rsidRPr="00BB1292">
        <w:rPr>
          <w:noProof/>
        </w:rPr>
        <w:t xml:space="preserve">23. Peeples L. How the next recession could save lives Nature2019 [updated 23 January 2019; cited 2020 22 September]. Available from: </w:t>
      </w:r>
      <w:hyperlink r:id="rId29" w:history="1">
        <w:r w:rsidRPr="00BB1292">
          <w:rPr>
            <w:rStyle w:val="Hyperlink"/>
            <w:noProof/>
          </w:rPr>
          <w:t>https://www.nature.com/articles/d41586-019-00210-0</w:t>
        </w:r>
      </w:hyperlink>
      <w:r w:rsidRPr="00BB1292">
        <w:rPr>
          <w:noProof/>
        </w:rPr>
        <w:t xml:space="preserve"> accessed 22 September 2020.</w:t>
      </w:r>
    </w:p>
    <w:p w14:paraId="57E451B3" w14:textId="34F47D46" w:rsidR="00BB1292" w:rsidRPr="00BB1292" w:rsidRDefault="00BB1292" w:rsidP="00BB1292">
      <w:pPr>
        <w:pStyle w:val="EndNoteBibliography"/>
        <w:ind w:left="720" w:hanging="720"/>
        <w:rPr>
          <w:noProof/>
        </w:rPr>
      </w:pPr>
      <w:r w:rsidRPr="00BB1292">
        <w:rPr>
          <w:noProof/>
        </w:rPr>
        <w:t xml:space="preserve">24. Office for National Statistics. Comparisons of all-cause mortality between European countries and regions: January to June 2020 2020 [updated 30 July 2020; cited 2020 22 September]. Available from: </w:t>
      </w:r>
      <w:hyperlink r:id="rId30" w:history="1">
        <w:r w:rsidRPr="00BB1292">
          <w:rPr>
            <w:rStyle w:val="Hyperlink"/>
            <w:noProof/>
          </w:rPr>
          <w:t>https://www.ons.gov.uk/peoplepopulationandcommunity/birthsdeathsandmarriages/deaths/articles/comparisonsofallcausemortalitybetweeneuropeancountriesandregions/januarytojune2020</w:t>
        </w:r>
      </w:hyperlink>
      <w:r w:rsidRPr="00BB1292">
        <w:rPr>
          <w:noProof/>
        </w:rPr>
        <w:t xml:space="preserve"> accessed 29 August 2020 2020.</w:t>
      </w:r>
    </w:p>
    <w:p w14:paraId="5C90DCF7" w14:textId="0E06CE14" w:rsidR="00BB1292" w:rsidRPr="00BB1292" w:rsidRDefault="00BB1292" w:rsidP="00BB1292">
      <w:pPr>
        <w:pStyle w:val="EndNoteBibliography"/>
        <w:ind w:left="720" w:hanging="720"/>
        <w:rPr>
          <w:noProof/>
        </w:rPr>
      </w:pPr>
      <w:r w:rsidRPr="00BB1292">
        <w:rPr>
          <w:noProof/>
        </w:rPr>
        <w:t xml:space="preserve">25. Hasell J. Which countries have protected both health and the economy in the pandemic? Our World in Data2020 [updated 1 September 2020; cited 2020 22 September]. Available from: </w:t>
      </w:r>
      <w:hyperlink r:id="rId31" w:history="1">
        <w:r w:rsidRPr="00BB1292">
          <w:rPr>
            <w:rStyle w:val="Hyperlink"/>
            <w:noProof/>
          </w:rPr>
          <w:t>https://ourworldindata.org/covid-health-economy</w:t>
        </w:r>
      </w:hyperlink>
      <w:r w:rsidRPr="00BB1292">
        <w:rPr>
          <w:noProof/>
        </w:rPr>
        <w:t xml:space="preserve"> accessed 22 September 2020.</w:t>
      </w:r>
    </w:p>
    <w:p w14:paraId="6D6BEACD" w14:textId="77777777" w:rsidR="00BB1292" w:rsidRPr="00BB1292" w:rsidRDefault="00BB1292" w:rsidP="00BB1292">
      <w:pPr>
        <w:pStyle w:val="EndNoteBibliography"/>
        <w:ind w:left="720" w:hanging="720"/>
        <w:rPr>
          <w:noProof/>
        </w:rPr>
      </w:pPr>
      <w:r w:rsidRPr="00BB1292">
        <w:rPr>
          <w:noProof/>
        </w:rPr>
        <w:t xml:space="preserve">26. Aburto JM, Villavicencio F, Basellini U, et al. Dynamics of life expectancy and life span equality. </w:t>
      </w:r>
      <w:r w:rsidRPr="00BB1292">
        <w:rPr>
          <w:i/>
          <w:noProof/>
        </w:rPr>
        <w:t>Proceedings of the National Academy of Sciences</w:t>
      </w:r>
      <w:r w:rsidRPr="00BB1292">
        <w:rPr>
          <w:noProof/>
        </w:rPr>
        <w:t xml:space="preserve"> 2020;117(10):5250-59. doi: 10.1073/pnas.1915884117</w:t>
      </w:r>
    </w:p>
    <w:p w14:paraId="6CFE2C00" w14:textId="77777777" w:rsidR="00BB1292" w:rsidRPr="00BB1292" w:rsidRDefault="00BB1292" w:rsidP="00BB1292">
      <w:pPr>
        <w:pStyle w:val="EndNoteBibliography"/>
        <w:ind w:left="720" w:hanging="720"/>
        <w:rPr>
          <w:noProof/>
        </w:rPr>
      </w:pPr>
      <w:r w:rsidRPr="00BB1292">
        <w:rPr>
          <w:noProof/>
        </w:rPr>
        <w:t xml:space="preserve">27. Marmot MG, Smith GD. Why are the Japanese living longer? </w:t>
      </w:r>
      <w:r w:rsidRPr="00BB1292">
        <w:rPr>
          <w:i/>
          <w:noProof/>
        </w:rPr>
        <w:t>British Medical Journal</w:t>
      </w:r>
      <w:r w:rsidRPr="00BB1292">
        <w:rPr>
          <w:noProof/>
        </w:rPr>
        <w:t xml:space="preserve"> 1989;299(6715):1547-51. doi: 10.1136/bmj.299.6715.1547</w:t>
      </w:r>
    </w:p>
    <w:p w14:paraId="017C96CF" w14:textId="77777777" w:rsidR="00BB1292" w:rsidRPr="00BB1292" w:rsidRDefault="00BB1292" w:rsidP="00BB1292">
      <w:pPr>
        <w:pStyle w:val="EndNoteBibliography"/>
        <w:ind w:left="720" w:hanging="720"/>
        <w:rPr>
          <w:noProof/>
        </w:rPr>
      </w:pPr>
      <w:r w:rsidRPr="00BB1292">
        <w:rPr>
          <w:noProof/>
        </w:rPr>
        <w:lastRenderedPageBreak/>
        <w:t xml:space="preserve">28. Hiyoshi A, Honjo K, Platts L, et al. OP86 Low economic growth, health, health inequalities and sustainable development goals in a rich country: 27-year Japanese time series. </w:t>
      </w:r>
      <w:r w:rsidRPr="00BB1292">
        <w:rPr>
          <w:i/>
          <w:noProof/>
        </w:rPr>
        <w:t>Journal of epidemiology and community health</w:t>
      </w:r>
      <w:r w:rsidRPr="00BB1292">
        <w:rPr>
          <w:noProof/>
        </w:rPr>
        <w:t xml:space="preserve"> 2020;74(Suppl 1):A40-A41. doi: 10.1136/jech-2020-SSMabstracts.85</w:t>
      </w:r>
    </w:p>
    <w:p w14:paraId="230C09AE" w14:textId="77777777" w:rsidR="00BB1292" w:rsidRPr="00BB1292" w:rsidRDefault="00BB1292" w:rsidP="00BB1292">
      <w:pPr>
        <w:pStyle w:val="EndNoteBibliography"/>
        <w:ind w:left="720" w:hanging="720"/>
        <w:rPr>
          <w:noProof/>
        </w:rPr>
      </w:pPr>
      <w:r w:rsidRPr="00BB1292">
        <w:rPr>
          <w:noProof/>
        </w:rPr>
        <w:t xml:space="preserve">29. Wada K, Kondo N, Gilmour S, et al. Trends in cause specific mortality across occupations in Japanese men of working age during period of economic stagnation, 1980-2005: retrospective cohort study. </w:t>
      </w:r>
      <w:r w:rsidRPr="00BB1292">
        <w:rPr>
          <w:i/>
          <w:noProof/>
        </w:rPr>
        <w:t>BMJ (Clinical research ed)</w:t>
      </w:r>
      <w:r w:rsidRPr="00BB1292">
        <w:rPr>
          <w:noProof/>
        </w:rPr>
        <w:t xml:space="preserve"> 2012;344:e1191. doi: 10.1136/bmj.e1191</w:t>
      </w:r>
    </w:p>
    <w:p w14:paraId="58F6D251" w14:textId="523C9C72" w:rsidR="00BB1292" w:rsidRPr="00BB1292" w:rsidRDefault="00BB1292" w:rsidP="00BB1292">
      <w:pPr>
        <w:pStyle w:val="EndNoteBibliography"/>
        <w:ind w:left="720" w:hanging="720"/>
        <w:rPr>
          <w:noProof/>
        </w:rPr>
      </w:pPr>
      <w:r w:rsidRPr="00BB1292">
        <w:rPr>
          <w:noProof/>
        </w:rPr>
        <w:t xml:space="preserve">30. Human Mortality Database. Overview 2020 [cited 2020 11 August]. Available from: </w:t>
      </w:r>
      <w:hyperlink r:id="rId32" w:history="1">
        <w:r w:rsidRPr="00BB1292">
          <w:rPr>
            <w:rStyle w:val="Hyperlink"/>
            <w:noProof/>
          </w:rPr>
          <w:t>https://www.mortality.org/Public/Overview.php</w:t>
        </w:r>
      </w:hyperlink>
      <w:r w:rsidRPr="00BB1292">
        <w:rPr>
          <w:noProof/>
        </w:rPr>
        <w:t xml:space="preserve"> accessed 11 August 2020.</w:t>
      </w:r>
    </w:p>
    <w:p w14:paraId="56192FB9" w14:textId="77777777" w:rsidR="00BB1292" w:rsidRPr="00BB1292" w:rsidRDefault="00BB1292" w:rsidP="00BB1292">
      <w:pPr>
        <w:pStyle w:val="EndNoteBibliography"/>
        <w:ind w:left="720" w:hanging="720"/>
        <w:rPr>
          <w:noProof/>
        </w:rPr>
      </w:pPr>
      <w:r w:rsidRPr="00BB1292">
        <w:rPr>
          <w:noProof/>
        </w:rPr>
        <w:t xml:space="preserve">31. Minton J, Fletcher E, Ramsay J, et al. How bad are life expectancy trends across the UK, and what would it take to get back to previous trends? </w:t>
      </w:r>
      <w:r w:rsidRPr="00BB1292">
        <w:rPr>
          <w:i/>
          <w:noProof/>
        </w:rPr>
        <w:t>Journal of epidemiology and community health</w:t>
      </w:r>
      <w:r w:rsidRPr="00BB1292">
        <w:rPr>
          <w:noProof/>
        </w:rPr>
        <w:t xml:space="preserve"> 2020;74(9):741-46. doi: 10.1136/jech-2020-213870</w:t>
      </w:r>
    </w:p>
    <w:p w14:paraId="77D2950D" w14:textId="77777777" w:rsidR="00BB1292" w:rsidRPr="00BB1292" w:rsidRDefault="00BB1292" w:rsidP="00BB1292">
      <w:pPr>
        <w:pStyle w:val="EndNoteBibliography"/>
        <w:ind w:left="720" w:hanging="720"/>
        <w:rPr>
          <w:noProof/>
        </w:rPr>
      </w:pPr>
      <w:r w:rsidRPr="00BB1292">
        <w:rPr>
          <w:noProof/>
        </w:rPr>
        <w:t xml:space="preserve">32. Fuchs VR. Social Determinants of Health: Caveats and Nuances. </w:t>
      </w:r>
      <w:r w:rsidRPr="00BB1292">
        <w:rPr>
          <w:i/>
          <w:noProof/>
        </w:rPr>
        <w:t>JAMA</w:t>
      </w:r>
      <w:r w:rsidRPr="00BB1292">
        <w:rPr>
          <w:noProof/>
        </w:rPr>
        <w:t xml:space="preserve"> 2017;317(1):25-26. doi: 10.1001/jama.2016.17335</w:t>
      </w:r>
    </w:p>
    <w:p w14:paraId="5C047DA5" w14:textId="77777777" w:rsidR="00BB1292" w:rsidRPr="00BB1292" w:rsidRDefault="00BB1292" w:rsidP="00BB1292">
      <w:pPr>
        <w:pStyle w:val="EndNoteBibliography"/>
        <w:ind w:left="720" w:hanging="720"/>
        <w:rPr>
          <w:noProof/>
        </w:rPr>
      </w:pPr>
      <w:r w:rsidRPr="00BB1292">
        <w:rPr>
          <w:noProof/>
        </w:rPr>
        <w:t xml:space="preserve">33. Hiam L, Dorling D, McKee M. The cuts and poor health: when and how can we say that one thing causes another? </w:t>
      </w:r>
      <w:r w:rsidRPr="00BB1292">
        <w:rPr>
          <w:i/>
          <w:noProof/>
        </w:rPr>
        <w:t>Journal of the Royal Society of Medicine</w:t>
      </w:r>
      <w:r w:rsidRPr="00BB1292">
        <w:rPr>
          <w:noProof/>
        </w:rPr>
        <w:t xml:space="preserve"> 2018;111(6):199-202. doi: 10.1177/0141076818779237 [published Online First: 2018/06/08]</w:t>
      </w:r>
    </w:p>
    <w:p w14:paraId="62EA62DB" w14:textId="77777777" w:rsidR="00BB1292" w:rsidRPr="00BB1292" w:rsidRDefault="00BB1292" w:rsidP="00BB1292">
      <w:pPr>
        <w:pStyle w:val="EndNoteBibliography"/>
        <w:ind w:left="720" w:hanging="720"/>
        <w:rPr>
          <w:noProof/>
        </w:rPr>
      </w:pPr>
      <w:r w:rsidRPr="00BB1292">
        <w:rPr>
          <w:noProof/>
        </w:rPr>
        <w:t xml:space="preserve">34. Chetty R, Stepner M, Abraham S, et al. The Association Between Income and Life Expectancy in the United States, 2001-2014. </w:t>
      </w:r>
      <w:r w:rsidRPr="00BB1292">
        <w:rPr>
          <w:i/>
          <w:noProof/>
        </w:rPr>
        <w:t>JAMA</w:t>
      </w:r>
      <w:r w:rsidRPr="00BB1292">
        <w:rPr>
          <w:noProof/>
        </w:rPr>
        <w:t xml:space="preserve"> 2016;315(16):1750-66. doi: 10.1001/jama.2016.4226</w:t>
      </w:r>
    </w:p>
    <w:p w14:paraId="4579FAD7" w14:textId="192F0D85" w:rsidR="00BB1292" w:rsidRPr="00BB1292" w:rsidRDefault="00BB1292" w:rsidP="00BB1292">
      <w:pPr>
        <w:pStyle w:val="EndNoteBibliography"/>
        <w:ind w:left="720" w:hanging="720"/>
        <w:rPr>
          <w:noProof/>
        </w:rPr>
      </w:pPr>
      <w:r w:rsidRPr="00BB1292">
        <w:rPr>
          <w:noProof/>
        </w:rPr>
        <w:t xml:space="preserve">35. Institute of Health Equity. Health Equity in England: the Marmot Review 10 Years On 2020 [updated February 2020; cited 2020 22 September]. Available from: </w:t>
      </w:r>
      <w:hyperlink r:id="rId33" w:history="1">
        <w:r w:rsidRPr="00BB1292">
          <w:rPr>
            <w:rStyle w:val="Hyperlink"/>
            <w:noProof/>
          </w:rPr>
          <w:t>http://www.instituteofhealthequity.org/resources-reports/marmot-review-10-years-on</w:t>
        </w:r>
      </w:hyperlink>
      <w:r w:rsidRPr="00BB1292">
        <w:rPr>
          <w:noProof/>
        </w:rPr>
        <w:t xml:space="preserve"> accessed 22 September 2020.</w:t>
      </w:r>
    </w:p>
    <w:p w14:paraId="65BEA19C" w14:textId="1D4E0EA9" w:rsidR="00BB1292" w:rsidRPr="00BB1292" w:rsidRDefault="00BB1292" w:rsidP="00BB1292">
      <w:pPr>
        <w:pStyle w:val="EndNoteBibliography"/>
        <w:ind w:left="720" w:hanging="720"/>
        <w:rPr>
          <w:noProof/>
        </w:rPr>
      </w:pPr>
      <w:r w:rsidRPr="00BB1292">
        <w:rPr>
          <w:noProof/>
        </w:rPr>
        <w:t xml:space="preserve">36. Public Health England. Disparities in the risks and outcomes of COVID-19 2020 [updated August 2020; cited 2020 22 September]. Available from: </w:t>
      </w:r>
      <w:hyperlink r:id="rId34" w:history="1">
        <w:r w:rsidRPr="00BB1292">
          <w:rPr>
            <w:rStyle w:val="Hyperlink"/>
            <w:noProof/>
          </w:rPr>
          <w:t>https://assets.publishing.service.gov.uk/government/uploads/system/uploads/attachment_data/file/908434/Disparities_in_the_risk_and_outcomes_of_COVID_August_2020_update.pdf</w:t>
        </w:r>
      </w:hyperlink>
      <w:r w:rsidRPr="00BB1292">
        <w:rPr>
          <w:noProof/>
        </w:rPr>
        <w:t xml:space="preserve"> accessed 22 September 2020.</w:t>
      </w:r>
    </w:p>
    <w:p w14:paraId="1A518184" w14:textId="77777777" w:rsidR="00BB1292" w:rsidRPr="00BB1292" w:rsidRDefault="00BB1292" w:rsidP="00BB1292">
      <w:pPr>
        <w:pStyle w:val="EndNoteBibliography"/>
        <w:ind w:left="720" w:hanging="720"/>
        <w:rPr>
          <w:noProof/>
        </w:rPr>
      </w:pPr>
      <w:r w:rsidRPr="00BB1292">
        <w:rPr>
          <w:noProof/>
        </w:rPr>
        <w:t xml:space="preserve">37. Patel P, Hiam L, Sowemimo A, et al. Ethnicity and covid-19. </w:t>
      </w:r>
      <w:r w:rsidRPr="00BB1292">
        <w:rPr>
          <w:i/>
          <w:noProof/>
        </w:rPr>
        <w:t>BMJ (Clinical research ed)</w:t>
      </w:r>
      <w:r w:rsidRPr="00BB1292">
        <w:rPr>
          <w:noProof/>
        </w:rPr>
        <w:t xml:space="preserve"> 2020;369:m2282. doi: 10.1136/bmj.m2282</w:t>
      </w:r>
    </w:p>
    <w:p w14:paraId="41ED450C" w14:textId="5D4AD16F" w:rsidR="0003400A" w:rsidRPr="00C71289" w:rsidRDefault="00912E84" w:rsidP="007370DB">
      <w:pPr>
        <w:rPr>
          <w:rFonts w:cs="Arial"/>
          <w:szCs w:val="22"/>
        </w:rPr>
      </w:pPr>
      <w:r w:rsidRPr="00C71289">
        <w:rPr>
          <w:rFonts w:cs="Arial"/>
          <w:szCs w:val="22"/>
        </w:rPr>
        <w:fldChar w:fldCharType="end"/>
      </w:r>
    </w:p>
    <w:sectPr w:rsidR="0003400A" w:rsidRPr="00C71289" w:rsidSect="00C219BA">
      <w:headerReference w:type="even" r:id="rId35"/>
      <w:headerReference w:type="default" r:id="rId36"/>
      <w:footerReference w:type="even" r:id="rId37"/>
      <w:footerReference w:type="default" r:id="rId38"/>
      <w:footerReference w:type="first" r:id="rId3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cinda Hiam" w:date="2020-09-22T15:00:00Z" w:initials="LH">
    <w:p w14:paraId="16181E19" w14:textId="0402D976" w:rsidR="000C2C55" w:rsidRDefault="000C2C55">
      <w:pPr>
        <w:pStyle w:val="CommentText"/>
      </w:pPr>
      <w:r>
        <w:rPr>
          <w:rStyle w:val="CommentReference"/>
        </w:rPr>
        <w:annotationRef/>
      </w:r>
      <w:r>
        <w:t xml:space="preserve">Please let me know </w:t>
      </w:r>
      <w:proofErr w:type="gramStart"/>
      <w:r>
        <w:t>thoughts?</w:t>
      </w:r>
      <w:proofErr w:type="gramEnd"/>
    </w:p>
  </w:comment>
  <w:comment w:id="85" w:author="Jonathan Minton" w:date="2020-11-29T16:30:00Z" w:initials="JM">
    <w:p w14:paraId="0D73F5E3" w14:textId="1992E70C" w:rsidR="00E5340C" w:rsidRDefault="00E5340C">
      <w:pPr>
        <w:pStyle w:val="CommentText"/>
      </w:pPr>
      <w:r>
        <w:rPr>
          <w:rStyle w:val="CommentReference"/>
        </w:rPr>
        <w:annotationRef/>
      </w:r>
      <w:r>
        <w:t>Or ‘usually’?</w:t>
      </w:r>
    </w:p>
  </w:comment>
  <w:comment w:id="263" w:author="Jonathan Minton" w:date="2020-11-28T09:47:00Z" w:initials="JM">
    <w:p w14:paraId="194758A3" w14:textId="4ECBEA18" w:rsidR="000C2C55" w:rsidRDefault="000C2C55">
      <w:pPr>
        <w:pStyle w:val="CommentText"/>
      </w:pPr>
      <w:r>
        <w:rPr>
          <w:rStyle w:val="CommentReference"/>
        </w:rPr>
        <w:annotationRef/>
      </w:r>
      <w:r>
        <w:t>This might be what we use to reference to an appendix/footnote</w:t>
      </w:r>
    </w:p>
  </w:comment>
  <w:comment w:id="269" w:author="Lucinda Hiam" w:date="2020-11-16T12:58:00Z" w:initials="LH">
    <w:p w14:paraId="385F96E6" w14:textId="77777777" w:rsidR="000C2C55" w:rsidRDefault="000C2C55">
      <w:pPr>
        <w:pStyle w:val="CommentText"/>
      </w:pPr>
      <w:r>
        <w:rPr>
          <w:rStyle w:val="CommentReference"/>
        </w:rPr>
        <w:annotationRef/>
      </w:r>
      <w:r>
        <w:t>I wonder if we could include this in the web appendix or as a footnote, or if key to the main text?</w:t>
      </w:r>
    </w:p>
    <w:p w14:paraId="31B0CB26" w14:textId="58381855" w:rsidR="000C2C55" w:rsidRDefault="000C2C55">
      <w:pPr>
        <w:pStyle w:val="CommentText"/>
      </w:pPr>
      <w:proofErr w:type="gramStart"/>
      <w:r>
        <w:t>I’ve</w:t>
      </w:r>
      <w:proofErr w:type="gramEnd"/>
      <w:r>
        <w:t xml:space="preserve"> tried to summarise in the paragraph above</w:t>
      </w:r>
    </w:p>
  </w:comment>
  <w:comment w:id="270" w:author="Jonathan Minton" w:date="2020-11-28T09:44:00Z" w:initials="JM">
    <w:p w14:paraId="045E5FD4" w14:textId="5B9D6D23" w:rsidR="000C2C55" w:rsidRDefault="000C2C55">
      <w:pPr>
        <w:pStyle w:val="CommentText"/>
      </w:pPr>
      <w:r>
        <w:rPr>
          <w:rStyle w:val="CommentReference"/>
        </w:rPr>
        <w:annotationRef/>
      </w:r>
      <w:r>
        <w:t>Agree given over word limit</w:t>
      </w:r>
    </w:p>
  </w:comment>
  <w:comment w:id="330" w:author="Jonathan Minton" w:date="2020-11-28T10:23:00Z" w:initials="JM">
    <w:p w14:paraId="6C13C2FE" w14:textId="24B76F73" w:rsidR="00662581" w:rsidRDefault="00662581">
      <w:pPr>
        <w:pStyle w:val="CommentText"/>
      </w:pPr>
      <w:r>
        <w:rPr>
          <w:rStyle w:val="CommentReference"/>
        </w:rPr>
        <w:annotationRef/>
      </w:r>
      <w:r>
        <w:t>This is the reference:</w:t>
      </w:r>
      <w:r>
        <w:br/>
      </w:r>
      <w:hyperlink r:id="rId1" w:history="1">
        <w:r w:rsidRPr="00083A87">
          <w:rPr>
            <w:rStyle w:val="Hyperlink"/>
          </w:rPr>
          <w:t>https://www.lse.ac.uk/social-policy/Assets/Documents/PDF/working-paper-series/11-19-Mike-Murphy.pdf</w:t>
        </w:r>
      </w:hyperlink>
    </w:p>
    <w:p w14:paraId="7AF04C2F" w14:textId="77777777" w:rsidR="00662581" w:rsidRDefault="00662581">
      <w:pPr>
        <w:pStyle w:val="CommentText"/>
      </w:pPr>
    </w:p>
    <w:p w14:paraId="080924D9" w14:textId="77777777" w:rsidR="00662581" w:rsidRDefault="00662581">
      <w:pPr>
        <w:pStyle w:val="CommentText"/>
      </w:pPr>
      <w:r>
        <w:t xml:space="preserve">Point to summarise: </w:t>
      </w:r>
    </w:p>
    <w:p w14:paraId="3A19CEDE" w14:textId="52CDB12F" w:rsidR="00662581" w:rsidRDefault="00662581">
      <w:pPr>
        <w:pStyle w:val="CommentText"/>
      </w:pPr>
      <w:r>
        <w:t>UK and France both saw slowing improvements in CVD mortality prior to 2010; but only UK saw absolute worsening in non-CVD mortality after</w:t>
      </w:r>
    </w:p>
  </w:comment>
  <w:comment w:id="373" w:author="Jonathan Minton" w:date="2020-11-28T15:45:00Z" w:initials="JM">
    <w:p w14:paraId="33A4E998" w14:textId="01D76772" w:rsidR="005F5444" w:rsidRDefault="005F5444">
      <w:pPr>
        <w:pStyle w:val="CommentText"/>
      </w:pPr>
      <w:r>
        <w:rPr>
          <w:rStyle w:val="CommentReference"/>
        </w:rPr>
        <w:annotationRef/>
      </w:r>
      <w:r>
        <w:t>Too indirect?</w:t>
      </w:r>
    </w:p>
  </w:comment>
  <w:comment w:id="387" w:author="Jonathan Minton" w:date="2020-11-28T15:48:00Z" w:initials="JM">
    <w:p w14:paraId="37904141" w14:textId="68DD0D3C" w:rsidR="005F5444" w:rsidRDefault="005F5444">
      <w:pPr>
        <w:pStyle w:val="CommentText"/>
      </w:pPr>
      <w:r>
        <w:rPr>
          <w:rStyle w:val="CommentReference"/>
        </w:rPr>
        <w:annotationRef/>
      </w:r>
      <w:r>
        <w:t>Maybe keep ref to USA and UK; and Japan</w:t>
      </w:r>
      <w:r w:rsidR="003A39F0">
        <w:t>; as empirical observations, then excise as much else as possible?</w:t>
      </w:r>
    </w:p>
  </w:comment>
  <w:comment w:id="388" w:author="Jonathan Minton" w:date="2020-11-28T15:51:00Z" w:initials="JM">
    <w:p w14:paraId="0A7AD268" w14:textId="064FD429" w:rsidR="003A39F0" w:rsidRDefault="003A39F0">
      <w:pPr>
        <w:pStyle w:val="CommentText"/>
      </w:pPr>
      <w:r>
        <w:rPr>
          <w:rStyle w:val="CommentReference"/>
        </w:rPr>
        <w:annotationRef/>
      </w:r>
      <w:r>
        <w:t>This section’s especially good</w:t>
      </w:r>
    </w:p>
  </w:comment>
  <w:comment w:id="396" w:author="Jonathan Minton" w:date="2020-11-29T16:28:00Z" w:initials="JM">
    <w:p w14:paraId="629AE8BA" w14:textId="69160969" w:rsidR="00E5340C" w:rsidRDefault="00E5340C">
      <w:pPr>
        <w:pStyle w:val="CommentText"/>
      </w:pPr>
      <w:r>
        <w:rPr>
          <w:rStyle w:val="CommentReference"/>
        </w:rPr>
        <w:annotationRef/>
      </w:r>
      <w:r>
        <w:t>To discuss further. Scope to prune.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181E19" w15:done="1"/>
  <w15:commentEx w15:paraId="0D73F5E3" w15:done="0"/>
  <w15:commentEx w15:paraId="194758A3" w15:done="0"/>
  <w15:commentEx w15:paraId="31B0CB26" w15:done="0"/>
  <w15:commentEx w15:paraId="045E5FD4" w15:paraIdParent="31B0CB26" w15:done="0"/>
  <w15:commentEx w15:paraId="3A19CEDE" w15:done="0"/>
  <w15:commentEx w15:paraId="33A4E998" w15:done="0"/>
  <w15:commentEx w15:paraId="37904141" w15:done="0"/>
  <w15:commentEx w15:paraId="0A7AD268" w15:done="0"/>
  <w15:commentEx w15:paraId="629AE8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49015" w16cex:dateUtc="2020-09-22T14:00:00Z"/>
  <w16cex:commentExtensible w16cex:durableId="236E4B3B" w16cex:dateUtc="2020-11-29T16:30:00Z"/>
  <w16cex:commentExtensible w16cex:durableId="236C9B23" w16cex:dateUtc="2020-11-28T09:47:00Z"/>
  <w16cex:commentExtensible w16cex:durableId="235CF606" w16cex:dateUtc="2020-11-16T12:58:00Z"/>
  <w16cex:commentExtensible w16cex:durableId="236C9A8C" w16cex:dateUtc="2020-11-28T09:44:00Z"/>
  <w16cex:commentExtensible w16cex:durableId="236CA39E" w16cex:dateUtc="2020-11-28T10:23:00Z"/>
  <w16cex:commentExtensible w16cex:durableId="236CEF36" w16cex:dateUtc="2020-11-28T15:45:00Z"/>
  <w16cex:commentExtensible w16cex:durableId="236CEFE4" w16cex:dateUtc="2020-11-28T15:48:00Z"/>
  <w16cex:commentExtensible w16cex:durableId="236CF09E" w16cex:dateUtc="2020-11-28T15:51:00Z"/>
  <w16cex:commentExtensible w16cex:durableId="236E4AA3" w16cex:dateUtc="2020-11-29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181E19" w16cid:durableId="23149015"/>
  <w16cid:commentId w16cid:paraId="0D73F5E3" w16cid:durableId="236E4B3B"/>
  <w16cid:commentId w16cid:paraId="194758A3" w16cid:durableId="236C9B23"/>
  <w16cid:commentId w16cid:paraId="31B0CB26" w16cid:durableId="235CF606"/>
  <w16cid:commentId w16cid:paraId="045E5FD4" w16cid:durableId="236C9A8C"/>
  <w16cid:commentId w16cid:paraId="3A19CEDE" w16cid:durableId="236CA39E"/>
  <w16cid:commentId w16cid:paraId="33A4E998" w16cid:durableId="236CEF36"/>
  <w16cid:commentId w16cid:paraId="37904141" w16cid:durableId="236CEFE4"/>
  <w16cid:commentId w16cid:paraId="0A7AD268" w16cid:durableId="236CF09E"/>
  <w16cid:commentId w16cid:paraId="629AE8BA" w16cid:durableId="236E4A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EB445" w14:textId="77777777" w:rsidR="00084E9C" w:rsidRDefault="00084E9C" w:rsidP="00AC68C8">
      <w:r>
        <w:separator/>
      </w:r>
    </w:p>
  </w:endnote>
  <w:endnote w:type="continuationSeparator" w:id="0">
    <w:p w14:paraId="6464B201" w14:textId="77777777" w:rsidR="00084E9C" w:rsidRDefault="00084E9C" w:rsidP="00AC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1979769"/>
      <w:docPartObj>
        <w:docPartGallery w:val="Page Numbers (Bottom of Page)"/>
        <w:docPartUnique/>
      </w:docPartObj>
    </w:sdtPr>
    <w:sdtEndPr>
      <w:rPr>
        <w:rStyle w:val="PageNumber"/>
      </w:rPr>
    </w:sdtEndPr>
    <w:sdtContent>
      <w:p w14:paraId="3C4F3473" w14:textId="09AD4C21" w:rsidR="000C2C55" w:rsidRDefault="000C2C55"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47008778"/>
      <w:docPartObj>
        <w:docPartGallery w:val="Page Numbers (Bottom of Page)"/>
        <w:docPartUnique/>
      </w:docPartObj>
    </w:sdtPr>
    <w:sdtEndPr>
      <w:rPr>
        <w:rStyle w:val="PageNumber"/>
      </w:rPr>
    </w:sdtEndPr>
    <w:sdtContent>
      <w:p w14:paraId="223B2863" w14:textId="6F692DFB" w:rsidR="000C2C55" w:rsidRDefault="000C2C55" w:rsidP="00C219B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98514" w14:textId="77777777" w:rsidR="000C2C55" w:rsidRDefault="000C2C55" w:rsidP="00C219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7190946"/>
      <w:docPartObj>
        <w:docPartGallery w:val="Page Numbers (Bottom of Page)"/>
        <w:docPartUnique/>
      </w:docPartObj>
    </w:sdtPr>
    <w:sdtEndPr>
      <w:rPr>
        <w:rStyle w:val="PageNumber"/>
      </w:rPr>
    </w:sdtEndPr>
    <w:sdtContent>
      <w:p w14:paraId="37FD300F" w14:textId="240EFB80" w:rsidR="000C2C55" w:rsidRDefault="000C2C55"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0127D0" w14:textId="77777777" w:rsidR="000C2C55" w:rsidRDefault="000C2C55" w:rsidP="00C219B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625967"/>
      <w:docPartObj>
        <w:docPartGallery w:val="Page Numbers (Bottom of Page)"/>
        <w:docPartUnique/>
      </w:docPartObj>
    </w:sdtPr>
    <w:sdtEndPr>
      <w:rPr>
        <w:rStyle w:val="PageNumber"/>
      </w:rPr>
    </w:sdtEndPr>
    <w:sdtContent>
      <w:p w14:paraId="643AAC3E" w14:textId="3EC7BC91" w:rsidR="000C2C55" w:rsidRDefault="000C2C55"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997E2" w14:textId="77777777" w:rsidR="000C2C55" w:rsidRDefault="000C2C55" w:rsidP="00C219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479F9" w14:textId="77777777" w:rsidR="00084E9C" w:rsidRDefault="00084E9C" w:rsidP="00AC68C8">
      <w:r>
        <w:separator/>
      </w:r>
    </w:p>
  </w:footnote>
  <w:footnote w:type="continuationSeparator" w:id="0">
    <w:p w14:paraId="4C409A98" w14:textId="77777777" w:rsidR="00084E9C" w:rsidRDefault="00084E9C" w:rsidP="00AC68C8">
      <w:r>
        <w:continuationSeparator/>
      </w:r>
    </w:p>
  </w:footnote>
  <w:footnote w:id="1">
    <w:p w14:paraId="2F5151DB" w14:textId="6082C1FB" w:rsidR="000C2C55" w:rsidRPr="00694B14" w:rsidRDefault="000C2C55">
      <w:pPr>
        <w:pStyle w:val="FootnoteText"/>
        <w:rPr>
          <w:lang w:val="en-GB"/>
        </w:rPr>
      </w:pPr>
      <w:r>
        <w:rPr>
          <w:rStyle w:val="FootnoteReference"/>
        </w:rPr>
        <w:footnoteRef/>
      </w:r>
      <w:r>
        <w:t xml:space="preserve"> </w:t>
      </w:r>
      <w:hyperlink r:id="rId1" w:history="1">
        <w:r w:rsidRPr="00FB78DE">
          <w:rPr>
            <w:rStyle w:val="Hyperlink"/>
          </w:rPr>
          <w:t>https://github.com/JonMinton/rising_tide</w:t>
        </w:r>
      </w:hyperlink>
      <w:r>
        <w:t xml:space="preserve"> accessed 22nd September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0682227"/>
      <w:docPartObj>
        <w:docPartGallery w:val="Page Numbers (Top of Page)"/>
        <w:docPartUnique/>
      </w:docPartObj>
    </w:sdtPr>
    <w:sdtEndPr>
      <w:rPr>
        <w:rStyle w:val="PageNumber"/>
      </w:rPr>
    </w:sdtEndPr>
    <w:sdtContent>
      <w:p w14:paraId="647FAC32" w14:textId="74FFF8EE" w:rsidR="000C2C55" w:rsidRDefault="000C2C55" w:rsidP="006B7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135B0A" w14:textId="77777777" w:rsidR="000C2C55" w:rsidRDefault="000C2C55" w:rsidP="00C219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815C0" w14:textId="77777777" w:rsidR="000C2C55" w:rsidRDefault="000C2C55" w:rsidP="00C219B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AEB"/>
    <w:multiLevelType w:val="hybridMultilevel"/>
    <w:tmpl w:val="707A6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65891"/>
    <w:multiLevelType w:val="hybridMultilevel"/>
    <w:tmpl w:val="1122A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42B02"/>
    <w:multiLevelType w:val="multilevel"/>
    <w:tmpl w:val="68DC2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7E8E"/>
    <w:multiLevelType w:val="hybridMultilevel"/>
    <w:tmpl w:val="E8CEC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417EB"/>
    <w:multiLevelType w:val="hybridMultilevel"/>
    <w:tmpl w:val="707CAF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2E21B79"/>
    <w:multiLevelType w:val="hybridMultilevel"/>
    <w:tmpl w:val="526A42AE"/>
    <w:lvl w:ilvl="0" w:tplc="5764E806">
      <w:start w:val="1"/>
      <w:numFmt w:val="bullet"/>
      <w:lvlText w:val="•"/>
      <w:lvlJc w:val="left"/>
      <w:pPr>
        <w:tabs>
          <w:tab w:val="num" w:pos="720"/>
        </w:tabs>
        <w:ind w:left="720" w:hanging="360"/>
      </w:pPr>
      <w:rPr>
        <w:rFonts w:ascii="Arial" w:hAnsi="Arial" w:hint="default"/>
      </w:rPr>
    </w:lvl>
    <w:lvl w:ilvl="1" w:tplc="DD9C33CE" w:tentative="1">
      <w:start w:val="1"/>
      <w:numFmt w:val="bullet"/>
      <w:lvlText w:val="•"/>
      <w:lvlJc w:val="left"/>
      <w:pPr>
        <w:tabs>
          <w:tab w:val="num" w:pos="1440"/>
        </w:tabs>
        <w:ind w:left="1440" w:hanging="360"/>
      </w:pPr>
      <w:rPr>
        <w:rFonts w:ascii="Arial" w:hAnsi="Arial" w:hint="default"/>
      </w:rPr>
    </w:lvl>
    <w:lvl w:ilvl="2" w:tplc="F3721F96" w:tentative="1">
      <w:start w:val="1"/>
      <w:numFmt w:val="bullet"/>
      <w:lvlText w:val="•"/>
      <w:lvlJc w:val="left"/>
      <w:pPr>
        <w:tabs>
          <w:tab w:val="num" w:pos="2160"/>
        </w:tabs>
        <w:ind w:left="2160" w:hanging="360"/>
      </w:pPr>
      <w:rPr>
        <w:rFonts w:ascii="Arial" w:hAnsi="Arial" w:hint="default"/>
      </w:rPr>
    </w:lvl>
    <w:lvl w:ilvl="3" w:tplc="455C3EAE" w:tentative="1">
      <w:start w:val="1"/>
      <w:numFmt w:val="bullet"/>
      <w:lvlText w:val="•"/>
      <w:lvlJc w:val="left"/>
      <w:pPr>
        <w:tabs>
          <w:tab w:val="num" w:pos="2880"/>
        </w:tabs>
        <w:ind w:left="2880" w:hanging="360"/>
      </w:pPr>
      <w:rPr>
        <w:rFonts w:ascii="Arial" w:hAnsi="Arial" w:hint="default"/>
      </w:rPr>
    </w:lvl>
    <w:lvl w:ilvl="4" w:tplc="E6E6B0CA" w:tentative="1">
      <w:start w:val="1"/>
      <w:numFmt w:val="bullet"/>
      <w:lvlText w:val="•"/>
      <w:lvlJc w:val="left"/>
      <w:pPr>
        <w:tabs>
          <w:tab w:val="num" w:pos="3600"/>
        </w:tabs>
        <w:ind w:left="3600" w:hanging="360"/>
      </w:pPr>
      <w:rPr>
        <w:rFonts w:ascii="Arial" w:hAnsi="Arial" w:hint="default"/>
      </w:rPr>
    </w:lvl>
    <w:lvl w:ilvl="5" w:tplc="B434D862" w:tentative="1">
      <w:start w:val="1"/>
      <w:numFmt w:val="bullet"/>
      <w:lvlText w:val="•"/>
      <w:lvlJc w:val="left"/>
      <w:pPr>
        <w:tabs>
          <w:tab w:val="num" w:pos="4320"/>
        </w:tabs>
        <w:ind w:left="4320" w:hanging="360"/>
      </w:pPr>
      <w:rPr>
        <w:rFonts w:ascii="Arial" w:hAnsi="Arial" w:hint="default"/>
      </w:rPr>
    </w:lvl>
    <w:lvl w:ilvl="6" w:tplc="A6C8D472" w:tentative="1">
      <w:start w:val="1"/>
      <w:numFmt w:val="bullet"/>
      <w:lvlText w:val="•"/>
      <w:lvlJc w:val="left"/>
      <w:pPr>
        <w:tabs>
          <w:tab w:val="num" w:pos="5040"/>
        </w:tabs>
        <w:ind w:left="5040" w:hanging="360"/>
      </w:pPr>
      <w:rPr>
        <w:rFonts w:ascii="Arial" w:hAnsi="Arial" w:hint="default"/>
      </w:rPr>
    </w:lvl>
    <w:lvl w:ilvl="7" w:tplc="96E2ED2E" w:tentative="1">
      <w:start w:val="1"/>
      <w:numFmt w:val="bullet"/>
      <w:lvlText w:val="•"/>
      <w:lvlJc w:val="left"/>
      <w:pPr>
        <w:tabs>
          <w:tab w:val="num" w:pos="5760"/>
        </w:tabs>
        <w:ind w:left="5760" w:hanging="360"/>
      </w:pPr>
      <w:rPr>
        <w:rFonts w:ascii="Arial" w:hAnsi="Arial" w:hint="default"/>
      </w:rPr>
    </w:lvl>
    <w:lvl w:ilvl="8" w:tplc="7E88BA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1607CE"/>
    <w:multiLevelType w:val="hybridMultilevel"/>
    <w:tmpl w:val="3BFC864A"/>
    <w:lvl w:ilvl="0" w:tplc="00BED1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774B5D"/>
    <w:multiLevelType w:val="hybridMultilevel"/>
    <w:tmpl w:val="07AE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F07A4B"/>
    <w:multiLevelType w:val="hybridMultilevel"/>
    <w:tmpl w:val="ABDA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025914"/>
    <w:multiLevelType w:val="multilevel"/>
    <w:tmpl w:val="58E27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226C7"/>
    <w:multiLevelType w:val="hybridMultilevel"/>
    <w:tmpl w:val="D2AE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4A472E"/>
    <w:multiLevelType w:val="hybridMultilevel"/>
    <w:tmpl w:val="E5C66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0200B"/>
    <w:multiLevelType w:val="hybridMultilevel"/>
    <w:tmpl w:val="0AC43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C64A37"/>
    <w:multiLevelType w:val="multilevel"/>
    <w:tmpl w:val="DFC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B4416"/>
    <w:multiLevelType w:val="hybridMultilevel"/>
    <w:tmpl w:val="809EB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B11B9A"/>
    <w:multiLevelType w:val="hybridMultilevel"/>
    <w:tmpl w:val="55C26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9379D3"/>
    <w:multiLevelType w:val="multilevel"/>
    <w:tmpl w:val="C91E2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16"/>
  </w:num>
  <w:num w:numId="4">
    <w:abstractNumId w:val="16"/>
  </w:num>
  <w:num w:numId="5">
    <w:abstractNumId w:val="2"/>
  </w:num>
  <w:num w:numId="6">
    <w:abstractNumId w:val="9"/>
  </w:num>
  <w:num w:numId="7">
    <w:abstractNumId w:val="15"/>
  </w:num>
  <w:num w:numId="8">
    <w:abstractNumId w:val="0"/>
  </w:num>
  <w:num w:numId="9">
    <w:abstractNumId w:val="13"/>
  </w:num>
  <w:num w:numId="10">
    <w:abstractNumId w:val="14"/>
  </w:num>
  <w:num w:numId="11">
    <w:abstractNumId w:val="8"/>
  </w:num>
  <w:num w:numId="12">
    <w:abstractNumId w:val="4"/>
  </w:num>
  <w:num w:numId="13">
    <w:abstractNumId w:val="7"/>
  </w:num>
  <w:num w:numId="14">
    <w:abstractNumId w:val="11"/>
  </w:num>
  <w:num w:numId="15">
    <w:abstractNumId w:val="3"/>
  </w:num>
  <w:num w:numId="16">
    <w:abstractNumId w:val="10"/>
  </w:num>
  <w:num w:numId="17">
    <w:abstractNumId w:val="12"/>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nda Hiam">
    <w15:presenceInfo w15:providerId="AD" w15:userId="S::kell5447@ox.ac.uk::e493834d-5eae-4658-9f82-2a4ac8473afe"/>
  </w15:person>
  <w15:person w15:author="Jonathan Minton">
    <w15:presenceInfo w15:providerId="Windows Live" w15:userId="e8357a288fce11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F8979DE-50D8-4015-B7EB-8C9886547838}"/>
    <w:docVar w:name="dgnword-eventsink" w:val="2088675341760"/>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vtta0t42fee5eeva8xarpbe9srzdetrx2a&quot;&gt;A rising tide raises all ships2&lt;record-ids&gt;&lt;item&gt;2&lt;/item&gt;&lt;item&gt;3&lt;/item&gt;&lt;item&gt;4&lt;/item&gt;&lt;item&gt;5&lt;/item&gt;&lt;item&gt;12&lt;/item&gt;&lt;item&gt;14&lt;/item&gt;&lt;item&gt;16&lt;/item&gt;&lt;item&gt;17&lt;/item&gt;&lt;item&gt;20&lt;/item&gt;&lt;item&gt;23&lt;/item&gt;&lt;item&gt;24&lt;/item&gt;&lt;item&gt;25&lt;/item&gt;&lt;item&gt;26&lt;/item&gt;&lt;item&gt;33&lt;/item&gt;&lt;item&gt;39&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record-ids&gt;&lt;/item&gt;&lt;/Libraries&gt;"/>
  </w:docVars>
  <w:rsids>
    <w:rsidRoot w:val="0003400A"/>
    <w:rsid w:val="00002B07"/>
    <w:rsid w:val="000043EE"/>
    <w:rsid w:val="00005715"/>
    <w:rsid w:val="00024B69"/>
    <w:rsid w:val="0002585A"/>
    <w:rsid w:val="0003369D"/>
    <w:rsid w:val="0003400A"/>
    <w:rsid w:val="00040C27"/>
    <w:rsid w:val="00041FA4"/>
    <w:rsid w:val="0004753B"/>
    <w:rsid w:val="00055DF2"/>
    <w:rsid w:val="00057A6F"/>
    <w:rsid w:val="00057B8A"/>
    <w:rsid w:val="0006331F"/>
    <w:rsid w:val="00084E9C"/>
    <w:rsid w:val="000857BE"/>
    <w:rsid w:val="00086321"/>
    <w:rsid w:val="00090B75"/>
    <w:rsid w:val="0009346F"/>
    <w:rsid w:val="0009722F"/>
    <w:rsid w:val="000B09DF"/>
    <w:rsid w:val="000B55E4"/>
    <w:rsid w:val="000B6696"/>
    <w:rsid w:val="000B68CB"/>
    <w:rsid w:val="000B7040"/>
    <w:rsid w:val="000C24AB"/>
    <w:rsid w:val="000C2C55"/>
    <w:rsid w:val="000E18FA"/>
    <w:rsid w:val="000E36E2"/>
    <w:rsid w:val="000F3CA4"/>
    <w:rsid w:val="000F4316"/>
    <w:rsid w:val="000F5E72"/>
    <w:rsid w:val="000F78C3"/>
    <w:rsid w:val="0010449B"/>
    <w:rsid w:val="00113590"/>
    <w:rsid w:val="00116071"/>
    <w:rsid w:val="0011660B"/>
    <w:rsid w:val="00123B61"/>
    <w:rsid w:val="00134DD7"/>
    <w:rsid w:val="00134E17"/>
    <w:rsid w:val="0013619E"/>
    <w:rsid w:val="001521C9"/>
    <w:rsid w:val="00164E23"/>
    <w:rsid w:val="00167194"/>
    <w:rsid w:val="001711B7"/>
    <w:rsid w:val="0018016D"/>
    <w:rsid w:val="00181652"/>
    <w:rsid w:val="001825FA"/>
    <w:rsid w:val="00183A28"/>
    <w:rsid w:val="00191D54"/>
    <w:rsid w:val="00193F0E"/>
    <w:rsid w:val="00193FAD"/>
    <w:rsid w:val="001A3CCD"/>
    <w:rsid w:val="001A7178"/>
    <w:rsid w:val="001B46E8"/>
    <w:rsid w:val="001B60DA"/>
    <w:rsid w:val="001C1275"/>
    <w:rsid w:val="001D767B"/>
    <w:rsid w:val="001E20AC"/>
    <w:rsid w:val="001E4BE9"/>
    <w:rsid w:val="001F0A21"/>
    <w:rsid w:val="001F473E"/>
    <w:rsid w:val="001F618F"/>
    <w:rsid w:val="00214B3F"/>
    <w:rsid w:val="00217B51"/>
    <w:rsid w:val="00224934"/>
    <w:rsid w:val="00226317"/>
    <w:rsid w:val="00243BED"/>
    <w:rsid w:val="00256A7C"/>
    <w:rsid w:val="00257BB8"/>
    <w:rsid w:val="0026069E"/>
    <w:rsid w:val="00266261"/>
    <w:rsid w:val="0027253F"/>
    <w:rsid w:val="0027482F"/>
    <w:rsid w:val="002773BC"/>
    <w:rsid w:val="0028256A"/>
    <w:rsid w:val="002878BB"/>
    <w:rsid w:val="00287D60"/>
    <w:rsid w:val="0029140A"/>
    <w:rsid w:val="002A4972"/>
    <w:rsid w:val="002A7333"/>
    <w:rsid w:val="002B2B50"/>
    <w:rsid w:val="002B7DAA"/>
    <w:rsid w:val="002C279C"/>
    <w:rsid w:val="002C7805"/>
    <w:rsid w:val="002D08AD"/>
    <w:rsid w:val="002D09E6"/>
    <w:rsid w:val="002E6C3C"/>
    <w:rsid w:val="002E7CFF"/>
    <w:rsid w:val="002F0F8D"/>
    <w:rsid w:val="002F1008"/>
    <w:rsid w:val="002F4684"/>
    <w:rsid w:val="002F5BC0"/>
    <w:rsid w:val="002F697C"/>
    <w:rsid w:val="00303B53"/>
    <w:rsid w:val="00311691"/>
    <w:rsid w:val="003123AB"/>
    <w:rsid w:val="003137A1"/>
    <w:rsid w:val="00314787"/>
    <w:rsid w:val="0032121E"/>
    <w:rsid w:val="00334817"/>
    <w:rsid w:val="00335EEF"/>
    <w:rsid w:val="003421C1"/>
    <w:rsid w:val="003576FE"/>
    <w:rsid w:val="0036315C"/>
    <w:rsid w:val="00366985"/>
    <w:rsid w:val="00370B16"/>
    <w:rsid w:val="003756B5"/>
    <w:rsid w:val="0038579E"/>
    <w:rsid w:val="003A39F0"/>
    <w:rsid w:val="003A3F64"/>
    <w:rsid w:val="003A43FF"/>
    <w:rsid w:val="003B6418"/>
    <w:rsid w:val="003D1E2D"/>
    <w:rsid w:val="003D5EB5"/>
    <w:rsid w:val="003D6A26"/>
    <w:rsid w:val="003D73F9"/>
    <w:rsid w:val="003E71A8"/>
    <w:rsid w:val="003F3C1F"/>
    <w:rsid w:val="0040059C"/>
    <w:rsid w:val="004048B0"/>
    <w:rsid w:val="00404FC8"/>
    <w:rsid w:val="004147DE"/>
    <w:rsid w:val="00421693"/>
    <w:rsid w:val="004259BC"/>
    <w:rsid w:val="00431575"/>
    <w:rsid w:val="00437C3F"/>
    <w:rsid w:val="00444508"/>
    <w:rsid w:val="00445891"/>
    <w:rsid w:val="0044781E"/>
    <w:rsid w:val="00447FB4"/>
    <w:rsid w:val="00450BAD"/>
    <w:rsid w:val="00452136"/>
    <w:rsid w:val="00466F12"/>
    <w:rsid w:val="00470AF6"/>
    <w:rsid w:val="00471150"/>
    <w:rsid w:val="004769D6"/>
    <w:rsid w:val="00480195"/>
    <w:rsid w:val="00480E67"/>
    <w:rsid w:val="0048223D"/>
    <w:rsid w:val="00482877"/>
    <w:rsid w:val="00487F08"/>
    <w:rsid w:val="00491A25"/>
    <w:rsid w:val="00495128"/>
    <w:rsid w:val="004A2EEE"/>
    <w:rsid w:val="004A5AAF"/>
    <w:rsid w:val="004B49D4"/>
    <w:rsid w:val="004B4F36"/>
    <w:rsid w:val="004B6A35"/>
    <w:rsid w:val="004C5E64"/>
    <w:rsid w:val="004C64BF"/>
    <w:rsid w:val="004D2E2A"/>
    <w:rsid w:val="004E3FA6"/>
    <w:rsid w:val="004E47CE"/>
    <w:rsid w:val="004F0791"/>
    <w:rsid w:val="004F14B8"/>
    <w:rsid w:val="004F3782"/>
    <w:rsid w:val="004F5AE8"/>
    <w:rsid w:val="0050755D"/>
    <w:rsid w:val="00517DB7"/>
    <w:rsid w:val="00532798"/>
    <w:rsid w:val="00534765"/>
    <w:rsid w:val="00537A80"/>
    <w:rsid w:val="00541CF6"/>
    <w:rsid w:val="00547617"/>
    <w:rsid w:val="00557976"/>
    <w:rsid w:val="00565791"/>
    <w:rsid w:val="00573465"/>
    <w:rsid w:val="005760ED"/>
    <w:rsid w:val="0057645C"/>
    <w:rsid w:val="00586EA2"/>
    <w:rsid w:val="00591B41"/>
    <w:rsid w:val="005A535B"/>
    <w:rsid w:val="005A77B2"/>
    <w:rsid w:val="005A7B21"/>
    <w:rsid w:val="005B4B4C"/>
    <w:rsid w:val="005C2B39"/>
    <w:rsid w:val="005C598F"/>
    <w:rsid w:val="005E128D"/>
    <w:rsid w:val="005E12CC"/>
    <w:rsid w:val="005E47E8"/>
    <w:rsid w:val="005E5EFE"/>
    <w:rsid w:val="005F17C7"/>
    <w:rsid w:val="005F1E56"/>
    <w:rsid w:val="005F2294"/>
    <w:rsid w:val="005F5444"/>
    <w:rsid w:val="005F6BAF"/>
    <w:rsid w:val="006138F4"/>
    <w:rsid w:val="006159B7"/>
    <w:rsid w:val="006256A8"/>
    <w:rsid w:val="00637AC6"/>
    <w:rsid w:val="00643D2C"/>
    <w:rsid w:val="0064711F"/>
    <w:rsid w:val="00662581"/>
    <w:rsid w:val="00662CCD"/>
    <w:rsid w:val="0066725B"/>
    <w:rsid w:val="006767C9"/>
    <w:rsid w:val="00681070"/>
    <w:rsid w:val="00683E5F"/>
    <w:rsid w:val="00687C3F"/>
    <w:rsid w:val="00694B14"/>
    <w:rsid w:val="006A1048"/>
    <w:rsid w:val="006A6644"/>
    <w:rsid w:val="006B5056"/>
    <w:rsid w:val="006B77D9"/>
    <w:rsid w:val="006C17C1"/>
    <w:rsid w:val="006C41C3"/>
    <w:rsid w:val="006E71F7"/>
    <w:rsid w:val="006F14EC"/>
    <w:rsid w:val="007000DF"/>
    <w:rsid w:val="00702ACB"/>
    <w:rsid w:val="007054FD"/>
    <w:rsid w:val="0071661D"/>
    <w:rsid w:val="007220BA"/>
    <w:rsid w:val="00723257"/>
    <w:rsid w:val="00725F4E"/>
    <w:rsid w:val="007268D9"/>
    <w:rsid w:val="00732927"/>
    <w:rsid w:val="007370DB"/>
    <w:rsid w:val="007426DE"/>
    <w:rsid w:val="007462CC"/>
    <w:rsid w:val="00750B88"/>
    <w:rsid w:val="00757BD5"/>
    <w:rsid w:val="00760626"/>
    <w:rsid w:val="007674BA"/>
    <w:rsid w:val="007712A1"/>
    <w:rsid w:val="00771F8A"/>
    <w:rsid w:val="00780621"/>
    <w:rsid w:val="007810CD"/>
    <w:rsid w:val="007849ED"/>
    <w:rsid w:val="00784E72"/>
    <w:rsid w:val="0078590E"/>
    <w:rsid w:val="00791307"/>
    <w:rsid w:val="00795D36"/>
    <w:rsid w:val="007B0213"/>
    <w:rsid w:val="007B7363"/>
    <w:rsid w:val="007B7445"/>
    <w:rsid w:val="007C0003"/>
    <w:rsid w:val="007C37DF"/>
    <w:rsid w:val="007C3CB7"/>
    <w:rsid w:val="007E23BB"/>
    <w:rsid w:val="007E65D1"/>
    <w:rsid w:val="007F0F22"/>
    <w:rsid w:val="007F3F3E"/>
    <w:rsid w:val="007F4053"/>
    <w:rsid w:val="00800E12"/>
    <w:rsid w:val="0081057E"/>
    <w:rsid w:val="0081183E"/>
    <w:rsid w:val="00815531"/>
    <w:rsid w:val="00823960"/>
    <w:rsid w:val="00823B24"/>
    <w:rsid w:val="0082402A"/>
    <w:rsid w:val="008501A8"/>
    <w:rsid w:val="008517B2"/>
    <w:rsid w:val="00864382"/>
    <w:rsid w:val="00866F67"/>
    <w:rsid w:val="00876D64"/>
    <w:rsid w:val="00877011"/>
    <w:rsid w:val="00895990"/>
    <w:rsid w:val="008A0223"/>
    <w:rsid w:val="008A19FE"/>
    <w:rsid w:val="008A624A"/>
    <w:rsid w:val="008B4E76"/>
    <w:rsid w:val="008B5565"/>
    <w:rsid w:val="008C4C1D"/>
    <w:rsid w:val="008E092E"/>
    <w:rsid w:val="008E0DB1"/>
    <w:rsid w:val="008F1FA9"/>
    <w:rsid w:val="008F5962"/>
    <w:rsid w:val="008F5AD7"/>
    <w:rsid w:val="008F5F5A"/>
    <w:rsid w:val="009022CA"/>
    <w:rsid w:val="00903BC8"/>
    <w:rsid w:val="00904689"/>
    <w:rsid w:val="00910D87"/>
    <w:rsid w:val="00912CD3"/>
    <w:rsid w:val="00912E84"/>
    <w:rsid w:val="009135ED"/>
    <w:rsid w:val="00917661"/>
    <w:rsid w:val="00924587"/>
    <w:rsid w:val="00925A13"/>
    <w:rsid w:val="009404A7"/>
    <w:rsid w:val="0094109E"/>
    <w:rsid w:val="00956C28"/>
    <w:rsid w:val="00964B67"/>
    <w:rsid w:val="00970F7E"/>
    <w:rsid w:val="00975955"/>
    <w:rsid w:val="00986302"/>
    <w:rsid w:val="009940B4"/>
    <w:rsid w:val="009A2996"/>
    <w:rsid w:val="009B28BB"/>
    <w:rsid w:val="009B5D34"/>
    <w:rsid w:val="009B654E"/>
    <w:rsid w:val="009C7806"/>
    <w:rsid w:val="009D149A"/>
    <w:rsid w:val="009D2AFA"/>
    <w:rsid w:val="009D4229"/>
    <w:rsid w:val="009D5F69"/>
    <w:rsid w:val="009F42BD"/>
    <w:rsid w:val="009F4702"/>
    <w:rsid w:val="00A00E64"/>
    <w:rsid w:val="00A03482"/>
    <w:rsid w:val="00A07436"/>
    <w:rsid w:val="00A16DFA"/>
    <w:rsid w:val="00A270C5"/>
    <w:rsid w:val="00A42424"/>
    <w:rsid w:val="00A5519B"/>
    <w:rsid w:val="00A553C4"/>
    <w:rsid w:val="00A57C49"/>
    <w:rsid w:val="00A60848"/>
    <w:rsid w:val="00A61F52"/>
    <w:rsid w:val="00A62989"/>
    <w:rsid w:val="00A63CAC"/>
    <w:rsid w:val="00A64907"/>
    <w:rsid w:val="00A7680F"/>
    <w:rsid w:val="00A81838"/>
    <w:rsid w:val="00A82B7F"/>
    <w:rsid w:val="00A86E67"/>
    <w:rsid w:val="00A90714"/>
    <w:rsid w:val="00A9466A"/>
    <w:rsid w:val="00A94B81"/>
    <w:rsid w:val="00AA28F8"/>
    <w:rsid w:val="00AB168B"/>
    <w:rsid w:val="00AB557C"/>
    <w:rsid w:val="00AC2D68"/>
    <w:rsid w:val="00AC68C8"/>
    <w:rsid w:val="00AF0EDF"/>
    <w:rsid w:val="00AF3417"/>
    <w:rsid w:val="00AF41F4"/>
    <w:rsid w:val="00AF501C"/>
    <w:rsid w:val="00B03720"/>
    <w:rsid w:val="00B054F6"/>
    <w:rsid w:val="00B1280E"/>
    <w:rsid w:val="00B12C66"/>
    <w:rsid w:val="00B16AF0"/>
    <w:rsid w:val="00B227E7"/>
    <w:rsid w:val="00B43806"/>
    <w:rsid w:val="00B52A38"/>
    <w:rsid w:val="00B54641"/>
    <w:rsid w:val="00B633A5"/>
    <w:rsid w:val="00B6471A"/>
    <w:rsid w:val="00B65883"/>
    <w:rsid w:val="00B675F4"/>
    <w:rsid w:val="00B709A4"/>
    <w:rsid w:val="00B722A0"/>
    <w:rsid w:val="00B77230"/>
    <w:rsid w:val="00B95033"/>
    <w:rsid w:val="00B96D31"/>
    <w:rsid w:val="00BB1292"/>
    <w:rsid w:val="00BB545C"/>
    <w:rsid w:val="00BB6824"/>
    <w:rsid w:val="00BB7460"/>
    <w:rsid w:val="00BC48EE"/>
    <w:rsid w:val="00BD0F92"/>
    <w:rsid w:val="00BD496C"/>
    <w:rsid w:val="00BD6893"/>
    <w:rsid w:val="00BD72EF"/>
    <w:rsid w:val="00BE3B2B"/>
    <w:rsid w:val="00C07D2B"/>
    <w:rsid w:val="00C219BA"/>
    <w:rsid w:val="00C23974"/>
    <w:rsid w:val="00C26B75"/>
    <w:rsid w:val="00C31B37"/>
    <w:rsid w:val="00C36079"/>
    <w:rsid w:val="00C4069B"/>
    <w:rsid w:val="00C433B0"/>
    <w:rsid w:val="00C5052D"/>
    <w:rsid w:val="00C54484"/>
    <w:rsid w:val="00C5774B"/>
    <w:rsid w:val="00C608D8"/>
    <w:rsid w:val="00C6152A"/>
    <w:rsid w:val="00C6307F"/>
    <w:rsid w:val="00C7001A"/>
    <w:rsid w:val="00C71289"/>
    <w:rsid w:val="00C73B8B"/>
    <w:rsid w:val="00C86319"/>
    <w:rsid w:val="00C9528C"/>
    <w:rsid w:val="00C971DF"/>
    <w:rsid w:val="00CB2E87"/>
    <w:rsid w:val="00CB633C"/>
    <w:rsid w:val="00CC6BE3"/>
    <w:rsid w:val="00CC79C0"/>
    <w:rsid w:val="00CD0F4E"/>
    <w:rsid w:val="00CD415C"/>
    <w:rsid w:val="00CE0690"/>
    <w:rsid w:val="00D002EF"/>
    <w:rsid w:val="00D01423"/>
    <w:rsid w:val="00D0372B"/>
    <w:rsid w:val="00D07918"/>
    <w:rsid w:val="00D13827"/>
    <w:rsid w:val="00D239F1"/>
    <w:rsid w:val="00D3268F"/>
    <w:rsid w:val="00D33972"/>
    <w:rsid w:val="00D3426B"/>
    <w:rsid w:val="00D541BF"/>
    <w:rsid w:val="00D5734A"/>
    <w:rsid w:val="00D73575"/>
    <w:rsid w:val="00D80590"/>
    <w:rsid w:val="00D837F0"/>
    <w:rsid w:val="00D941C7"/>
    <w:rsid w:val="00D975D7"/>
    <w:rsid w:val="00DA5A84"/>
    <w:rsid w:val="00DB015B"/>
    <w:rsid w:val="00DB56C9"/>
    <w:rsid w:val="00DD544F"/>
    <w:rsid w:val="00DE3C83"/>
    <w:rsid w:val="00DE4EEB"/>
    <w:rsid w:val="00DE68E5"/>
    <w:rsid w:val="00DF1BC7"/>
    <w:rsid w:val="00E009FF"/>
    <w:rsid w:val="00E0475A"/>
    <w:rsid w:val="00E072A5"/>
    <w:rsid w:val="00E12B90"/>
    <w:rsid w:val="00E22D23"/>
    <w:rsid w:val="00E2594C"/>
    <w:rsid w:val="00E2644D"/>
    <w:rsid w:val="00E27786"/>
    <w:rsid w:val="00E35FC9"/>
    <w:rsid w:val="00E51DB5"/>
    <w:rsid w:val="00E5340C"/>
    <w:rsid w:val="00E54CAD"/>
    <w:rsid w:val="00E745F7"/>
    <w:rsid w:val="00E81AA3"/>
    <w:rsid w:val="00E85593"/>
    <w:rsid w:val="00E916B4"/>
    <w:rsid w:val="00E92DD4"/>
    <w:rsid w:val="00E92FF4"/>
    <w:rsid w:val="00E962D0"/>
    <w:rsid w:val="00EA2FE6"/>
    <w:rsid w:val="00EA4184"/>
    <w:rsid w:val="00EC19A2"/>
    <w:rsid w:val="00EC53AD"/>
    <w:rsid w:val="00EF013A"/>
    <w:rsid w:val="00EF0E29"/>
    <w:rsid w:val="00EF11B4"/>
    <w:rsid w:val="00EF13CA"/>
    <w:rsid w:val="00EF65AC"/>
    <w:rsid w:val="00EF6A2B"/>
    <w:rsid w:val="00F04A04"/>
    <w:rsid w:val="00F12FE4"/>
    <w:rsid w:val="00F2122E"/>
    <w:rsid w:val="00F50331"/>
    <w:rsid w:val="00F62B18"/>
    <w:rsid w:val="00F6647D"/>
    <w:rsid w:val="00F80B19"/>
    <w:rsid w:val="00F8332F"/>
    <w:rsid w:val="00F8528D"/>
    <w:rsid w:val="00F8540A"/>
    <w:rsid w:val="00F921A5"/>
    <w:rsid w:val="00F95436"/>
    <w:rsid w:val="00FA3EB7"/>
    <w:rsid w:val="00FA6BAF"/>
    <w:rsid w:val="00FB257A"/>
    <w:rsid w:val="00FB3440"/>
    <w:rsid w:val="00FB7C06"/>
    <w:rsid w:val="00FD4C4F"/>
    <w:rsid w:val="00FD5277"/>
    <w:rsid w:val="00FE0576"/>
    <w:rsid w:val="00FE25F3"/>
    <w:rsid w:val="00FF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6FB32"/>
  <w15:chartTrackingRefBased/>
  <w15:docId w15:val="{F47315B7-531B-3749-9732-07390DD0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6"/>
    <w:pPr>
      <w:spacing w:line="360" w:lineRule="auto"/>
    </w:pPr>
    <w:rPr>
      <w:rFonts w:ascii="Arial" w:eastAsia="Times New Roman" w:hAnsi="Arial" w:cs="Times New Roman"/>
      <w:sz w:val="22"/>
      <w:lang w:eastAsia="en-GB"/>
    </w:rPr>
  </w:style>
  <w:style w:type="paragraph" w:styleId="Heading1">
    <w:name w:val="heading 1"/>
    <w:basedOn w:val="Normal"/>
    <w:next w:val="Normal"/>
    <w:link w:val="Heading1Char"/>
    <w:uiPriority w:val="9"/>
    <w:qFormat/>
    <w:rsid w:val="00AC68C8"/>
    <w:pPr>
      <w:keepNext/>
      <w:keepLines/>
      <w:spacing w:before="240"/>
      <w:outlineLvl w:val="0"/>
    </w:pPr>
    <w:rPr>
      <w:rFonts w:asciiTheme="majorHAnsi" w:eastAsiaTheme="majorEastAsia" w:hAnsiTheme="majorHAnsi" w:cs="Times New Roman (Headings CS)"/>
      <w:b/>
      <w:smallCaps/>
      <w:sz w:val="32"/>
      <w:szCs w:val="32"/>
      <w:lang w:eastAsia="en-US"/>
    </w:rPr>
  </w:style>
  <w:style w:type="paragraph" w:styleId="Heading2">
    <w:name w:val="heading 2"/>
    <w:basedOn w:val="Normal"/>
    <w:next w:val="Normal"/>
    <w:link w:val="Heading2Char"/>
    <w:uiPriority w:val="9"/>
    <w:unhideWhenUsed/>
    <w:qFormat/>
    <w:rsid w:val="00B54641"/>
    <w:pPr>
      <w:keepNext/>
      <w:keepLines/>
      <w:spacing w:before="40"/>
      <w:outlineLvl w:val="1"/>
    </w:pPr>
    <w:rPr>
      <w:rFonts w:eastAsiaTheme="majorEastAsia" w:cstheme="majorBidi"/>
      <w:b/>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C8"/>
    <w:rPr>
      <w:rFonts w:asciiTheme="majorHAnsi" w:eastAsiaTheme="majorEastAsia" w:hAnsiTheme="majorHAnsi" w:cs="Times New Roman (Headings CS)"/>
      <w:b/>
      <w:smallCaps/>
      <w:sz w:val="32"/>
      <w:szCs w:val="32"/>
    </w:rPr>
  </w:style>
  <w:style w:type="paragraph" w:customStyle="1" w:styleId="EndNoteBibliographyTitle">
    <w:name w:val="EndNote Bibliography Title"/>
    <w:basedOn w:val="Normal"/>
    <w:link w:val="EndNoteBibliographyTitleChar"/>
    <w:rsid w:val="00912E84"/>
    <w:pPr>
      <w:jc w:val="center"/>
    </w:pPr>
    <w:rPr>
      <w:rFonts w:ascii="Calibri" w:eastAsiaTheme="minorHAnsi" w:hAnsi="Calibri" w:cs="Calibri"/>
      <w:sz w:val="24"/>
      <w:lang w:val="en-US" w:eastAsia="en-US"/>
    </w:rPr>
  </w:style>
  <w:style w:type="character" w:customStyle="1" w:styleId="EndNoteBibliographyTitleChar">
    <w:name w:val="EndNote Bibliography Title Char"/>
    <w:basedOn w:val="DefaultParagraphFont"/>
    <w:link w:val="EndNoteBibliographyTitle"/>
    <w:rsid w:val="00912E84"/>
    <w:rPr>
      <w:rFonts w:ascii="Calibri" w:hAnsi="Calibri" w:cs="Calibri"/>
      <w:lang w:val="en-US"/>
    </w:rPr>
  </w:style>
  <w:style w:type="paragraph" w:customStyle="1" w:styleId="EndNoteBibliography">
    <w:name w:val="EndNote Bibliography"/>
    <w:basedOn w:val="Normal"/>
    <w:link w:val="EndNoteBibliographyChar"/>
    <w:rsid w:val="00912E84"/>
    <w:pPr>
      <w:spacing w:line="240" w:lineRule="auto"/>
    </w:pPr>
    <w:rPr>
      <w:rFonts w:ascii="Calibri" w:eastAsiaTheme="minorHAnsi" w:hAnsi="Calibri" w:cs="Calibri"/>
      <w:sz w:val="24"/>
      <w:lang w:val="en-US" w:eastAsia="en-US"/>
    </w:rPr>
  </w:style>
  <w:style w:type="character" w:customStyle="1" w:styleId="EndNoteBibliographyChar">
    <w:name w:val="EndNote Bibliography Char"/>
    <w:basedOn w:val="DefaultParagraphFont"/>
    <w:link w:val="EndNoteBibliography"/>
    <w:rsid w:val="00912E84"/>
    <w:rPr>
      <w:rFonts w:ascii="Calibri" w:hAnsi="Calibri" w:cs="Calibri"/>
      <w:lang w:val="en-US"/>
    </w:rPr>
  </w:style>
  <w:style w:type="character" w:styleId="Hyperlink">
    <w:name w:val="Hyperlink"/>
    <w:basedOn w:val="DefaultParagraphFont"/>
    <w:uiPriority w:val="99"/>
    <w:unhideWhenUsed/>
    <w:rsid w:val="0013619E"/>
    <w:rPr>
      <w:color w:val="0563C1" w:themeColor="hyperlink"/>
      <w:u w:val="single"/>
    </w:rPr>
  </w:style>
  <w:style w:type="character" w:styleId="UnresolvedMention">
    <w:name w:val="Unresolved Mention"/>
    <w:basedOn w:val="DefaultParagraphFont"/>
    <w:uiPriority w:val="99"/>
    <w:semiHidden/>
    <w:unhideWhenUsed/>
    <w:rsid w:val="0013619E"/>
    <w:rPr>
      <w:color w:val="605E5C"/>
      <w:shd w:val="clear" w:color="auto" w:fill="E1DFDD"/>
    </w:rPr>
  </w:style>
  <w:style w:type="paragraph" w:styleId="Caption">
    <w:name w:val="caption"/>
    <w:basedOn w:val="Normal"/>
    <w:next w:val="Normal"/>
    <w:uiPriority w:val="35"/>
    <w:unhideWhenUsed/>
    <w:qFormat/>
    <w:rsid w:val="0013619E"/>
    <w:pPr>
      <w:spacing w:after="200"/>
    </w:pPr>
    <w:rPr>
      <w:rFonts w:asciiTheme="minorHAnsi" w:eastAsiaTheme="minorHAnsi" w:hAnsiTheme="minorHAnsi" w:cstheme="minorBidi"/>
      <w:i/>
      <w:iCs/>
      <w:color w:val="44546A" w:themeColor="text2"/>
      <w:sz w:val="18"/>
      <w:szCs w:val="18"/>
      <w:lang w:eastAsia="en-US"/>
    </w:rPr>
  </w:style>
  <w:style w:type="paragraph" w:styleId="ListParagraph">
    <w:name w:val="List Paragraph"/>
    <w:basedOn w:val="Normal"/>
    <w:uiPriority w:val="34"/>
    <w:qFormat/>
    <w:rsid w:val="00FF444B"/>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0B55E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0B55E4"/>
    <w:rPr>
      <w:rFonts w:ascii="Times New Roman" w:hAnsi="Times New Roman" w:cs="Times New Roman"/>
      <w:sz w:val="18"/>
      <w:szCs w:val="18"/>
    </w:rPr>
  </w:style>
  <w:style w:type="paragraph" w:styleId="NormalWeb">
    <w:name w:val="Normal (Web)"/>
    <w:basedOn w:val="Normal"/>
    <w:uiPriority w:val="99"/>
    <w:unhideWhenUsed/>
    <w:rsid w:val="000B55E4"/>
    <w:pPr>
      <w:spacing w:before="100" w:beforeAutospacing="1" w:after="100" w:afterAutospacing="1"/>
    </w:pPr>
  </w:style>
  <w:style w:type="paragraph" w:styleId="FootnoteText">
    <w:name w:val="footnote text"/>
    <w:basedOn w:val="Normal"/>
    <w:link w:val="FootnoteTextChar"/>
    <w:uiPriority w:val="99"/>
    <w:semiHidden/>
    <w:unhideWhenUsed/>
    <w:rsid w:val="00AC68C8"/>
    <w:rPr>
      <w:rFonts w:eastAsia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AC68C8"/>
    <w:rPr>
      <w:rFonts w:ascii="Arial" w:hAnsi="Arial"/>
      <w:sz w:val="20"/>
      <w:szCs w:val="20"/>
      <w:lang w:val="en-US"/>
    </w:rPr>
  </w:style>
  <w:style w:type="character" w:styleId="FootnoteReference">
    <w:name w:val="footnote reference"/>
    <w:basedOn w:val="DefaultParagraphFont"/>
    <w:uiPriority w:val="99"/>
    <w:semiHidden/>
    <w:unhideWhenUsed/>
    <w:rsid w:val="00AC68C8"/>
    <w:rPr>
      <w:vertAlign w:val="superscript"/>
    </w:rPr>
  </w:style>
  <w:style w:type="character" w:styleId="CommentReference">
    <w:name w:val="annotation reference"/>
    <w:basedOn w:val="DefaultParagraphFont"/>
    <w:uiPriority w:val="99"/>
    <w:semiHidden/>
    <w:unhideWhenUsed/>
    <w:rsid w:val="00AC68C8"/>
    <w:rPr>
      <w:sz w:val="16"/>
      <w:szCs w:val="16"/>
    </w:rPr>
  </w:style>
  <w:style w:type="paragraph" w:styleId="CommentText">
    <w:name w:val="annotation text"/>
    <w:basedOn w:val="Normal"/>
    <w:link w:val="CommentTextChar"/>
    <w:uiPriority w:val="99"/>
    <w:semiHidden/>
    <w:unhideWhenUsed/>
    <w:rsid w:val="00AC68C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C68C8"/>
    <w:rPr>
      <w:sz w:val="20"/>
      <w:szCs w:val="20"/>
    </w:rPr>
  </w:style>
  <w:style w:type="paragraph" w:styleId="CommentSubject">
    <w:name w:val="annotation subject"/>
    <w:basedOn w:val="CommentText"/>
    <w:next w:val="CommentText"/>
    <w:link w:val="CommentSubjectChar"/>
    <w:uiPriority w:val="99"/>
    <w:semiHidden/>
    <w:unhideWhenUsed/>
    <w:rsid w:val="00AC68C8"/>
    <w:rPr>
      <w:b/>
      <w:bCs/>
    </w:rPr>
  </w:style>
  <w:style w:type="character" w:customStyle="1" w:styleId="CommentSubjectChar">
    <w:name w:val="Comment Subject Char"/>
    <w:basedOn w:val="CommentTextChar"/>
    <w:link w:val="CommentSubject"/>
    <w:uiPriority w:val="99"/>
    <w:semiHidden/>
    <w:rsid w:val="00AC68C8"/>
    <w:rPr>
      <w:b/>
      <w:bCs/>
      <w:sz w:val="20"/>
      <w:szCs w:val="20"/>
    </w:rPr>
  </w:style>
  <w:style w:type="character" w:customStyle="1" w:styleId="Heading2Char">
    <w:name w:val="Heading 2 Char"/>
    <w:basedOn w:val="DefaultParagraphFont"/>
    <w:link w:val="Heading2"/>
    <w:uiPriority w:val="9"/>
    <w:rsid w:val="00B54641"/>
    <w:rPr>
      <w:rFonts w:ascii="Arial" w:eastAsiaTheme="majorEastAsia" w:hAnsi="Arial" w:cstheme="majorBidi"/>
      <w:b/>
      <w:sz w:val="22"/>
      <w:szCs w:val="26"/>
    </w:rPr>
  </w:style>
  <w:style w:type="character" w:styleId="Strong">
    <w:name w:val="Strong"/>
    <w:basedOn w:val="DefaultParagraphFont"/>
    <w:uiPriority w:val="22"/>
    <w:qFormat/>
    <w:rsid w:val="00F8528D"/>
    <w:rPr>
      <w:b/>
      <w:bCs/>
    </w:rPr>
  </w:style>
  <w:style w:type="paragraph" w:styleId="Header">
    <w:name w:val="header"/>
    <w:basedOn w:val="Normal"/>
    <w:link w:val="Head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219BA"/>
    <w:rPr>
      <w:sz w:val="22"/>
    </w:rPr>
  </w:style>
  <w:style w:type="paragraph" w:styleId="Footer">
    <w:name w:val="footer"/>
    <w:basedOn w:val="Normal"/>
    <w:link w:val="FooterChar"/>
    <w:uiPriority w:val="99"/>
    <w:unhideWhenUsed/>
    <w:rsid w:val="00C219BA"/>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219BA"/>
    <w:rPr>
      <w:sz w:val="22"/>
    </w:rPr>
  </w:style>
  <w:style w:type="character" w:styleId="PageNumber">
    <w:name w:val="page number"/>
    <w:basedOn w:val="DefaultParagraphFont"/>
    <w:uiPriority w:val="99"/>
    <w:semiHidden/>
    <w:unhideWhenUsed/>
    <w:rsid w:val="00C219BA"/>
  </w:style>
  <w:style w:type="character" w:styleId="FollowedHyperlink">
    <w:name w:val="FollowedHyperlink"/>
    <w:basedOn w:val="DefaultParagraphFont"/>
    <w:uiPriority w:val="99"/>
    <w:semiHidden/>
    <w:unhideWhenUsed/>
    <w:rsid w:val="00637AC6"/>
    <w:rPr>
      <w:color w:val="954F72" w:themeColor="followedHyperlink"/>
      <w:u w:val="single"/>
    </w:rPr>
  </w:style>
  <w:style w:type="character" w:customStyle="1" w:styleId="pagecontents">
    <w:name w:val="pagecontents"/>
    <w:basedOn w:val="DefaultParagraphFont"/>
    <w:rsid w:val="00C07D2B"/>
  </w:style>
  <w:style w:type="character" w:customStyle="1" w:styleId="apple-converted-space">
    <w:name w:val="apple-converted-space"/>
    <w:basedOn w:val="DefaultParagraphFont"/>
    <w:rsid w:val="00452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3431">
      <w:bodyDiv w:val="1"/>
      <w:marLeft w:val="0"/>
      <w:marRight w:val="0"/>
      <w:marTop w:val="0"/>
      <w:marBottom w:val="0"/>
      <w:divBdr>
        <w:top w:val="none" w:sz="0" w:space="0" w:color="auto"/>
        <w:left w:val="none" w:sz="0" w:space="0" w:color="auto"/>
        <w:bottom w:val="none" w:sz="0" w:space="0" w:color="auto"/>
        <w:right w:val="none" w:sz="0" w:space="0" w:color="auto"/>
      </w:divBdr>
    </w:div>
    <w:div w:id="411782457">
      <w:bodyDiv w:val="1"/>
      <w:marLeft w:val="0"/>
      <w:marRight w:val="0"/>
      <w:marTop w:val="0"/>
      <w:marBottom w:val="0"/>
      <w:divBdr>
        <w:top w:val="none" w:sz="0" w:space="0" w:color="auto"/>
        <w:left w:val="none" w:sz="0" w:space="0" w:color="auto"/>
        <w:bottom w:val="none" w:sz="0" w:space="0" w:color="auto"/>
        <w:right w:val="none" w:sz="0" w:space="0" w:color="auto"/>
      </w:divBdr>
    </w:div>
    <w:div w:id="435442226">
      <w:bodyDiv w:val="1"/>
      <w:marLeft w:val="0"/>
      <w:marRight w:val="0"/>
      <w:marTop w:val="0"/>
      <w:marBottom w:val="0"/>
      <w:divBdr>
        <w:top w:val="none" w:sz="0" w:space="0" w:color="auto"/>
        <w:left w:val="none" w:sz="0" w:space="0" w:color="auto"/>
        <w:bottom w:val="none" w:sz="0" w:space="0" w:color="auto"/>
        <w:right w:val="none" w:sz="0" w:space="0" w:color="auto"/>
      </w:divBdr>
      <w:divsChild>
        <w:div w:id="1108964611">
          <w:marLeft w:val="360"/>
          <w:marRight w:val="0"/>
          <w:marTop w:val="200"/>
          <w:marBottom w:val="0"/>
          <w:divBdr>
            <w:top w:val="none" w:sz="0" w:space="0" w:color="auto"/>
            <w:left w:val="none" w:sz="0" w:space="0" w:color="auto"/>
            <w:bottom w:val="none" w:sz="0" w:space="0" w:color="auto"/>
            <w:right w:val="none" w:sz="0" w:space="0" w:color="auto"/>
          </w:divBdr>
        </w:div>
        <w:div w:id="1016923700">
          <w:marLeft w:val="360"/>
          <w:marRight w:val="0"/>
          <w:marTop w:val="200"/>
          <w:marBottom w:val="0"/>
          <w:divBdr>
            <w:top w:val="none" w:sz="0" w:space="0" w:color="auto"/>
            <w:left w:val="none" w:sz="0" w:space="0" w:color="auto"/>
            <w:bottom w:val="none" w:sz="0" w:space="0" w:color="auto"/>
            <w:right w:val="none" w:sz="0" w:space="0" w:color="auto"/>
          </w:divBdr>
        </w:div>
        <w:div w:id="1779371612">
          <w:marLeft w:val="360"/>
          <w:marRight w:val="0"/>
          <w:marTop w:val="200"/>
          <w:marBottom w:val="0"/>
          <w:divBdr>
            <w:top w:val="none" w:sz="0" w:space="0" w:color="auto"/>
            <w:left w:val="none" w:sz="0" w:space="0" w:color="auto"/>
            <w:bottom w:val="none" w:sz="0" w:space="0" w:color="auto"/>
            <w:right w:val="none" w:sz="0" w:space="0" w:color="auto"/>
          </w:divBdr>
        </w:div>
        <w:div w:id="1079714170">
          <w:marLeft w:val="360"/>
          <w:marRight w:val="0"/>
          <w:marTop w:val="200"/>
          <w:marBottom w:val="0"/>
          <w:divBdr>
            <w:top w:val="none" w:sz="0" w:space="0" w:color="auto"/>
            <w:left w:val="none" w:sz="0" w:space="0" w:color="auto"/>
            <w:bottom w:val="none" w:sz="0" w:space="0" w:color="auto"/>
            <w:right w:val="none" w:sz="0" w:space="0" w:color="auto"/>
          </w:divBdr>
        </w:div>
        <w:div w:id="83889123">
          <w:marLeft w:val="360"/>
          <w:marRight w:val="0"/>
          <w:marTop w:val="200"/>
          <w:marBottom w:val="0"/>
          <w:divBdr>
            <w:top w:val="none" w:sz="0" w:space="0" w:color="auto"/>
            <w:left w:val="none" w:sz="0" w:space="0" w:color="auto"/>
            <w:bottom w:val="none" w:sz="0" w:space="0" w:color="auto"/>
            <w:right w:val="none" w:sz="0" w:space="0" w:color="auto"/>
          </w:divBdr>
        </w:div>
      </w:divsChild>
    </w:div>
    <w:div w:id="513299995">
      <w:bodyDiv w:val="1"/>
      <w:marLeft w:val="0"/>
      <w:marRight w:val="0"/>
      <w:marTop w:val="0"/>
      <w:marBottom w:val="0"/>
      <w:divBdr>
        <w:top w:val="none" w:sz="0" w:space="0" w:color="auto"/>
        <w:left w:val="none" w:sz="0" w:space="0" w:color="auto"/>
        <w:bottom w:val="none" w:sz="0" w:space="0" w:color="auto"/>
        <w:right w:val="none" w:sz="0" w:space="0" w:color="auto"/>
      </w:divBdr>
    </w:div>
    <w:div w:id="739601801">
      <w:bodyDiv w:val="1"/>
      <w:marLeft w:val="0"/>
      <w:marRight w:val="0"/>
      <w:marTop w:val="0"/>
      <w:marBottom w:val="0"/>
      <w:divBdr>
        <w:top w:val="none" w:sz="0" w:space="0" w:color="auto"/>
        <w:left w:val="none" w:sz="0" w:space="0" w:color="auto"/>
        <w:bottom w:val="none" w:sz="0" w:space="0" w:color="auto"/>
        <w:right w:val="none" w:sz="0" w:space="0" w:color="auto"/>
      </w:divBdr>
    </w:div>
    <w:div w:id="764614198">
      <w:bodyDiv w:val="1"/>
      <w:marLeft w:val="0"/>
      <w:marRight w:val="0"/>
      <w:marTop w:val="0"/>
      <w:marBottom w:val="0"/>
      <w:divBdr>
        <w:top w:val="none" w:sz="0" w:space="0" w:color="auto"/>
        <w:left w:val="none" w:sz="0" w:space="0" w:color="auto"/>
        <w:bottom w:val="none" w:sz="0" w:space="0" w:color="auto"/>
        <w:right w:val="none" w:sz="0" w:space="0" w:color="auto"/>
      </w:divBdr>
    </w:div>
    <w:div w:id="838808723">
      <w:bodyDiv w:val="1"/>
      <w:marLeft w:val="0"/>
      <w:marRight w:val="0"/>
      <w:marTop w:val="0"/>
      <w:marBottom w:val="0"/>
      <w:divBdr>
        <w:top w:val="none" w:sz="0" w:space="0" w:color="auto"/>
        <w:left w:val="none" w:sz="0" w:space="0" w:color="auto"/>
        <w:bottom w:val="none" w:sz="0" w:space="0" w:color="auto"/>
        <w:right w:val="none" w:sz="0" w:space="0" w:color="auto"/>
      </w:divBdr>
    </w:div>
    <w:div w:id="949314347">
      <w:bodyDiv w:val="1"/>
      <w:marLeft w:val="0"/>
      <w:marRight w:val="0"/>
      <w:marTop w:val="0"/>
      <w:marBottom w:val="0"/>
      <w:divBdr>
        <w:top w:val="none" w:sz="0" w:space="0" w:color="auto"/>
        <w:left w:val="none" w:sz="0" w:space="0" w:color="auto"/>
        <w:bottom w:val="none" w:sz="0" w:space="0" w:color="auto"/>
        <w:right w:val="none" w:sz="0" w:space="0" w:color="auto"/>
      </w:divBdr>
    </w:div>
    <w:div w:id="958757845">
      <w:bodyDiv w:val="1"/>
      <w:marLeft w:val="0"/>
      <w:marRight w:val="0"/>
      <w:marTop w:val="0"/>
      <w:marBottom w:val="0"/>
      <w:divBdr>
        <w:top w:val="none" w:sz="0" w:space="0" w:color="auto"/>
        <w:left w:val="none" w:sz="0" w:space="0" w:color="auto"/>
        <w:bottom w:val="none" w:sz="0" w:space="0" w:color="auto"/>
        <w:right w:val="none" w:sz="0" w:space="0" w:color="auto"/>
      </w:divBdr>
    </w:div>
    <w:div w:id="1060789099">
      <w:bodyDiv w:val="1"/>
      <w:marLeft w:val="0"/>
      <w:marRight w:val="0"/>
      <w:marTop w:val="0"/>
      <w:marBottom w:val="0"/>
      <w:divBdr>
        <w:top w:val="none" w:sz="0" w:space="0" w:color="auto"/>
        <w:left w:val="none" w:sz="0" w:space="0" w:color="auto"/>
        <w:bottom w:val="none" w:sz="0" w:space="0" w:color="auto"/>
        <w:right w:val="none" w:sz="0" w:space="0" w:color="auto"/>
      </w:divBdr>
    </w:div>
    <w:div w:id="1139617892">
      <w:bodyDiv w:val="1"/>
      <w:marLeft w:val="0"/>
      <w:marRight w:val="0"/>
      <w:marTop w:val="0"/>
      <w:marBottom w:val="0"/>
      <w:divBdr>
        <w:top w:val="none" w:sz="0" w:space="0" w:color="auto"/>
        <w:left w:val="none" w:sz="0" w:space="0" w:color="auto"/>
        <w:bottom w:val="none" w:sz="0" w:space="0" w:color="auto"/>
        <w:right w:val="none" w:sz="0" w:space="0" w:color="auto"/>
      </w:divBdr>
    </w:div>
    <w:div w:id="1223297340">
      <w:bodyDiv w:val="1"/>
      <w:marLeft w:val="0"/>
      <w:marRight w:val="0"/>
      <w:marTop w:val="0"/>
      <w:marBottom w:val="0"/>
      <w:divBdr>
        <w:top w:val="none" w:sz="0" w:space="0" w:color="auto"/>
        <w:left w:val="none" w:sz="0" w:space="0" w:color="auto"/>
        <w:bottom w:val="none" w:sz="0" w:space="0" w:color="auto"/>
        <w:right w:val="none" w:sz="0" w:space="0" w:color="auto"/>
      </w:divBdr>
    </w:div>
    <w:div w:id="1325355618">
      <w:bodyDiv w:val="1"/>
      <w:marLeft w:val="0"/>
      <w:marRight w:val="0"/>
      <w:marTop w:val="0"/>
      <w:marBottom w:val="0"/>
      <w:divBdr>
        <w:top w:val="none" w:sz="0" w:space="0" w:color="auto"/>
        <w:left w:val="none" w:sz="0" w:space="0" w:color="auto"/>
        <w:bottom w:val="none" w:sz="0" w:space="0" w:color="auto"/>
        <w:right w:val="none" w:sz="0" w:space="0" w:color="auto"/>
      </w:divBdr>
    </w:div>
    <w:div w:id="1445735448">
      <w:bodyDiv w:val="1"/>
      <w:marLeft w:val="0"/>
      <w:marRight w:val="0"/>
      <w:marTop w:val="0"/>
      <w:marBottom w:val="0"/>
      <w:divBdr>
        <w:top w:val="none" w:sz="0" w:space="0" w:color="auto"/>
        <w:left w:val="none" w:sz="0" w:space="0" w:color="auto"/>
        <w:bottom w:val="none" w:sz="0" w:space="0" w:color="auto"/>
        <w:right w:val="none" w:sz="0" w:space="0" w:color="auto"/>
      </w:divBdr>
    </w:div>
    <w:div w:id="1595623419">
      <w:bodyDiv w:val="1"/>
      <w:marLeft w:val="0"/>
      <w:marRight w:val="0"/>
      <w:marTop w:val="0"/>
      <w:marBottom w:val="0"/>
      <w:divBdr>
        <w:top w:val="none" w:sz="0" w:space="0" w:color="auto"/>
        <w:left w:val="none" w:sz="0" w:space="0" w:color="auto"/>
        <w:bottom w:val="none" w:sz="0" w:space="0" w:color="auto"/>
        <w:right w:val="none" w:sz="0" w:space="0" w:color="auto"/>
      </w:divBdr>
    </w:div>
    <w:div w:id="1613589261">
      <w:bodyDiv w:val="1"/>
      <w:marLeft w:val="0"/>
      <w:marRight w:val="0"/>
      <w:marTop w:val="0"/>
      <w:marBottom w:val="0"/>
      <w:divBdr>
        <w:top w:val="none" w:sz="0" w:space="0" w:color="auto"/>
        <w:left w:val="none" w:sz="0" w:space="0" w:color="auto"/>
        <w:bottom w:val="none" w:sz="0" w:space="0" w:color="auto"/>
        <w:right w:val="none" w:sz="0" w:space="0" w:color="auto"/>
      </w:divBdr>
    </w:div>
    <w:div w:id="1680767447">
      <w:bodyDiv w:val="1"/>
      <w:marLeft w:val="0"/>
      <w:marRight w:val="0"/>
      <w:marTop w:val="0"/>
      <w:marBottom w:val="0"/>
      <w:divBdr>
        <w:top w:val="none" w:sz="0" w:space="0" w:color="auto"/>
        <w:left w:val="none" w:sz="0" w:space="0" w:color="auto"/>
        <w:bottom w:val="none" w:sz="0" w:space="0" w:color="auto"/>
        <w:right w:val="none" w:sz="0" w:space="0" w:color="auto"/>
      </w:divBdr>
    </w:div>
    <w:div w:id="1704283261">
      <w:bodyDiv w:val="1"/>
      <w:marLeft w:val="0"/>
      <w:marRight w:val="0"/>
      <w:marTop w:val="0"/>
      <w:marBottom w:val="0"/>
      <w:divBdr>
        <w:top w:val="none" w:sz="0" w:space="0" w:color="auto"/>
        <w:left w:val="none" w:sz="0" w:space="0" w:color="auto"/>
        <w:bottom w:val="none" w:sz="0" w:space="0" w:color="auto"/>
        <w:right w:val="none" w:sz="0" w:space="0" w:color="auto"/>
      </w:divBdr>
    </w:div>
    <w:div w:id="1900750749">
      <w:bodyDiv w:val="1"/>
      <w:marLeft w:val="0"/>
      <w:marRight w:val="0"/>
      <w:marTop w:val="0"/>
      <w:marBottom w:val="0"/>
      <w:divBdr>
        <w:top w:val="none" w:sz="0" w:space="0" w:color="auto"/>
        <w:left w:val="none" w:sz="0" w:space="0" w:color="auto"/>
        <w:bottom w:val="none" w:sz="0" w:space="0" w:color="auto"/>
        <w:right w:val="none" w:sz="0" w:space="0" w:color="auto"/>
      </w:divBdr>
    </w:div>
    <w:div w:id="1914394896">
      <w:bodyDiv w:val="1"/>
      <w:marLeft w:val="0"/>
      <w:marRight w:val="0"/>
      <w:marTop w:val="0"/>
      <w:marBottom w:val="0"/>
      <w:divBdr>
        <w:top w:val="none" w:sz="0" w:space="0" w:color="auto"/>
        <w:left w:val="none" w:sz="0" w:space="0" w:color="auto"/>
        <w:bottom w:val="none" w:sz="0" w:space="0" w:color="auto"/>
        <w:right w:val="none" w:sz="0" w:space="0" w:color="auto"/>
      </w:divBdr>
    </w:div>
    <w:div w:id="20839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se.ac.uk/social-policy/Assets/Documents/PDF/working-paper-series/11-19-Mike-Murphy.pdf"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mailto:Lucinda.hiam@kellogg.ox.ac.uk" TargetMode="External"/><Relationship Id="rId18" Type="http://schemas.openxmlformats.org/officeDocument/2006/relationships/image" Target="media/image1.png"/><Relationship Id="rId26" Type="http://schemas.openxmlformats.org/officeDocument/2006/relationships/hyperlink" Target="https://doi.org/10.1016/S0140-6736(09)61460-4" TargetMode="External"/><Relationship Id="rId39" Type="http://schemas.openxmlformats.org/officeDocument/2006/relationships/footer" Target="footer3.xml"/><Relationship Id="rId21" Type="http://schemas.openxmlformats.org/officeDocument/2006/relationships/image" Target="media/image4.png"/><Relationship Id="rId34" Type="http://schemas.openxmlformats.org/officeDocument/2006/relationships/hyperlink" Target="https://assets.publishing.service.gov.uk/government/uploads/system/uploads/attachment_data/file/908434/Disparities_in_the_risk_and_outcomes_of_COVID_August_2020_update.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uthors.bmj.com/wp-content/uploads/2018/11/BMJ_Journals_Combined_Author_Licence_2018.pdf" TargetMode="External"/><Relationship Id="rId20" Type="http://schemas.openxmlformats.org/officeDocument/2006/relationships/image" Target="media/image3.png"/><Relationship Id="rId29" Type="http://schemas.openxmlformats.org/officeDocument/2006/relationships/hyperlink" Target="https://www.nature.com/articles/d41586-019-00210-0"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muse.jhu.edu/article/671752/pdf?casa_token=bhG_ucDpXQcAAAAA:V0KMLbgIjulqGNMedAEbKWe0EDxixZevy5LjZKylJu_DgDugqpbM9Avn9CMpO6GR8ZlvEFtL6hk" TargetMode="External"/><Relationship Id="rId32" Type="http://schemas.openxmlformats.org/officeDocument/2006/relationships/hyperlink" Target="https://www.mortality.org/Public/Overview.php"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onMinton/rising_tide" TargetMode="External"/><Relationship Id="rId23" Type="http://schemas.openxmlformats.org/officeDocument/2006/relationships/hyperlink" Target="https://www.cdc.gov/nchs/data/nvsr/nvsr68/nvsr68_07-508.pdf" TargetMode="External"/><Relationship Id="rId28" Type="http://schemas.openxmlformats.org/officeDocument/2006/relationships/hyperlink" Target="https://www.ifs.org.uk/inequality/wp-content/uploads/2019/05/The-IFS-Deaton-Review-launch_final.pdf" TargetMode="External"/><Relationship Id="rId36"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2.png"/><Relationship Id="rId31" Type="http://schemas.openxmlformats.org/officeDocument/2006/relationships/hyperlink" Target="https://ourworldindata.org/covid-health-economy"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mortality.org/" TargetMode="External"/><Relationship Id="rId22" Type="http://schemas.openxmlformats.org/officeDocument/2006/relationships/image" Target="media/image5.png"/><Relationship Id="rId27" Type="http://schemas.openxmlformats.org/officeDocument/2006/relationships/hyperlink" Target="https://www.theguardian.com/commentisfree/2020/aug/10/england-worst-covid-figures-austerity-inequality" TargetMode="External"/><Relationship Id="rId30" Type="http://schemas.openxmlformats.org/officeDocument/2006/relationships/hyperlink" Target="https://www.ons.gov.uk/peoplepopulationandcommunity/birthsdeathsandmarriages/deaths/articles/comparisonsofallcausemortalitybetweeneuropeancountriesandregions/januarytojune2020" TargetMode="External"/><Relationship Id="rId35" Type="http://schemas.openxmlformats.org/officeDocument/2006/relationships/header" Target="header1.xml"/><Relationship Id="rId8" Type="http://schemas.openxmlformats.org/officeDocument/2006/relationships/hyperlink" Target="https://jech.bmj.com/pages/authors/"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creativecommons.org/" TargetMode="External"/><Relationship Id="rId25" Type="http://schemas.openxmlformats.org/officeDocument/2006/relationships/hyperlink" Target="https://www.ons.gov.uk/peoplepopulationandcommunity/birthsdeathsandmarriages/lifeexpectancies/articles/changingtrendsinmortalityaninternationalcomparison/2000to2016" TargetMode="External"/><Relationship Id="rId33" Type="http://schemas.openxmlformats.org/officeDocument/2006/relationships/hyperlink" Target="http://www.instituteofhealthequity.org/resources-reports/marmot-review-10-years-on" TargetMode="External"/><Relationship Id="rId3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onMinton/rising_t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AB0E-1618-4CE6-953D-71871B06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21</Pages>
  <Words>14668</Words>
  <Characters>83608</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Hiam</dc:creator>
  <cp:keywords/>
  <dc:description/>
  <cp:lastModifiedBy>Jonathan Minton</cp:lastModifiedBy>
  <cp:revision>14</cp:revision>
  <dcterms:created xsi:type="dcterms:W3CDTF">2020-11-24T18:38:00Z</dcterms:created>
  <dcterms:modified xsi:type="dcterms:W3CDTF">2020-11-29T16:43:00Z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1160874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