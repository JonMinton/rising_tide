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7F622" w14:textId="57BB3A32" w:rsidR="00F8528D" w:rsidRDefault="00F8528D" w:rsidP="004B49D4">
      <w:r>
        <w:t xml:space="preserve">Proposed journal: </w:t>
      </w:r>
      <w:hyperlink r:id="rId7" w:anchor="original_research" w:history="1">
        <w:r w:rsidRPr="00F8528D">
          <w:rPr>
            <w:rStyle w:val="Hyperlink"/>
          </w:rPr>
          <w:t>JECH</w:t>
        </w:r>
      </w:hyperlink>
      <w:r w:rsidR="002A4972">
        <w:t xml:space="preserve"> as original research; </w:t>
      </w:r>
      <w:r w:rsidR="002A4972" w:rsidRPr="002A4972">
        <w:rPr>
          <w:lang w:eastAsia="en-GB"/>
        </w:rPr>
        <w:t>Consider accompanying essay focused on UK and USA</w:t>
      </w:r>
      <w:r w:rsidR="004B49D4">
        <w:rPr>
          <w:lang w:eastAsia="en-GB"/>
        </w:rPr>
        <w:t>? And COVID?</w:t>
      </w:r>
      <w:r w:rsidR="002A4972">
        <w:rPr>
          <w:lang w:eastAsia="en-GB"/>
        </w:rPr>
        <w:t xml:space="preserve"> </w:t>
      </w:r>
    </w:p>
    <w:p w14:paraId="71330178" w14:textId="77777777" w:rsidR="002A4972" w:rsidRDefault="002A4972" w:rsidP="00F8528D"/>
    <w:p w14:paraId="464653AD" w14:textId="35B4B93C" w:rsidR="002A4972" w:rsidRPr="00912CD3" w:rsidRDefault="002A4972" w:rsidP="00912CD3">
      <w:pPr>
        <w:rPr>
          <w:rFonts w:ascii="Calibri" w:hAnsi="Calibri" w:cs="Calibri"/>
          <w:szCs w:val="22"/>
        </w:rPr>
      </w:pPr>
      <w:r w:rsidRPr="00912CD3">
        <w:rPr>
          <w:rFonts w:ascii="Calibri" w:hAnsi="Calibri" w:cs="Calibri"/>
          <w:szCs w:val="22"/>
        </w:rPr>
        <w:t>JECH original research:</w:t>
      </w:r>
    </w:p>
    <w:p w14:paraId="220A2166" w14:textId="77777777" w:rsidR="00F8528D" w:rsidRPr="00912CD3" w:rsidRDefault="00F8528D" w:rsidP="00912CD3">
      <w:pPr>
        <w:rPr>
          <w:rFonts w:ascii="Calibri" w:eastAsia="Times New Roman" w:hAnsi="Calibri" w:cs="Calibri"/>
          <w:szCs w:val="22"/>
          <w:lang w:eastAsia="en-GB"/>
        </w:rPr>
      </w:pPr>
      <w:r w:rsidRPr="00912CD3">
        <w:rPr>
          <w:rFonts w:ascii="Calibri" w:eastAsia="Times New Roman" w:hAnsi="Calibri" w:cs="Calibri"/>
          <w:b/>
          <w:bCs/>
          <w:szCs w:val="22"/>
          <w:lang w:eastAsia="en-GB"/>
        </w:rPr>
        <w:t>Word count:</w:t>
      </w:r>
      <w:r w:rsidRPr="00912CD3">
        <w:rPr>
          <w:rFonts w:ascii="Calibri" w:eastAsia="Times New Roman" w:hAnsi="Calibri" w:cs="Calibri"/>
          <w:szCs w:val="22"/>
          <w:lang w:eastAsia="en-GB"/>
        </w:rPr>
        <w:t xml:space="preserve"> up to 3000 words</w:t>
      </w:r>
      <w:r w:rsidRPr="00912CD3">
        <w:rPr>
          <w:rFonts w:ascii="Calibri" w:eastAsia="Times New Roman" w:hAnsi="Calibri" w:cs="Calibri"/>
          <w:szCs w:val="22"/>
          <w:lang w:eastAsia="en-GB"/>
        </w:rPr>
        <w:br/>
      </w:r>
      <w:r w:rsidRPr="00912CD3">
        <w:rPr>
          <w:rFonts w:ascii="Calibri" w:eastAsia="Times New Roman" w:hAnsi="Calibri" w:cs="Calibri"/>
          <w:b/>
          <w:bCs/>
          <w:szCs w:val="22"/>
          <w:lang w:eastAsia="en-GB"/>
        </w:rPr>
        <w:t>Abstract:</w:t>
      </w:r>
      <w:r w:rsidRPr="00912CD3">
        <w:rPr>
          <w:rFonts w:ascii="Calibri" w:eastAsia="Times New Roman" w:hAnsi="Calibri" w:cs="Calibri"/>
          <w:szCs w:val="22"/>
          <w:lang w:eastAsia="en-GB"/>
        </w:rPr>
        <w:t xml:space="preserve"> maximum of 250 words (Background, Methods, Results and Conclusion)</w:t>
      </w:r>
      <w:r w:rsidRPr="00912CD3">
        <w:rPr>
          <w:rFonts w:ascii="Calibri" w:eastAsia="Times New Roman" w:hAnsi="Calibri" w:cs="Calibri"/>
          <w:szCs w:val="22"/>
          <w:lang w:eastAsia="en-GB"/>
        </w:rPr>
        <w:br/>
      </w:r>
      <w:r w:rsidRPr="00912CD3">
        <w:rPr>
          <w:rFonts w:ascii="Calibri" w:eastAsia="Times New Roman" w:hAnsi="Calibri" w:cs="Calibri"/>
          <w:b/>
          <w:bCs/>
          <w:szCs w:val="22"/>
          <w:lang w:eastAsia="en-GB"/>
        </w:rPr>
        <w:t>Tables/Illustrations:</w:t>
      </w:r>
      <w:r w:rsidRPr="00912CD3">
        <w:rPr>
          <w:rFonts w:ascii="Calibri" w:eastAsia="Times New Roman" w:hAnsi="Calibri" w:cs="Calibri"/>
          <w:szCs w:val="22"/>
          <w:lang w:eastAsia="en-GB"/>
        </w:rPr>
        <w:t xml:space="preserve"> up to 5</w:t>
      </w:r>
      <w:r w:rsidRPr="00912CD3">
        <w:rPr>
          <w:rFonts w:ascii="Calibri" w:eastAsia="Times New Roman" w:hAnsi="Calibri" w:cs="Calibri"/>
          <w:szCs w:val="22"/>
          <w:lang w:eastAsia="en-GB"/>
        </w:rPr>
        <w:br/>
      </w:r>
      <w:r w:rsidRPr="00912CD3">
        <w:rPr>
          <w:rFonts w:ascii="Calibri" w:eastAsia="Times New Roman" w:hAnsi="Calibri" w:cs="Calibri"/>
          <w:b/>
          <w:bCs/>
          <w:szCs w:val="22"/>
          <w:lang w:eastAsia="en-GB"/>
        </w:rPr>
        <w:t>References:</w:t>
      </w:r>
      <w:r w:rsidRPr="00912CD3">
        <w:rPr>
          <w:rFonts w:ascii="Calibri" w:eastAsia="Times New Roman" w:hAnsi="Calibri" w:cs="Calibri"/>
          <w:szCs w:val="22"/>
          <w:lang w:eastAsia="en-GB"/>
        </w:rPr>
        <w:t xml:space="preserve"> up to 40</w:t>
      </w:r>
    </w:p>
    <w:p w14:paraId="1D512236" w14:textId="77777777" w:rsidR="002A4972" w:rsidRPr="002A4972" w:rsidRDefault="002A4972" w:rsidP="002A4972">
      <w:pPr>
        <w:ind w:firstLine="720"/>
        <w:rPr>
          <w:lang w:eastAsia="en-GB"/>
        </w:rPr>
      </w:pPr>
    </w:p>
    <w:p w14:paraId="32445630" w14:textId="413734DB" w:rsidR="00F8528D" w:rsidRDefault="00F8528D" w:rsidP="00B054F6">
      <w:pPr>
        <w:pStyle w:val="Heading2"/>
        <w:rPr>
          <w:lang w:eastAsia="en-GB"/>
        </w:rPr>
      </w:pPr>
      <w:r w:rsidRPr="00F8528D">
        <w:rPr>
          <w:i/>
          <w:iCs/>
          <w:lang w:eastAsia="en-GB"/>
        </w:rPr>
        <w:t>What is already known on this subject?</w:t>
      </w:r>
      <w:r w:rsidRPr="00F8528D">
        <w:rPr>
          <w:lang w:eastAsia="en-GB"/>
        </w:rPr>
        <w:br/>
        <w:t>In two or three sentences explain what the state of scientific knowledge was in this area before you did your study and why this study needed to be done. Be clear and specific.</w:t>
      </w:r>
    </w:p>
    <w:p w14:paraId="7DF3844E" w14:textId="3B36CACE" w:rsidR="00134DD7" w:rsidRPr="00F8528D" w:rsidRDefault="00134DD7" w:rsidP="00F8528D">
      <w:pPr>
        <w:rPr>
          <w:lang w:eastAsia="en-GB"/>
        </w:rPr>
      </w:pPr>
      <w:r>
        <w:rPr>
          <w:lang w:eastAsia="en-GB"/>
        </w:rPr>
        <w:t xml:space="preserve">Life expectancy at birth is a measure of population health. Lifespan variation is a complementary measure, which </w:t>
      </w:r>
      <w:del w:id="0" w:author="MINTON, Jon (NHS HEALTH SCOTLAND)" w:date="2020-08-23T15:06:00Z">
        <w:r w:rsidDel="00041FA4">
          <w:rPr>
            <w:lang w:eastAsia="en-GB"/>
          </w:rPr>
          <w:delText xml:space="preserve">should </w:delText>
        </w:r>
      </w:del>
      <w:ins w:id="1" w:author="MINTON, Jon (NHS HEALTH SCOTLAND)" w:date="2020-08-23T15:06:00Z">
        <w:r w:rsidR="00041FA4">
          <w:rPr>
            <w:lang w:eastAsia="en-GB"/>
          </w:rPr>
          <w:t xml:space="preserve">usually </w:t>
        </w:r>
      </w:ins>
      <w:r>
        <w:rPr>
          <w:lang w:eastAsia="en-GB"/>
        </w:rPr>
        <w:t>decrease</w:t>
      </w:r>
      <w:ins w:id="2" w:author="MINTON, Jon (NHS HEALTH SCOTLAND)" w:date="2020-08-23T15:06:00Z">
        <w:r w:rsidR="00041FA4">
          <w:rPr>
            <w:lang w:eastAsia="en-GB"/>
          </w:rPr>
          <w:t>s</w:t>
        </w:r>
      </w:ins>
      <w:r>
        <w:rPr>
          <w:lang w:eastAsia="en-GB"/>
        </w:rPr>
        <w:t xml:space="preserve"> as life expectancy increases</w:t>
      </w:r>
      <w:ins w:id="3" w:author="MINTON, Jon (NHS HEALTH SCOTLAND)" w:date="2020-08-23T15:07:00Z">
        <w:r w:rsidR="00041FA4">
          <w:rPr>
            <w:lang w:eastAsia="en-GB"/>
          </w:rPr>
          <w:t xml:space="preserve"> except in wars</w:t>
        </w:r>
      </w:ins>
      <w:r>
        <w:rPr>
          <w:lang w:eastAsia="en-GB"/>
        </w:rPr>
        <w:t>. Recent years have seen the USA and the UK see falls and stalls in life expectancy at birth</w:t>
      </w:r>
      <w:r w:rsidR="00B054F6">
        <w:rPr>
          <w:lang w:eastAsia="en-GB"/>
        </w:rPr>
        <w:t>—were these preceded by changes in life disparity, and could this have therefore been detected earlier?</w:t>
      </w:r>
    </w:p>
    <w:p w14:paraId="02AB3101" w14:textId="0EB145F5" w:rsidR="00F8528D" w:rsidRDefault="00F8528D" w:rsidP="00B054F6">
      <w:pPr>
        <w:pStyle w:val="Heading2"/>
        <w:rPr>
          <w:lang w:eastAsia="en-GB"/>
        </w:rPr>
      </w:pPr>
      <w:r w:rsidRPr="00F8528D">
        <w:rPr>
          <w:i/>
          <w:iCs/>
          <w:lang w:eastAsia="en-GB"/>
        </w:rPr>
        <w:t>What this study adds?</w:t>
      </w:r>
      <w:r w:rsidRPr="00F8528D">
        <w:rPr>
          <w:lang w:eastAsia="en-GB"/>
        </w:rPr>
        <w:br/>
        <w:t>Give a simple answer to the question “What do we now know as a result of this study that we did not know before?”. Be brief, succinct, specific, and accurate. You might use the last sentence to summarise any implications for practice, research, policy, or public health.</w:t>
      </w:r>
    </w:p>
    <w:p w14:paraId="41D586F2" w14:textId="5C49B34A" w:rsidR="00B054F6" w:rsidRPr="00F8528D" w:rsidRDefault="00B054F6" w:rsidP="00F8528D">
      <w:pPr>
        <w:rPr>
          <w:lang w:eastAsia="en-GB"/>
        </w:rPr>
      </w:pPr>
      <w:r>
        <w:rPr>
          <w:lang w:eastAsia="en-GB"/>
        </w:rPr>
        <w:t xml:space="preserve">In the UK and USA, life disparity trends reversed to increase prior to deteriorations in life expectancy. In Canada, life disparity trends have begun to reverse but life expectancy has not yet been consistently impacted. In all 3 nations, worsening of mid-age population mortality has contributed to these changes. Measuring life disparity </w:t>
      </w:r>
      <w:r>
        <w:t xml:space="preserve">could allow policy makers to detect changes in trends earlier and identify changes that might have otherwise been missed. </w:t>
      </w:r>
    </w:p>
    <w:p w14:paraId="2231C0EE" w14:textId="6017DD75" w:rsidR="00F8528D" w:rsidRDefault="00F8528D" w:rsidP="00F8528D">
      <w:pPr>
        <w:pStyle w:val="Heading1"/>
      </w:pPr>
      <w:r>
        <w:t>Abstract</w:t>
      </w:r>
    </w:p>
    <w:p w14:paraId="0E97C4BF" w14:textId="1DF006B4" w:rsidR="00F8528D" w:rsidRDefault="00F8528D" w:rsidP="00134DD7">
      <w:pPr>
        <w:pStyle w:val="Heading2"/>
      </w:pPr>
      <w:r>
        <w:t>Background</w:t>
      </w:r>
    </w:p>
    <w:p w14:paraId="1C3DF518" w14:textId="29CCE748" w:rsidR="00F8528D" w:rsidRDefault="00F8528D" w:rsidP="00134DD7">
      <w:pPr>
        <w:pStyle w:val="Heading2"/>
      </w:pPr>
      <w:r>
        <w:t>Methods</w:t>
      </w:r>
    </w:p>
    <w:p w14:paraId="34D19178" w14:textId="733F7EB7" w:rsidR="00F8528D" w:rsidRDefault="00F8528D" w:rsidP="00134DD7">
      <w:pPr>
        <w:pStyle w:val="Heading2"/>
      </w:pPr>
      <w:r>
        <w:t xml:space="preserve">Results </w:t>
      </w:r>
    </w:p>
    <w:p w14:paraId="65ED1D8D" w14:textId="635436EF" w:rsidR="00F8528D" w:rsidRPr="00F8528D" w:rsidRDefault="00F8528D" w:rsidP="00134DD7">
      <w:pPr>
        <w:pStyle w:val="Heading2"/>
      </w:pPr>
      <w:r>
        <w:t>Conclusion</w:t>
      </w:r>
    </w:p>
    <w:p w14:paraId="58794F4F" w14:textId="77777777" w:rsidR="00F8528D" w:rsidRDefault="00F8528D">
      <w:pPr>
        <w:spacing w:line="240" w:lineRule="auto"/>
        <w:rPr>
          <w:rFonts w:asciiTheme="majorHAnsi" w:eastAsiaTheme="majorEastAsia" w:hAnsiTheme="majorHAnsi" w:cs="Times New Roman (Headings CS)"/>
          <w:b/>
          <w:smallCaps/>
          <w:sz w:val="32"/>
          <w:szCs w:val="32"/>
        </w:rPr>
      </w:pPr>
      <w:r>
        <w:br w:type="page"/>
      </w:r>
    </w:p>
    <w:p w14:paraId="6D132042" w14:textId="48E6C751" w:rsidR="0003400A" w:rsidRDefault="002D08AD" w:rsidP="0003400A">
      <w:pPr>
        <w:pStyle w:val="Heading1"/>
      </w:pPr>
      <w:r>
        <w:lastRenderedPageBreak/>
        <w:t>Introduction</w:t>
      </w:r>
    </w:p>
    <w:p w14:paraId="0FA2D8A9" w14:textId="7C8F3CDF" w:rsidR="004E3FA6" w:rsidRDefault="00573465" w:rsidP="0003400A">
      <w:r>
        <w:t>Life expectancy at birth has the considerable benefit of provi</w:t>
      </w:r>
      <w:r w:rsidR="00784E72">
        <w:t>di</w:t>
      </w:r>
      <w:r>
        <w:t xml:space="preserve">ng a single figure that captures the overall mortality experience of a population. </w:t>
      </w:r>
      <w:r w:rsidR="00662CCD">
        <w:t>In the absence of data artefact, a wide-scale environmental event such as war or natural disaster, a disease epidemic or mass in- or out- migration, life expectancy should can be expected to continue to improve in</w:t>
      </w:r>
      <w:r w:rsidR="007C3CB7">
        <w:t xml:space="preserve"> the populations of</w:t>
      </w:r>
      <w:r w:rsidR="00662CCD">
        <w:t xml:space="preserve"> high income countries</w:t>
      </w:r>
      <w:r w:rsidR="00B43806">
        <w:t xml:space="preserve"> (HICs)</w:t>
      </w:r>
      <w:r w:rsidR="00662CCD">
        <w:t>.</w:t>
      </w:r>
      <w:r w:rsidR="00662CCD">
        <w:fldChar w:fldCharType="begin"/>
      </w:r>
      <w:r w:rsidR="00F04A04">
        <w:instrText xml:space="preserve"> ADDIN EN.CITE &lt;EndNote&gt;&lt;Cite&gt;&lt;Author&gt;Hiam&lt;/Author&gt;&lt;Year&gt;2017&lt;/Year&gt;&lt;RecNum&gt;15&lt;/RecNum&gt;&lt;DisplayText&gt;&lt;style face="superscript"&gt;1&lt;/style&gt;&lt;/DisplayText&gt;&lt;record&gt;&lt;rec-number&gt;15&lt;/rec-number&gt;&lt;foreign-keys&gt;&lt;key app="EN" db-id="9vvtta0t42fee5eeva8xarpbe9srzdetrx2a" timestamp="1581609738"&gt;15&lt;/key&gt;&lt;/foreign-keys&gt;&lt;ref-type name="Journal Article"&gt;17&lt;/ref-type&gt;&lt;contributors&gt;&lt;authors&gt;&lt;author&gt;Hiam, L.&lt;/author&gt;&lt;author&gt;Dorling, D.&lt;/author&gt;&lt;author&gt;Harrison, D.&lt;/author&gt;&lt;author&gt;McKee, M.&lt;/author&gt;&lt;/authors&gt;&lt;/contributors&gt;&lt;auth-address&gt;1 London School of Hygiene and Tropical Medicine, London WC1E 7HT, UK.&amp;#xD;2 School of Geography and the Environment, University of Oxford, Oxford OX1 3QY, UK.&amp;#xD;3 Blackburn with Darwen Borough Council, Blackburn BB2 1DH, UK.&lt;/auth-address&gt;&lt;titles&gt;&lt;title&gt;What caused the spike in mortality in England and Wales in January 2015?&lt;/title&gt;&lt;secondary-title&gt;J R Soc Med&lt;/secondary-title&gt;&lt;alt-title&gt;Journal of the Royal Society of Medicine&lt;/alt-title&gt;&lt;/titles&gt;&lt;periodical&gt;&lt;full-title&gt;J R Soc Med&lt;/full-title&gt;&lt;abbr-1&gt;Journal of the Royal Society of Medicine&lt;/abbr-1&gt;&lt;/periodical&gt;&lt;alt-periodical&gt;&lt;full-title&gt;J R Soc Med&lt;/full-title&gt;&lt;abbr-1&gt;Journal of the Royal Society of Medicine&lt;/abbr-1&gt;&lt;/alt-periodical&gt;&lt;pages&gt;141076817693600&lt;/pages&gt;&lt;edition&gt;2017/02/17&lt;/edition&gt;&lt;dates&gt;&lt;year&gt;2017&lt;/year&gt;&lt;pub-dates&gt;&lt;date&gt;Jan 01&lt;/date&gt;&lt;/pub-dates&gt;&lt;/dates&gt;&lt;isbn&gt;0141-0768&lt;/isbn&gt;&lt;accession-num&gt;28208024&lt;/accession-num&gt;&lt;urls&gt;&lt;/urls&gt;&lt;electronic-resource-num&gt;10.1177/0141076817693600&lt;/electronic-resource-num&gt;&lt;remote-database-provider&gt;NLM&lt;/remote-database-provider&gt;&lt;language&gt;eng&lt;/language&gt;&lt;/record&gt;&lt;/Cite&gt;&lt;/EndNote&gt;</w:instrText>
      </w:r>
      <w:r w:rsidR="00662CCD">
        <w:fldChar w:fldCharType="separate"/>
      </w:r>
      <w:r w:rsidR="00662CCD" w:rsidRPr="00662CCD">
        <w:rPr>
          <w:noProof/>
          <w:vertAlign w:val="superscript"/>
        </w:rPr>
        <w:t>1</w:t>
      </w:r>
      <w:r w:rsidR="00662CCD">
        <w:fldChar w:fldCharType="end"/>
      </w:r>
      <w:r w:rsidR="00662CCD">
        <w:t xml:space="preserve"> </w:t>
      </w:r>
      <w:r w:rsidR="007C3CB7">
        <w:t>Indeed, o</w:t>
      </w:r>
      <w:r w:rsidR="006B5056">
        <w:t>ver the last century there have been only a few situations in which life expectancy has actually fallen, including wars, the AIDS pandemic, and the large scale social disruption that followed the collapse of the Soviet Union.</w:t>
      </w:r>
      <w:r w:rsidR="006B5056">
        <w:fldChar w:fldCharType="begin"/>
      </w:r>
      <w:r w:rsidR="00A5519B">
        <w:instrText xml:space="preserve"> ADDIN EN.CITE &lt;EndNote&gt;&lt;Cite&gt;&lt;Author&gt;McMichael&lt;/Author&gt;&lt;Year&gt;2004&lt;/Year&gt;&lt;RecNum&gt;39&lt;/RecNum&gt;&lt;DisplayText&gt;&lt;style face="superscript"&gt;2&lt;/style&gt;&lt;/DisplayText&gt;&lt;record&gt;&lt;rec-number&gt;39&lt;/rec-number&gt;&lt;foreign-keys&gt;&lt;key app="EN" db-id="9vvtta0t42fee5eeva8xarpbe9srzdetrx2a" timestamp="1578583719"&gt;39&lt;/key&gt;&lt;/foreign-keys&gt;&lt;ref-type name="Journal Article"&gt;17&lt;/ref-type&gt;&lt;contributors&gt;&lt;authors&gt;&lt;author&gt;McMichael, A. J.&lt;/author&gt;&lt;author&gt;McKee, M.&lt;/author&gt;&lt;author&gt;Shkolnikov, V.&lt;/author&gt;&lt;author&gt;Valkonen, T.&lt;/author&gt;&lt;/authors&gt;&lt;/contributors&gt;&lt;auth-address&gt;National Centre for Epidemiology and Population Health, The Australian National University, Canberra, ACT, Australia 0200. tony.mcmichael@anu.edu.au&lt;/auth-address&gt;&lt;titles&gt;&lt;title&gt;Mortality trends and setbacks: global convergence or divergence?&lt;/title&gt;&lt;secondary-title&gt;Lancet&lt;/secondary-title&gt;&lt;alt-title&gt;Lancet (London, England)&lt;/alt-title&gt;&lt;/titles&gt;&lt;periodical&gt;&lt;full-title&gt;Lancet&lt;/full-title&gt;&lt;/periodical&gt;&lt;pages&gt;1155-9&lt;/pages&gt;&lt;volume&gt;363&lt;/volume&gt;&lt;number&gt;9415&lt;/number&gt;&lt;edition&gt;2004/04/06&lt;/edition&gt;&lt;keywords&gt;&lt;keyword&gt;Age Factors&lt;/keyword&gt;&lt;keyword&gt;Aged&lt;/keyword&gt;&lt;keyword&gt;Child&lt;/keyword&gt;&lt;keyword&gt;Developing Countries/statistics &amp;amp; numerical data&lt;/keyword&gt;&lt;keyword&gt;Female&lt;/keyword&gt;&lt;keyword&gt;Forecasting&lt;/keyword&gt;&lt;keyword&gt;Global Health&lt;/keyword&gt;&lt;keyword&gt;*Health Status Indicators&lt;/keyword&gt;&lt;keyword&gt;Humans&lt;/keyword&gt;&lt;keyword&gt;Infant&lt;/keyword&gt;&lt;keyword&gt;Infant Mortality/trends&lt;/keyword&gt;&lt;keyword&gt;Kenya&lt;/keyword&gt;&lt;keyword&gt;Life Expectancy/*trends&lt;/keyword&gt;&lt;keyword&gt;Male&lt;/keyword&gt;&lt;keyword&gt;Marital Status&lt;/keyword&gt;&lt;keyword&gt;Mortality/*trends&lt;/keyword&gt;&lt;keyword&gt;Sex Factors&lt;/keyword&gt;&lt;keyword&gt;Social Change&lt;/keyword&gt;&lt;keyword&gt;World Health Organization&lt;/keyword&gt;&lt;/keywords&gt;&lt;dates&gt;&lt;year&gt;2004&lt;/year&gt;&lt;pub-dates&gt;&lt;date&gt;Apr 3&lt;/date&gt;&lt;/pub-dates&gt;&lt;/dates&gt;&lt;isbn&gt;0140-6736&lt;/isbn&gt;&lt;accession-num&gt;15064037&lt;/accession-num&gt;&lt;urls&gt;&lt;/urls&gt;&lt;electronic-resource-num&gt;10.1016/s0140-6736(04)15902-3&lt;/electronic-resource-num&gt;&lt;remote-database-provider&gt;NLM&lt;/remote-database-provider&gt;&lt;language&gt;eng&lt;/language&gt;&lt;/record&gt;&lt;/Cite&gt;&lt;/EndNote&gt;</w:instrText>
      </w:r>
      <w:r w:rsidR="006B5056">
        <w:fldChar w:fldCharType="separate"/>
      </w:r>
      <w:r w:rsidR="00662CCD" w:rsidRPr="00662CCD">
        <w:rPr>
          <w:noProof/>
          <w:vertAlign w:val="superscript"/>
        </w:rPr>
        <w:t>2</w:t>
      </w:r>
      <w:r w:rsidR="006B5056">
        <w:fldChar w:fldCharType="end"/>
      </w:r>
      <w:r w:rsidR="006B5056">
        <w:t xml:space="preserve"> </w:t>
      </w:r>
      <w:commentRangeStart w:id="4"/>
      <w:r w:rsidR="00DE3C83">
        <w:t xml:space="preserve">The impact of the COVID-19 pandemic is not yet known. </w:t>
      </w:r>
      <w:commentRangeEnd w:id="4"/>
      <w:r w:rsidR="00041FA4">
        <w:rPr>
          <w:rStyle w:val="CommentReference"/>
        </w:rPr>
        <w:commentReference w:id="4"/>
      </w:r>
      <w:r w:rsidR="006B5056">
        <w:t xml:space="preserve">However, there have been more cases where </w:t>
      </w:r>
      <w:ins w:id="5" w:author="MINTON, Jon (NHS HEALTH SCOTLAND)" w:date="2020-08-23T15:15:00Z">
        <w:r w:rsidR="00041FA4">
          <w:t xml:space="preserve">improvements in </w:t>
        </w:r>
      </w:ins>
      <w:r w:rsidR="006B5056">
        <w:t xml:space="preserve">life expectancy </w:t>
      </w:r>
      <w:del w:id="6" w:author="MINTON, Jon (NHS HEALTH SCOTLAND)" w:date="2020-08-23T15:15:00Z">
        <w:r w:rsidR="006B5056" w:rsidDel="00041FA4">
          <w:delText xml:space="preserve">improvements </w:delText>
        </w:r>
      </w:del>
      <w:ins w:id="7" w:author="MINTON, Jon (NHS HEALTH SCOTLAND)" w:date="2020-08-23T15:15:00Z">
        <w:r w:rsidR="00041FA4">
          <w:t xml:space="preserve">at birth </w:t>
        </w:r>
      </w:ins>
      <w:r w:rsidR="006B5056">
        <w:t>have slowed or stalled</w:t>
      </w:r>
      <w:r w:rsidR="006159B7">
        <w:t>. When examined in detail, this often reflects</w:t>
      </w:r>
      <w:r w:rsidR="006B5056">
        <w:t xml:space="preserve"> reversals in </w:t>
      </w:r>
      <w:r w:rsidR="006159B7">
        <w:t xml:space="preserve">some </w:t>
      </w:r>
      <w:r w:rsidR="006B5056">
        <w:t>age groups</w:t>
      </w:r>
      <w:r w:rsidR="006159B7">
        <w:t xml:space="preserve"> that may, to some extent, be compensated for by continued progress in others. </w:t>
      </w:r>
      <w:r w:rsidR="006E71F7">
        <w:t>For example</w:t>
      </w:r>
      <w:r>
        <w:t>, in the 1980s, concern about the slowdown in what had, until then, been increasing life expectancy in countries of Central and Eastern Europe might have been greater if it had been widely recognised that the continued improvement in mortality in infancy and childhood was obscuring a worsening in adult mortality.</w:t>
      </w:r>
      <w:r w:rsidR="00864382">
        <w:fldChar w:fldCharType="begin">
          <w:fldData xml:space="preserve">PEVuZE5vdGU+PENpdGU+PEF1dGhvcj5DaGVuZXQ8L0F1dGhvcj48WWVhcj4xOTk2PC9ZZWFyPjxS
ZWNOdW0+MjU8L1JlY051bT48RGlzcGxheVRleHQ+PHN0eWxlIGZhY2U9InN1cGVyc2NyaXB0Ij4z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A5519B">
        <w:instrText xml:space="preserve"> ADDIN EN.CITE </w:instrText>
      </w:r>
      <w:r w:rsidR="00A5519B">
        <w:fldChar w:fldCharType="begin">
          <w:fldData xml:space="preserve">PEVuZE5vdGU+PENpdGU+PEF1dGhvcj5DaGVuZXQ8L0F1dGhvcj48WWVhcj4xOTk2PC9ZZWFyPjxS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==
</w:fldData>
        </w:fldChar>
      </w:r>
      <w:r w:rsidR="00A5519B">
        <w:instrText xml:space="preserve"> ADDIN EN.CITE.DATA </w:instrText>
      </w:r>
      <w:r w:rsidR="00A5519B">
        <w:fldChar w:fldCharType="end"/>
      </w:r>
      <w:r w:rsidR="00864382">
        <w:fldChar w:fldCharType="separate"/>
      </w:r>
      <w:r w:rsidR="00662CCD" w:rsidRPr="00662CCD">
        <w:rPr>
          <w:noProof/>
          <w:vertAlign w:val="superscript"/>
        </w:rPr>
        <w:t>3</w:t>
      </w:r>
      <w:r w:rsidR="00864382">
        <w:fldChar w:fldCharType="end"/>
      </w:r>
      <w:r>
        <w:t xml:space="preserve"> Similarly, what seemed like a transient slowing in the rate of improvement in life expectancy in Spain in the 1980s concealed an approximate doubling of mortality in young adult men, largely due to HIV/AIDS and road traffic deaths.</w:t>
      </w:r>
      <w:r w:rsidR="00864382">
        <w:fldChar w:fldCharType="begin">
          <w:fldData xml:space="preserve">PEVuZE5vdGU+PENpdGU+PEF1dGhvcj5DaGVuZXQ8L0F1dGhvcj48WWVhcj4xOTk3PC9ZZWFyPjxS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</w:fldData>
        </w:fldChar>
      </w:r>
      <w:r w:rsidR="00A5519B">
        <w:instrText xml:space="preserve"> ADDIN EN.CITE </w:instrText>
      </w:r>
      <w:r w:rsidR="00A5519B">
        <w:fldChar w:fldCharType="begin">
          <w:fldData xml:space="preserve">PEVuZE5vdGU+PENpdGU+PEF1dGhvcj5DaGVuZXQ8L0F1dGhvcj48WWVhcj4xOTk3PC9ZZWFyPjxS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</w:fldData>
        </w:fldChar>
      </w:r>
      <w:r w:rsidR="00A5519B">
        <w:instrText xml:space="preserve"> ADDIN EN.CITE.DATA </w:instrText>
      </w:r>
      <w:r w:rsidR="00A5519B">
        <w:fldChar w:fldCharType="end"/>
      </w:r>
      <w:r w:rsidR="00864382">
        <w:fldChar w:fldCharType="separate"/>
      </w:r>
      <w:r w:rsidR="00662CCD" w:rsidRPr="00662CCD">
        <w:rPr>
          <w:noProof/>
          <w:vertAlign w:val="superscript"/>
        </w:rPr>
        <w:t>4</w:t>
      </w:r>
      <w:r w:rsidR="00864382">
        <w:fldChar w:fldCharType="end"/>
      </w:r>
      <w:r>
        <w:t xml:space="preserve"> </w:t>
      </w:r>
      <w:r w:rsidR="006B5056">
        <w:t>Thus, like any summary measure, life expectancy can conceal variation that may have practical or policy importance.</w:t>
      </w:r>
    </w:p>
    <w:p w14:paraId="5EB3B0B8" w14:textId="676BFF79" w:rsidR="007B7445" w:rsidRPr="006E71F7" w:rsidRDefault="006159B7" w:rsidP="00B722A0">
      <w:r>
        <w:t xml:space="preserve">This calls for </w:t>
      </w:r>
      <w:r w:rsidR="00A07436">
        <w:t>complementary summary measure</w:t>
      </w:r>
      <w:r>
        <w:t>s</w:t>
      </w:r>
      <w:r w:rsidR="00A07436">
        <w:t xml:space="preserve"> </w:t>
      </w:r>
      <w:r>
        <w:t xml:space="preserve">that </w:t>
      </w:r>
      <w:r w:rsidR="00A07436">
        <w:t>capture differences in the progress attained by different age groups in reducing mortality, and hence improving life expectancy.</w:t>
      </w:r>
      <w:r w:rsidR="006E71F7">
        <w:t xml:space="preserve"> One such measure is lifespan variation. This</w:t>
      </w:r>
      <w:r w:rsidR="00A07436">
        <w:t xml:space="preserve"> </w:t>
      </w:r>
      <w:r w:rsidR="00E92FF4">
        <w:t>measures the average gap between the age at death of an individual and the remaining life expectancy at that age.</w:t>
      </w:r>
      <w:r w:rsidR="00A07436">
        <w:t xml:space="preserve"> </w:t>
      </w:r>
      <w:r w:rsidR="007C3CB7">
        <w:t>T</w:t>
      </w:r>
      <w:r w:rsidR="00A07436">
        <w:t xml:space="preserve">o take the example used </w:t>
      </w:r>
      <w:r w:rsidR="007B7445">
        <w:t xml:space="preserve">in the seminal paper by </w:t>
      </w:r>
      <w:proofErr w:type="spellStart"/>
      <w:r w:rsidR="00A07436">
        <w:t>Vaupel</w:t>
      </w:r>
      <w:proofErr w:type="spellEnd"/>
      <w:r w:rsidR="00A07436">
        <w:t xml:space="preserve"> and colleagues</w:t>
      </w:r>
      <w:r w:rsidR="007B7445">
        <w:t>,</w:t>
      </w:r>
      <w:r w:rsidR="00864382">
        <w:fldChar w:fldCharType="begin"/>
      </w:r>
      <w:r w:rsidR="009D4229">
        <w:instrText xml:space="preserve"> ADDIN EN.CITE &lt;EndNote&gt;&lt;Cite&gt;&lt;Author&gt;Vaupel&lt;/Author&gt;&lt;Year&gt;2011&lt;/Year&gt;&lt;RecNum&gt;16&lt;/RecNum&gt;&lt;DisplayText&gt;&lt;style face="superscript"&gt;5&lt;/style&gt;&lt;/DisplayText&gt;&lt;record&gt;&lt;rec-number&gt;16&lt;/rec-number&gt;&lt;foreign-keys&gt;&lt;key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864382">
        <w:fldChar w:fldCharType="separate"/>
      </w:r>
      <w:r w:rsidR="00662CCD" w:rsidRPr="00662CCD">
        <w:rPr>
          <w:noProof/>
          <w:vertAlign w:val="superscript"/>
        </w:rPr>
        <w:t>5</w:t>
      </w:r>
      <w:r w:rsidR="00864382">
        <w:fldChar w:fldCharType="end"/>
      </w:r>
      <w:r w:rsidR="007B7445">
        <w:t xml:space="preserve"> </w:t>
      </w:r>
      <w:r w:rsidR="00A07436">
        <w:t>the 2008 life table for Sweden produced a figure for life expectancy at birth of 83 years</w:t>
      </w:r>
      <w:r w:rsidR="007B7445">
        <w:t xml:space="preserve"> and of a further 7.5 years for those reaching the age of 83. Someone dying a</w:t>
      </w:r>
      <w:r>
        <w:t>t</w:t>
      </w:r>
      <w:r w:rsidR="007B7445">
        <w:t xml:space="preserve"> birth would </w:t>
      </w:r>
      <w:r w:rsidR="006E71F7">
        <w:t>therefore</w:t>
      </w:r>
      <w:r w:rsidR="007B7445">
        <w:t xml:space="preserve"> lose 83 years while someone dying at age 83 would lose 7.5 years. </w:t>
      </w:r>
      <w:r w:rsidR="004F14B8">
        <w:t>Histori</w:t>
      </w:r>
      <w:r w:rsidR="004F14B8" w:rsidRPr="00B722A0">
        <w:rPr>
          <w:rFonts w:cstheme="minorHAnsi"/>
          <w:szCs w:val="22"/>
        </w:rPr>
        <w:t xml:space="preserve">cally, as life expectancy </w:t>
      </w:r>
      <w:r w:rsidR="007C3CB7">
        <w:rPr>
          <w:rFonts w:cstheme="minorHAnsi"/>
          <w:szCs w:val="22"/>
        </w:rPr>
        <w:t xml:space="preserve">has </w:t>
      </w:r>
      <w:r w:rsidR="004F14B8" w:rsidRPr="00B722A0">
        <w:rPr>
          <w:rFonts w:cstheme="minorHAnsi"/>
          <w:szCs w:val="22"/>
        </w:rPr>
        <w:t>increase</w:t>
      </w:r>
      <w:r w:rsidR="007C3CB7">
        <w:rPr>
          <w:rFonts w:cstheme="minorHAnsi"/>
          <w:szCs w:val="22"/>
        </w:rPr>
        <w:t>d</w:t>
      </w:r>
      <w:r w:rsidR="004F14B8" w:rsidRPr="00B722A0">
        <w:rPr>
          <w:rFonts w:cstheme="minorHAnsi"/>
          <w:szCs w:val="22"/>
        </w:rPr>
        <w:t xml:space="preserve">, lifespan variation </w:t>
      </w:r>
      <w:r w:rsidR="007B7445">
        <w:rPr>
          <w:rFonts w:cstheme="minorHAnsi"/>
          <w:szCs w:val="22"/>
        </w:rPr>
        <w:t xml:space="preserve">has </w:t>
      </w:r>
      <w:r w:rsidR="004F14B8" w:rsidRPr="00B722A0">
        <w:rPr>
          <w:rFonts w:cstheme="minorHAnsi"/>
          <w:szCs w:val="22"/>
        </w:rPr>
        <w:t>decrease</w:t>
      </w:r>
      <w:r w:rsidR="007B7445">
        <w:rPr>
          <w:rFonts w:cstheme="minorHAnsi"/>
          <w:szCs w:val="22"/>
        </w:rPr>
        <w:t>d</w:t>
      </w:r>
      <w:r w:rsidR="008F1FA9">
        <w:rPr>
          <w:rFonts w:cstheme="minorHAnsi"/>
          <w:szCs w:val="22"/>
        </w:rPr>
        <w:t>, and t</w:t>
      </w:r>
      <w:r w:rsidR="004F14B8" w:rsidRPr="00B722A0">
        <w:rPr>
          <w:rFonts w:cstheme="minorHAnsi"/>
          <w:szCs w:val="22"/>
        </w:rPr>
        <w:t xml:space="preserve">hose countries with the highest life expectancy also </w:t>
      </w:r>
      <w:r w:rsidR="007B7445">
        <w:rPr>
          <w:rFonts w:cstheme="minorHAnsi"/>
          <w:szCs w:val="22"/>
        </w:rPr>
        <w:t xml:space="preserve">have </w:t>
      </w:r>
      <w:r w:rsidR="004F14B8" w:rsidRPr="00B722A0">
        <w:rPr>
          <w:rFonts w:cstheme="minorHAnsi"/>
          <w:szCs w:val="22"/>
        </w:rPr>
        <w:t>the lowest lifespan variation.</w:t>
      </w:r>
      <w:r w:rsidR="004F14B8" w:rsidRPr="00B722A0">
        <w:rPr>
          <w:rFonts w:cstheme="minorHAnsi"/>
          <w:szCs w:val="22"/>
        </w:rPr>
        <w:fldChar w:fldCharType="begin"/>
      </w:r>
      <w:r w:rsidR="009D4229">
        <w:rPr>
          <w:rFonts w:cstheme="minorHAnsi"/>
          <w:szCs w:val="22"/>
        </w:rPr>
        <w:instrText xml:space="preserve"> ADDIN EN.CITE &lt;EndNote&gt;&lt;Cite&gt;&lt;Author&gt;Vaupel&lt;/Author&gt;&lt;Year&gt;2011&lt;/Year&gt;&lt;RecNum&gt;16&lt;/RecNum&gt;&lt;DisplayText&gt;&lt;style face="superscript"&gt;5&lt;/style&gt;&lt;/DisplayText&gt;&lt;record&gt;&lt;rec-number&gt;16&lt;/rec-number&gt;&lt;foreign-keys&gt;&lt;key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4F14B8" w:rsidRPr="00B722A0">
        <w:rPr>
          <w:rFonts w:cstheme="minorHAnsi"/>
          <w:szCs w:val="22"/>
        </w:rPr>
        <w:fldChar w:fldCharType="separate"/>
      </w:r>
      <w:r w:rsidR="00662CCD" w:rsidRPr="00662CCD">
        <w:rPr>
          <w:rFonts w:cstheme="minorHAnsi"/>
          <w:noProof/>
          <w:szCs w:val="22"/>
          <w:vertAlign w:val="superscript"/>
        </w:rPr>
        <w:t>5</w:t>
      </w:r>
      <w:r w:rsidR="004F14B8" w:rsidRPr="00B722A0">
        <w:rPr>
          <w:rFonts w:cstheme="minorHAnsi"/>
          <w:szCs w:val="22"/>
        </w:rPr>
        <w:fldChar w:fldCharType="end"/>
      </w:r>
      <w:r w:rsidR="004F14B8" w:rsidRPr="00B722A0">
        <w:rPr>
          <w:rFonts w:cstheme="minorHAnsi"/>
          <w:szCs w:val="22"/>
        </w:rPr>
        <w:t xml:space="preserve"> </w:t>
      </w:r>
      <w:r w:rsidR="00DB56C9">
        <w:rPr>
          <w:rFonts w:cstheme="minorHAnsi"/>
          <w:szCs w:val="22"/>
        </w:rPr>
        <w:t xml:space="preserve">This phenomenon </w:t>
      </w:r>
      <w:r w:rsidR="008F1FA9">
        <w:rPr>
          <w:rFonts w:cstheme="minorHAnsi"/>
          <w:szCs w:val="22"/>
        </w:rPr>
        <w:t xml:space="preserve">is not unique to humans: it </w:t>
      </w:r>
      <w:r w:rsidR="00DB56C9">
        <w:rPr>
          <w:rFonts w:cstheme="minorHAnsi"/>
          <w:szCs w:val="22"/>
        </w:rPr>
        <w:t xml:space="preserve">has been observed in </w:t>
      </w:r>
      <w:r w:rsidR="00DB56C9" w:rsidRPr="00B722A0">
        <w:rPr>
          <w:rFonts w:cstheme="minorHAnsi"/>
          <w:szCs w:val="22"/>
        </w:rPr>
        <w:t xml:space="preserve">primate species ‘separated </w:t>
      </w:r>
      <w:r w:rsidR="00DB56C9">
        <w:rPr>
          <w:rFonts w:cstheme="minorHAnsi"/>
          <w:szCs w:val="22"/>
        </w:rPr>
        <w:t xml:space="preserve">[from humans] </w:t>
      </w:r>
      <w:r w:rsidR="00DB56C9" w:rsidRPr="00B722A0">
        <w:rPr>
          <w:rFonts w:cstheme="minorHAnsi"/>
          <w:szCs w:val="22"/>
        </w:rPr>
        <w:t>by millions of years of evolution and over hundreds of years of human social progress’.</w:t>
      </w:r>
      <w:r w:rsidR="00DB56C9" w:rsidRPr="00B722A0">
        <w:rPr>
          <w:rFonts w:cstheme="minorHAnsi"/>
          <w:szCs w:val="22"/>
        </w:rPr>
        <w:fldChar w:fldCharType="begin"/>
      </w:r>
      <w:r w:rsidR="009D4229">
        <w:rPr>
          <w:rFonts w:cstheme="minorHAnsi"/>
          <w:szCs w:val="22"/>
        </w:rPr>
        <w:instrText xml:space="preserve"> ADDIN EN.CITE &lt;EndNote&gt;&lt;Cite&gt;&lt;Author&gt;Colchero&lt;/Author&gt;&lt;Year&gt;2016&lt;/Year&gt;&lt;RecNum&gt;17&lt;/RecNum&gt;&lt;DisplayText&gt;&lt;style face="superscript"&gt;6&lt;/style&gt;&lt;/DisplayText&gt;&lt;record&gt;&lt;rec-number&gt;17&lt;/rec-number&gt;&lt;foreign-keys&gt;&lt;key app="EN" db-id="9vvtta0t42fee5eeva8xarpbe9srzdetrx2a" timestamp="1575985287"&gt;17&lt;/key&gt;&lt;/foreign-keys&gt;&lt;ref-type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Sciences&lt;/secondary-title&gt;&lt;/titles&gt;&lt;periodical&gt;&lt;full-title&gt;Proceedings of the National Academy of Sciences&lt;/full-title&gt;&lt;/periodical&gt;&lt;pages&gt;E7681-E7690&lt;/pages&gt;&lt;volume&gt;113&lt;/volume&gt;&lt;number&gt;48&lt;/number&gt;&lt;dates&gt;&lt;year&gt;2016&lt;/year&gt;&lt;/dates&gt;&lt;urls&gt;&lt;related-urls&gt;&lt;url&gt;https://www.pnas.org/content/pnas/113/48/E7681.full.pdf&lt;/url&gt;&lt;/related-urls&gt;&lt;/urls&gt;&lt;electronic-resource-num&gt;10.1073/pnas.1612191113&lt;/electronic-resource-num&gt;&lt;/record&gt;&lt;/Cite&gt;&lt;/EndNote&gt;</w:instrText>
      </w:r>
      <w:r w:rsidR="00DB56C9" w:rsidRPr="00B722A0">
        <w:rPr>
          <w:rFonts w:cstheme="minorHAnsi"/>
          <w:szCs w:val="22"/>
        </w:rPr>
        <w:fldChar w:fldCharType="separate"/>
      </w:r>
      <w:r w:rsidR="00662CCD" w:rsidRPr="00662CCD">
        <w:rPr>
          <w:rFonts w:cstheme="minorHAnsi"/>
          <w:noProof/>
          <w:szCs w:val="22"/>
          <w:vertAlign w:val="superscript"/>
        </w:rPr>
        <w:t>6</w:t>
      </w:r>
      <w:r w:rsidR="00DB56C9" w:rsidRPr="00B722A0">
        <w:rPr>
          <w:rFonts w:cstheme="minorHAnsi"/>
          <w:szCs w:val="22"/>
        </w:rPr>
        <w:fldChar w:fldCharType="end"/>
      </w:r>
    </w:p>
    <w:p w14:paraId="1DF51C12" w14:textId="14581FF2" w:rsidR="001825FA" w:rsidRDefault="007B7445" w:rsidP="007054FD">
      <w:r>
        <w:rPr>
          <w:rFonts w:cstheme="minorHAnsi"/>
          <w:szCs w:val="22"/>
        </w:rPr>
        <w:t xml:space="preserve">These observations have given rise to the idea that </w:t>
      </w:r>
      <w:r w:rsidRPr="00B722A0">
        <w:rPr>
          <w:rFonts w:cstheme="minorHAnsi"/>
          <w:szCs w:val="22"/>
        </w:rPr>
        <w:t xml:space="preserve">a </w:t>
      </w:r>
      <w:r>
        <w:rPr>
          <w:rFonts w:cstheme="minorHAnsi"/>
          <w:szCs w:val="22"/>
        </w:rPr>
        <w:t>“</w:t>
      </w:r>
      <w:r w:rsidRPr="00B722A0">
        <w:rPr>
          <w:rFonts w:cstheme="minorHAnsi"/>
          <w:szCs w:val="22"/>
        </w:rPr>
        <w:t xml:space="preserve">rising tide raises all </w:t>
      </w:r>
      <w:r>
        <w:rPr>
          <w:rFonts w:cstheme="minorHAnsi"/>
          <w:szCs w:val="22"/>
        </w:rPr>
        <w:t>boats”</w:t>
      </w:r>
      <w:r w:rsidR="00B709A4">
        <w:rPr>
          <w:rFonts w:cstheme="minorHAnsi"/>
          <w:szCs w:val="22"/>
        </w:rPr>
        <w:t>, whereby progress in life expectancy should, in normal circumstances, reflect reductions in mortality at all ages</w:t>
      </w:r>
      <w:r w:rsidR="007054FD">
        <w:rPr>
          <w:rFonts w:cstheme="minorHAnsi"/>
          <w:szCs w:val="22"/>
        </w:rPr>
        <w:t xml:space="preserve"> and that </w:t>
      </w:r>
      <w:r w:rsidR="00FA3EB7">
        <w:t>l</w:t>
      </w:r>
      <w:r w:rsidR="001825FA">
        <w:t>ifespan variation</w:t>
      </w:r>
      <w:r w:rsidR="00C5052D">
        <w:t xml:space="preserve"> </w:t>
      </w:r>
      <w:r w:rsidR="007054FD">
        <w:t>should be considered alongside life expectancy when monitoring the progress of nations.</w:t>
      </w:r>
      <w:r w:rsidR="001825FA">
        <w:fldChar w:fldCharType="begin"/>
      </w:r>
      <w:r w:rsidR="009D4229">
        <w:instrText xml:space="preserve"> ADDIN EN.CITE &lt;EndNote&gt;&lt;Cite&gt;&lt;Author&gt;van Raalte&lt;/Author&gt;&lt;Year&gt;2018&lt;/Year&gt;&lt;RecNum&gt;14&lt;/RecNum&gt;&lt;DisplayText&gt;&lt;style face="superscript"&gt;7&lt;/style&gt;&lt;/DisplayText&gt;&lt;record&gt;&lt;rec-number&gt;14&lt;/rec-number&gt;&lt;foreign-keys&gt;&lt;key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1825FA">
        <w:fldChar w:fldCharType="separate"/>
      </w:r>
      <w:r w:rsidR="00662CCD" w:rsidRPr="00662CCD">
        <w:rPr>
          <w:noProof/>
          <w:vertAlign w:val="superscript"/>
        </w:rPr>
        <w:t>7</w:t>
      </w:r>
      <w:r w:rsidR="001825FA">
        <w:fldChar w:fldCharType="end"/>
      </w:r>
      <w:r w:rsidR="00C6152A">
        <w:t xml:space="preserve"> </w:t>
      </w:r>
      <w:r w:rsidR="00DE3C83">
        <w:t>A recent</w:t>
      </w:r>
      <w:r w:rsidR="00C5052D">
        <w:t xml:space="preserve"> example</w:t>
      </w:r>
      <w:r w:rsidR="00DE3C83">
        <w:t xml:space="preserve"> can be seen in the USA</w:t>
      </w:r>
      <w:r w:rsidR="005B4B4C">
        <w:t>,</w:t>
      </w:r>
      <w:r w:rsidR="00DE3C83">
        <w:t xml:space="preserve"> where</w:t>
      </w:r>
      <w:r w:rsidR="007C3CB7">
        <w:t xml:space="preserve"> </w:t>
      </w:r>
      <w:r w:rsidR="00C5052D">
        <w:t>life expectancy</w:t>
      </w:r>
      <w:r w:rsidR="005B4B4C">
        <w:t xml:space="preserve"> </w:t>
      </w:r>
      <w:r w:rsidR="00C5052D">
        <w:t xml:space="preserve">increased by </w:t>
      </w:r>
      <w:r w:rsidR="00C5052D">
        <w:lastRenderedPageBreak/>
        <w:t>approximately 10% for men and 5% for women between 1980 and 2014</w:t>
      </w:r>
      <w:r w:rsidR="008F1FA9">
        <w:t>,</w:t>
      </w:r>
      <w:r w:rsidR="007054FD">
        <w:t xml:space="preserve"> but </w:t>
      </w:r>
      <w:r w:rsidR="00C5052D">
        <w:t>lifespan variation fluctuate</w:t>
      </w:r>
      <w:r w:rsidR="007054FD">
        <w:t>d</w:t>
      </w:r>
      <w:r w:rsidR="00C5052D">
        <w:t xml:space="preserve"> markedly</w:t>
      </w:r>
      <w:r w:rsidR="007054FD">
        <w:t xml:space="preserve">, eventually </w:t>
      </w:r>
      <w:r w:rsidR="00C5052D">
        <w:t>increas</w:t>
      </w:r>
      <w:r w:rsidR="007054FD">
        <w:t xml:space="preserve">ing even while </w:t>
      </w:r>
      <w:r w:rsidR="00C5052D">
        <w:t>life expectancy increase</w:t>
      </w:r>
      <w:r w:rsidR="007054FD">
        <w:t xml:space="preserve">d, in a departure from historical trends. </w:t>
      </w:r>
      <w:r w:rsidR="008F1FA9">
        <w:t>Life expectancy in the USA has subsequently declined every year since 2015</w:t>
      </w:r>
      <w:r w:rsidR="008F1FA9">
        <w:fldChar w:fldCharType="begin"/>
      </w:r>
      <w:r w:rsidR="00A5519B">
        <w:instrText xml:space="preserve"> ADDIN EN.CITE &lt;EndNote&gt;&lt;Cite&gt;&lt;Author&gt;Arias E.&lt;/Author&gt;&lt;Year&gt;2019&lt;/Year&gt;&lt;RecNum&gt;20&lt;/RecNum&gt;&lt;DisplayText&gt;&lt;style face="superscript"&gt;8&lt;/style&gt;&lt;/DisplayText&gt;&lt;record&gt;&lt;rec-number&gt;20&lt;/rec-number&gt;&lt;foreign-keys&gt;&lt;key app="EN" db-id="9vvtta0t42fee5eeva8xarpbe9srzdetrx2a" timestamp="1578583719"&gt;20&lt;/key&gt;&lt;/foreign-keys&gt;&lt;ref-type name="Web Page"&gt;12&lt;/ref-type&gt;&lt;contributors&gt;&lt;authors&gt;&lt;author&gt;Arias E., Xu J.,&lt;/author&gt;&lt;/authors&gt;&lt;/contributors&gt;&lt;titles&gt;&lt;title&gt;United States Life Tables, 2017&lt;/title&gt;&lt;/titles&gt;&lt;volume&gt;2019&lt;/volume&gt;&lt;number&gt;1 November&lt;/number&gt;&lt;dates&gt;&lt;year&gt;2019&lt;/year&gt;&lt;pub-dates&gt;&lt;date&gt;24 June 2019&lt;/date&gt;&lt;/pub-dates&gt;&lt;/dates&gt;&lt;pub-location&gt;National Vital Statistics Reports&lt;/pub-location&gt;&lt;urls&gt;&lt;related-urls&gt;&lt;url&gt;https://www.cdc.gov/nchs/data/nvsr/nvsr68/nvsr68_07-508.pdf&lt;/url&gt;&lt;/related-urls&gt;&lt;/urls&gt;&lt;custom1&gt;2019&lt;/custom1&gt;&lt;custom2&gt;1 November&lt;/custom2&gt;&lt;/record&gt;&lt;/Cite&gt;&lt;/EndNote&gt;</w:instrText>
      </w:r>
      <w:r w:rsidR="008F1FA9">
        <w:fldChar w:fldCharType="separate"/>
      </w:r>
      <w:r w:rsidR="00662CCD" w:rsidRPr="00662CCD">
        <w:rPr>
          <w:noProof/>
          <w:vertAlign w:val="superscript"/>
        </w:rPr>
        <w:t>8</w:t>
      </w:r>
      <w:r w:rsidR="008F1FA9">
        <w:fldChar w:fldCharType="end"/>
      </w:r>
      <w:r w:rsidR="008F1FA9">
        <w:t xml:space="preserve"> driven by what have been termed  “deaths of despair”,</w:t>
      </w:r>
      <w:r w:rsidR="008F1FA9">
        <w:rPr>
          <w:rFonts w:eastAsia="Times New Roman" w:cs="Arial"/>
          <w:szCs w:val="22"/>
          <w:lang w:eastAsia="en-GB"/>
        </w:rPr>
        <w:fldChar w:fldCharType="begin"/>
      </w:r>
      <w:r w:rsidR="00A5519B">
        <w:rPr>
          <w:rFonts w:eastAsia="Times New Roman" w:cs="Arial"/>
          <w:szCs w:val="22"/>
          <w:lang w:eastAsia="en-GB"/>
        </w:rPr>
        <w:instrText xml:space="preserve"> ADDIN EN.CITE &lt;EndNote&gt;&lt;Cite&gt;&lt;Author&gt;Case&lt;/Author&gt;&lt;Year&gt;2015&lt;/Year&gt;&lt;RecNum&gt;23&lt;/RecNum&gt;&lt;DisplayText&gt;&lt;style face="superscript"&gt;9 10&lt;/style&gt;&lt;/DisplayText&gt;&lt;record&gt;&lt;rec-number&gt;23&lt;/rec-number&gt;&lt;foreign-keys&gt;&lt;key app="EN" db-id="9vvtta0t42fee5eeva8xarpbe9srzdetrx2a" timestamp="1578583719"&gt;23&lt;/key&gt;&lt;/foreign-keys&gt;&lt;ref-type name="Journal Article"&gt;17&lt;/ref-type&gt;&lt;contributors&gt;&lt;authors&gt;&lt;author&gt;Case, Anne&lt;/author&gt;&lt;author&gt;Deaton, Angus&lt;/author&gt;&lt;/authors&gt;&lt;/contributors&gt;&lt;titles&gt;&lt;title&gt;Rising morbidity and mortality in midlife among white non-Hispanic Americans in the 21st century&lt;/title&gt;&lt;secondary-title&gt;Proceedings of the National Academy of Sciences&lt;/secondary-title&gt;&lt;/titles&gt;&lt;periodical&gt;&lt;full-title&gt;Proceedings of the National Academy of Sciences&lt;/full-title&gt;&lt;/periodical&gt;&lt;pages&gt;15078-15083&lt;/pages&gt;&lt;volume&gt;112&lt;/volume&gt;&lt;number&gt;49&lt;/number&gt;&lt;dates&gt;&lt;year&gt;2015&lt;/year&gt;&lt;/dates&gt;&lt;urls&gt;&lt;related-urls&gt;&lt;url&gt;https://www.pnas.org/content/pnas/112/49/15078.full.pdf&lt;/url&gt;&lt;/related-urls&gt;&lt;/urls&gt;&lt;electronic-resource-num&gt;10.1073/pnas.1518393112&lt;/electronic-resource-num&gt;&lt;/record&gt;&lt;/Cite&gt;&lt;Cite&gt;&lt;Author&gt;Case A.&lt;/Author&gt;&lt;Year&gt;2017&lt;/Year&gt;&lt;RecNum&gt;24&lt;/RecNum&gt;&lt;record&gt;&lt;rec-number&gt;24&lt;/rec-number&gt;&lt;foreign-keys&gt;&lt;key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Pr>
          <w:rFonts w:eastAsia="Times New Roman" w:cs="Arial"/>
          <w:szCs w:val="22"/>
          <w:lang w:eastAsia="en-GB"/>
        </w:rPr>
        <w:fldChar w:fldCharType="separate"/>
      </w:r>
      <w:r w:rsidR="00662CCD" w:rsidRPr="00662CCD">
        <w:rPr>
          <w:rFonts w:eastAsia="Times New Roman" w:cs="Arial"/>
          <w:noProof/>
          <w:szCs w:val="22"/>
          <w:vertAlign w:val="superscript"/>
          <w:lang w:eastAsia="en-GB"/>
        </w:rPr>
        <w:t>9 10</w:t>
      </w:r>
      <w:r w:rsidR="008F1FA9">
        <w:rPr>
          <w:rFonts w:eastAsia="Times New Roman" w:cs="Arial"/>
          <w:szCs w:val="22"/>
          <w:lang w:eastAsia="en-GB"/>
        </w:rPr>
        <w:fldChar w:fldCharType="end"/>
      </w:r>
      <w:r w:rsidR="008F1FA9">
        <w:rPr>
          <w:rFonts w:eastAsia="Times New Roman" w:cs="Arial"/>
          <w:szCs w:val="22"/>
          <w:lang w:eastAsia="en-GB"/>
        </w:rPr>
        <w:t xml:space="preserve"> </w:t>
      </w:r>
      <w:r w:rsidR="008F1FA9">
        <w:t xml:space="preserve">due to </w:t>
      </w:r>
      <w:r w:rsidR="008F1FA9">
        <w:rPr>
          <w:rFonts w:eastAsia="Times New Roman" w:cs="Arial"/>
          <w:szCs w:val="22"/>
          <w:lang w:eastAsia="en-GB"/>
        </w:rPr>
        <w:t>due to drug and alcohol overdoses, suicides, and alcohol-related liver disease.</w:t>
      </w:r>
      <w:r w:rsidR="008F1FA9">
        <w:rPr>
          <w:rFonts w:eastAsia="Times New Roman" w:cs="Arial"/>
          <w:szCs w:val="22"/>
          <w:lang w:eastAsia="en-GB"/>
        </w:rPr>
        <w:fldChar w:fldCharType="begin"/>
      </w:r>
      <w:r w:rsidR="00A5519B">
        <w:rPr>
          <w:rFonts w:eastAsia="Times New Roman" w:cs="Arial"/>
          <w:szCs w:val="22"/>
          <w:lang w:eastAsia="en-GB"/>
        </w:rPr>
        <w:instrText xml:space="preserve"> ADDIN EN.CITE &lt;EndNote&gt;&lt;Cite&gt;&lt;Author&gt;Case A.&lt;/Author&gt;&lt;Year&gt;2017&lt;/Year&gt;&lt;RecNum&gt;24&lt;/RecNum&gt;&lt;DisplayText&gt;&lt;style face="superscript"&gt;10&lt;/style&gt;&lt;/DisplayText&gt;&lt;record&gt;&lt;rec-number&gt;24&lt;/rec-number&gt;&lt;foreign-keys&gt;&lt;key app="EN" db-id="9vvtta0t42fee5eeva8xarpbe9srzdetrx2a" timestamp="1578583719"&gt;24&lt;/key&gt;&lt;/foreign-keys&gt;&lt;ref-type name="Web Page"&gt;12&lt;/ref-type&gt;&lt;contributors&gt;&lt;authors&gt;&lt;author&gt;Case A., Deaton A.,&lt;/author&gt;&lt;/authors&gt;&lt;/contributors&gt;&lt;titles&gt;&lt;title&gt;Mortality and Morbidity in the 21st Century &lt;/title&gt;&lt;/titles&gt;&lt;pages&gt;pp. 397-476&lt;/pages&gt;&lt;volume&gt;2019&lt;/volume&gt;&lt;number&gt;28 October&lt;/number&gt;&lt;dates&gt;&lt;year&gt;2017&lt;/year&gt;&lt;pub-dates&gt;&lt;date&gt;Spring 2017&lt;/date&gt;&lt;/pub-dates&gt;&lt;/dates&gt;&lt;pub-location&gt;Brookings Papers on Economic Activity,&lt;/pub-location&gt;&lt;publisher&gt;Brookings Institution Press&lt;/publisher&gt;&lt;urls&gt;&lt;related-urls&gt;&lt;url&gt;https://muse.jhu.edu/article/671752/pdf?casa_token=bhG_ucDpXQcAAAAA:V0KMLbgIjulqGNMedAEbKWe0EDxixZevy5LjZKylJu_DgDugqpbM9Avn9CMpO6GR8ZlvEFtL6hk&lt;/url&gt;&lt;/related-urls&gt;&lt;/urls&gt;&lt;electronic-resource-num&gt;https://doi.org/10.1353/eca.2017.0005&lt;/electronic-resource-num&gt;&lt;/record&gt;&lt;/Cite&gt;&lt;/EndNote&gt;</w:instrText>
      </w:r>
      <w:r w:rsidR="008F1FA9">
        <w:rPr>
          <w:rFonts w:eastAsia="Times New Roman" w:cs="Arial"/>
          <w:szCs w:val="22"/>
          <w:lang w:eastAsia="en-GB"/>
        </w:rPr>
        <w:fldChar w:fldCharType="separate"/>
      </w:r>
      <w:r w:rsidR="00662CCD" w:rsidRPr="00662CCD">
        <w:rPr>
          <w:rFonts w:eastAsia="Times New Roman" w:cs="Arial"/>
          <w:noProof/>
          <w:szCs w:val="22"/>
          <w:vertAlign w:val="superscript"/>
          <w:lang w:eastAsia="en-GB"/>
        </w:rPr>
        <w:t>10</w:t>
      </w:r>
      <w:r w:rsidR="008F1FA9">
        <w:rPr>
          <w:rFonts w:eastAsia="Times New Roman" w:cs="Arial"/>
          <w:szCs w:val="22"/>
          <w:lang w:eastAsia="en-GB"/>
        </w:rPr>
        <w:fldChar w:fldCharType="end"/>
      </w:r>
      <w:r w:rsidR="007C3CB7">
        <w:rPr>
          <w:rFonts w:eastAsia="Times New Roman" w:cs="Arial"/>
          <w:szCs w:val="22"/>
          <w:lang w:eastAsia="en-GB"/>
        </w:rPr>
        <w:t xml:space="preserve"> </w:t>
      </w:r>
      <w:r w:rsidR="007054FD">
        <w:t>T</w:t>
      </w:r>
      <w:r w:rsidR="00C5052D">
        <w:t>he authors argue</w:t>
      </w:r>
      <w:r w:rsidR="007054FD">
        <w:t>d</w:t>
      </w:r>
      <w:r w:rsidR="00C5052D">
        <w:t xml:space="preserve"> that had lifespan variation been monitored more closely, the mid-life mortality crisis in the USA could perhaps </w:t>
      </w:r>
      <w:r w:rsidR="007054FD">
        <w:t xml:space="preserve">have </w:t>
      </w:r>
      <w:r w:rsidR="00C5052D">
        <w:t xml:space="preserve">been </w:t>
      </w:r>
      <w:r w:rsidR="007054FD">
        <w:t xml:space="preserve">identified </w:t>
      </w:r>
      <w:r w:rsidR="00C5052D">
        <w:t>earlier.</w:t>
      </w:r>
      <w:r w:rsidR="00C5052D">
        <w:fldChar w:fldCharType="begin"/>
      </w:r>
      <w:r w:rsidR="009D4229">
        <w:instrText xml:space="preserve"> ADDIN EN.CITE &lt;EndNote&gt;&lt;Cite&gt;&lt;Author&gt;van Raalte&lt;/Author&gt;&lt;Year&gt;2018&lt;/Year&gt;&lt;RecNum&gt;14&lt;/RecNum&gt;&lt;DisplayText&gt;&lt;style face="superscript"&gt;7&lt;/style&gt;&lt;/DisplayText&gt;&lt;record&gt;&lt;rec-number&gt;14&lt;/rec-number&gt;&lt;foreign-keys&gt;&lt;key app="EN" db-id="9vvtta0t42fee5eeva8xarpbe9srzdetrx2a" timestamp="1571046959"&gt;14&lt;/key&gt;&lt;/foreign-keys&gt;&lt;ref-type name="Journal Article"&gt;17&lt;/ref-type&gt;&lt;contributors&gt;&lt;authors&gt;&lt;author&gt;van Raalte, A. A.&lt;/author&gt;&lt;author&gt;Sasson, I.&lt;/author&gt;&lt;author&gt;Martikainen, P.&lt;/author&gt;&lt;/authors&gt;&lt;/contributors&gt;&lt;auth-address&gt;Max Planck Institute for Demographic Research, Rostock 18057, Germany. vanraalte@demogr.mpg.de.&amp;#xD;Department of Sociology and Anthropology and the Herczeg Institute on Aging, Tel Aviv University, Tel Aviv 6997801, Israel.&amp;#xD;Max Planck Institute for Demographic Research, Rostock 18057, Germany.&amp;#xD;Population Research Unit, Faculty of Social Sciences, University of Helsinki, Helsinki 00014, Finland.&amp;#xD;Department of Public Health Sciences, Stockholm University, SE-106 91 Stockholm, Sweden.&lt;/auth-address&gt;&lt;titles&gt;&lt;title&gt;The case for monitoring life-span inequality&lt;/title&gt;&lt;secondary-title&gt;Science&lt;/secondary-title&gt;&lt;/titles&gt;&lt;periodical&gt;&lt;full-title&gt;Science&lt;/full-title&gt;&lt;/periodical&gt;&lt;pages&gt;1002-1004&lt;/pages&gt;&lt;volume&gt;362&lt;/volume&gt;&lt;number&gt;6418&lt;/number&gt;&lt;edition&gt;2018/12/01&lt;/edition&gt;&lt;keywords&gt;&lt;keyword&gt;*Epidemiological Monitoring&lt;/keyword&gt;&lt;keyword&gt;Female&lt;/keyword&gt;&lt;keyword&gt;Humans&lt;/keyword&gt;&lt;keyword&gt;Life Expectancy/*trends&lt;/keyword&gt;&lt;keyword&gt;*Longevity&lt;/keyword&gt;&lt;keyword&gt;Male&lt;/keyword&gt;&lt;keyword&gt;*Socioeconomic Factors&lt;/keyword&gt;&lt;/keywords&gt;&lt;dates&gt;&lt;year&gt;2018&lt;/year&gt;&lt;pub-dates&gt;&lt;date&gt;Nov 30&lt;/date&gt;&lt;/pub-dates&gt;&lt;/dates&gt;&lt;isbn&gt;0036-8075&lt;/isbn&gt;&lt;accession-num&gt;30498117&lt;/accession-num&gt;&lt;urls&gt;&lt;related-urls&gt;&lt;url&gt;https://science.sciencemag.org/content/362/6418/1002.long&lt;/url&gt;&lt;/related-urls&gt;&lt;/urls&gt;&lt;electronic-resource-num&gt;10.1126/science.aau5811&lt;/electronic-resource-num&gt;&lt;remote-database-provider&gt;NLM&lt;/remote-database-provider&gt;&lt;language&gt;eng&lt;/language&gt;&lt;/record&gt;&lt;/Cite&gt;&lt;/EndNote&gt;</w:instrText>
      </w:r>
      <w:r w:rsidR="00C5052D">
        <w:fldChar w:fldCharType="separate"/>
      </w:r>
      <w:r w:rsidR="00662CCD" w:rsidRPr="00662CCD">
        <w:rPr>
          <w:noProof/>
          <w:vertAlign w:val="superscript"/>
        </w:rPr>
        <w:t>7</w:t>
      </w:r>
      <w:r w:rsidR="00C5052D">
        <w:fldChar w:fldCharType="end"/>
      </w:r>
      <w:r w:rsidR="005B4B4C">
        <w:t xml:space="preserve"> </w:t>
      </w:r>
    </w:p>
    <w:p w14:paraId="12AB71D9" w14:textId="07D60C65" w:rsidR="00CC79C0" w:rsidRDefault="00421693" w:rsidP="00B6471A">
      <w:r>
        <w:t xml:space="preserve">In this paper we </w:t>
      </w:r>
      <w:r w:rsidR="00DB56C9">
        <w:t xml:space="preserve">extend the analysis of lifespan variation to four other </w:t>
      </w:r>
      <w:r w:rsidR="00864382">
        <w:t>high-income countries</w:t>
      </w:r>
      <w:r w:rsidR="008A624A">
        <w:t xml:space="preserve">: </w:t>
      </w:r>
      <w:r w:rsidR="00864382">
        <w:t xml:space="preserve">the </w:t>
      </w:r>
      <w:r>
        <w:t>UK</w:t>
      </w:r>
      <w:r w:rsidR="00DB56C9">
        <w:t>, where like the USA</w:t>
      </w:r>
      <w:r>
        <w:t xml:space="preserve">, </w:t>
      </w:r>
      <w:r w:rsidR="00864382">
        <w:t>gains in life expectancy have trailed behind those in other industrialised countries,</w:t>
      </w:r>
      <w:r w:rsidR="00B52A38">
        <w:fldChar w:fldCharType="begin"/>
      </w:r>
      <w:r w:rsidR="00F04A04">
        <w:instrText xml:space="preserve"> ADDIN EN.CITE &lt;EndNote&gt;&lt;Cite&gt;&lt;Author&gt;Office for National Statistics&lt;/Author&gt;&lt;Year&gt;2018&lt;/Year&gt;&lt;RecNum&gt;5&lt;/RecNum&gt;&lt;DisplayText&gt;&lt;style face="superscript"&gt;11&lt;/style&gt;&lt;/DisplayText&gt;&lt;record&gt;&lt;rec-number&gt;5&lt;/rec-number&gt;&lt;foreign-keys&gt;&lt;key app="EN" db-id="9vvtta0t42fee5eeva8xarpbe9srzdetrx2a" timestamp="1572268706"&gt;5&lt;/key&gt;&lt;/foreign-keys&gt;&lt;ref-type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B52A38">
        <w:fldChar w:fldCharType="separate"/>
      </w:r>
      <w:r w:rsidR="00662CCD" w:rsidRPr="00662CCD">
        <w:rPr>
          <w:noProof/>
          <w:vertAlign w:val="superscript"/>
        </w:rPr>
        <w:t>11</w:t>
      </w:r>
      <w:r w:rsidR="00B52A38">
        <w:fldChar w:fldCharType="end"/>
      </w:r>
      <w:r w:rsidR="00864382">
        <w:t xml:space="preserve"> </w:t>
      </w:r>
      <w:r>
        <w:t>Japan</w:t>
      </w:r>
      <w:r w:rsidR="00864382">
        <w:t xml:space="preserve">, which has seen sustained progress, and </w:t>
      </w:r>
      <w:r>
        <w:t>France and Canada</w:t>
      </w:r>
      <w:r w:rsidR="00864382">
        <w:t xml:space="preserve">, neighbours of the </w:t>
      </w:r>
      <w:r>
        <w:t>UK and USA respectively</w:t>
      </w:r>
      <w:r w:rsidR="00864382">
        <w:t>, which lie in the middle</w:t>
      </w:r>
      <w:r>
        <w:t>.</w:t>
      </w:r>
      <w:r w:rsidR="00E009FF">
        <w:t xml:space="preserve"> We </w:t>
      </w:r>
      <w:r w:rsidR="00CD415C">
        <w:t xml:space="preserve">argue that this measure complements life expectancy and show how it can be used to </w:t>
      </w:r>
      <w:r w:rsidR="008F1FA9">
        <w:t xml:space="preserve">a) </w:t>
      </w:r>
      <w:r w:rsidR="00CD415C">
        <w:t>identify changes that could otherwise be missed</w:t>
      </w:r>
      <w:r w:rsidR="008F1FA9">
        <w:t xml:space="preserve"> and b) detect changes </w:t>
      </w:r>
      <w:r w:rsidR="007C3CB7">
        <w:t xml:space="preserve">in trends </w:t>
      </w:r>
      <w:r w:rsidR="008F1FA9">
        <w:t>earlier</w:t>
      </w:r>
      <w:r w:rsidR="00CD415C">
        <w:t xml:space="preserve">. </w:t>
      </w:r>
    </w:p>
    <w:p w14:paraId="100C8185" w14:textId="127B2D25" w:rsidR="006767C9" w:rsidRDefault="0003400A" w:rsidP="006767C9">
      <w:pPr>
        <w:pStyle w:val="Heading1"/>
      </w:pPr>
      <w:r>
        <w:t>Methods</w:t>
      </w:r>
    </w:p>
    <w:p w14:paraId="1DB04809" w14:textId="6F5BF936" w:rsidR="00B16AF0" w:rsidRDefault="00B16AF0" w:rsidP="00B16AF0">
      <w:pPr>
        <w:pStyle w:val="Heading2"/>
      </w:pPr>
      <w:r>
        <w:t>Data source</w:t>
      </w:r>
    </w:p>
    <w:p w14:paraId="643C6001" w14:textId="367482EE" w:rsidR="006767C9" w:rsidRDefault="006767C9" w:rsidP="006767C9">
      <w:r w:rsidRPr="006767C9">
        <w:t>We extrac</w:t>
      </w:r>
      <w:r w:rsidR="00A64907">
        <w:t>t</w:t>
      </w:r>
      <w:r w:rsidR="0028256A">
        <w:t>ed</w:t>
      </w:r>
      <w:r w:rsidRPr="006767C9">
        <w:t xml:space="preserve"> sex- and age-specific mortality rates from the Human Mortality Database (HMD)</w:t>
      </w:r>
      <w:r w:rsidR="002878BB">
        <w:t xml:space="preserve"> from 1975 until the latest available year </w:t>
      </w:r>
      <w:commentRangeStart w:id="8"/>
      <w:r w:rsidR="002878BB">
        <w:t>(201</w:t>
      </w:r>
      <w:r w:rsidR="00760626">
        <w:t>7</w:t>
      </w:r>
      <w:r w:rsidR="002878BB">
        <w:t>?)</w:t>
      </w:r>
      <w:r w:rsidRPr="006767C9">
        <w:t xml:space="preserve"> </w:t>
      </w:r>
      <w:commentRangeEnd w:id="8"/>
      <w:r w:rsidR="00AB168B">
        <w:rPr>
          <w:rStyle w:val="CommentReference"/>
        </w:rPr>
        <w:commentReference w:id="8"/>
      </w:r>
      <w:r w:rsidRPr="006767C9">
        <w:t>for the following countries: the USA, Japan, the UK, France, and Canada. </w:t>
      </w:r>
      <w:r w:rsidR="00F8528D">
        <w:t xml:space="preserve">Ethical approval </w:t>
      </w:r>
      <w:r w:rsidR="0028256A">
        <w:t>was</w:t>
      </w:r>
      <w:r w:rsidR="00F8528D">
        <w:t xml:space="preserve"> not required.</w:t>
      </w:r>
    </w:p>
    <w:p w14:paraId="2ECFB71C" w14:textId="4BBF2B7F" w:rsidR="00B16AF0" w:rsidRDefault="00B16AF0" w:rsidP="00B16AF0">
      <w:pPr>
        <w:pStyle w:val="Heading2"/>
      </w:pPr>
      <w:r>
        <w:t>Analytical approach</w:t>
      </w:r>
    </w:p>
    <w:p w14:paraId="755EB25C" w14:textId="04F90ADC" w:rsidR="008A624A" w:rsidRDefault="00DE3C83" w:rsidP="00912CD3">
      <w:pPr>
        <w:rPr>
          <w:lang w:eastAsia="en-GB"/>
        </w:rPr>
      </w:pPr>
      <w:r>
        <w:t>First, we report life expectancy at birth. Second, w</w:t>
      </w:r>
      <w:r w:rsidR="00CD415C">
        <w:t>e measure life disparity</w:t>
      </w:r>
      <w:r>
        <w:t xml:space="preserve"> over time</w:t>
      </w:r>
      <w:r w:rsidR="00CD415C">
        <w:t>, one of the methods used to calculate lifespan variation</w:t>
      </w:r>
      <w:r w:rsidR="00C6152A">
        <w:t xml:space="preserve">, </w:t>
      </w:r>
      <w:r w:rsidR="00CD415C">
        <w:t>replicat</w:t>
      </w:r>
      <w:r w:rsidR="00C6152A">
        <w:t>ing</w:t>
      </w:r>
      <w:r w:rsidR="00CD415C">
        <w:t xml:space="preserve"> the method used by </w:t>
      </w:r>
      <w:proofErr w:type="spellStart"/>
      <w:r w:rsidR="002878BB">
        <w:t>Vaupel</w:t>
      </w:r>
      <w:proofErr w:type="spellEnd"/>
      <w:r w:rsidR="002878BB">
        <w:t xml:space="preserve"> et al.</w:t>
      </w:r>
      <w:r w:rsidR="002878BB">
        <w:fldChar w:fldCharType="begin"/>
      </w:r>
      <w:r w:rsidR="009D4229">
        <w:instrText xml:space="preserve"> ADDIN EN.CITE &lt;EndNote&gt;&lt;Cite&gt;&lt;Author&gt;Vaupel&lt;/Author&gt;&lt;Year&gt;2011&lt;/Year&gt;&lt;RecNum&gt;16&lt;/RecNum&gt;&lt;DisplayText&gt;&lt;style face="superscript"&gt;5&lt;/style&gt;&lt;/DisplayText&gt;&lt;record&gt;&lt;rec-number&gt;16&lt;/rec-number&gt;&lt;foreign-keys&gt;&lt;key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2878BB">
        <w:fldChar w:fldCharType="separate"/>
      </w:r>
      <w:r w:rsidR="00662CCD" w:rsidRPr="00662CCD">
        <w:rPr>
          <w:noProof/>
          <w:vertAlign w:val="superscript"/>
        </w:rPr>
        <w:t>5</w:t>
      </w:r>
      <w:r w:rsidR="002878BB">
        <w:fldChar w:fldCharType="end"/>
      </w:r>
      <w:r w:rsidR="002878BB">
        <w:t xml:space="preserve"> </w:t>
      </w:r>
      <w:commentRangeStart w:id="9"/>
      <w:r w:rsidR="00FD4C4F">
        <w:rPr>
          <w:lang w:eastAsia="en-GB"/>
        </w:rPr>
        <w:t>[</w:t>
      </w:r>
      <w:r>
        <w:rPr>
          <w:lang w:eastAsia="en-GB"/>
        </w:rPr>
        <w:t>?</w:t>
      </w:r>
      <w:r w:rsidR="00FD4C4F">
        <w:rPr>
          <w:lang w:eastAsia="en-GB"/>
        </w:rPr>
        <w:t>add description</w:t>
      </w:r>
      <w:r>
        <w:rPr>
          <w:lang w:eastAsia="en-GB"/>
        </w:rPr>
        <w:t xml:space="preserve"> as appendix</w:t>
      </w:r>
      <w:r w:rsidR="00FD4C4F">
        <w:rPr>
          <w:lang w:eastAsia="en-GB"/>
        </w:rPr>
        <w:t>]</w:t>
      </w:r>
      <w:commentRangeEnd w:id="9"/>
      <w:r w:rsidR="00AB168B">
        <w:rPr>
          <w:rStyle w:val="CommentReference"/>
        </w:rPr>
        <w:commentReference w:id="9"/>
      </w:r>
    </w:p>
    <w:p w14:paraId="17FFA273" w14:textId="40FDA891" w:rsidR="00CD415C" w:rsidRPr="008A624A" w:rsidRDefault="00DE3C83" w:rsidP="00912CD3">
      <w:pPr>
        <w:rPr>
          <w:rFonts w:ascii="Times New Roman" w:eastAsia="Times New Roman" w:hAnsi="Times New Roman" w:cs="Times New Roman"/>
          <w:sz w:val="24"/>
          <w:lang w:eastAsia="en-GB"/>
        </w:rPr>
      </w:pPr>
      <w:r>
        <w:rPr>
          <w:lang w:eastAsia="en-GB"/>
        </w:rPr>
        <w:t>Finally, having</w:t>
      </w:r>
      <w:r w:rsidR="00CD415C">
        <w:rPr>
          <w:lang w:eastAsia="en-GB"/>
        </w:rPr>
        <w:t xml:space="preserve"> described changes in lifespan variation</w:t>
      </w:r>
      <w:r>
        <w:rPr>
          <w:lang w:eastAsia="en-GB"/>
        </w:rPr>
        <w:t xml:space="preserve"> through </w:t>
      </w:r>
      <w:r w:rsidR="00E54CAD">
        <w:rPr>
          <w:lang w:eastAsia="en-GB"/>
        </w:rPr>
        <w:t xml:space="preserve">the measure of </w:t>
      </w:r>
      <w:r>
        <w:rPr>
          <w:lang w:eastAsia="en-GB"/>
        </w:rPr>
        <w:t>life disparity</w:t>
      </w:r>
      <w:r w:rsidR="00CD415C">
        <w:rPr>
          <w:lang w:eastAsia="en-GB"/>
        </w:rPr>
        <w:t xml:space="preserve">, we then </w:t>
      </w:r>
      <w:r w:rsidR="00FD4C4F">
        <w:rPr>
          <w:lang w:eastAsia="en-GB"/>
        </w:rPr>
        <w:t xml:space="preserve">calculate </w:t>
      </w:r>
      <w:r w:rsidR="00CD415C">
        <w:rPr>
          <w:lang w:eastAsia="en-GB"/>
        </w:rPr>
        <w:t xml:space="preserve">the </w:t>
      </w:r>
      <w:r w:rsidR="00FD4C4F">
        <w:rPr>
          <w:lang w:eastAsia="en-GB"/>
        </w:rPr>
        <w:t xml:space="preserve">trends in </w:t>
      </w:r>
      <w:r w:rsidR="00CD415C">
        <w:rPr>
          <w:lang w:eastAsia="en-GB"/>
        </w:rPr>
        <w:t>deaths at d</w:t>
      </w:r>
      <w:r w:rsidR="00FD4C4F">
        <w:rPr>
          <w:lang w:eastAsia="en-GB"/>
        </w:rPr>
        <w:t xml:space="preserve">ifferent ages </w:t>
      </w:r>
      <w:r>
        <w:rPr>
          <w:lang w:eastAsia="en-GB"/>
        </w:rPr>
        <w:t>to explore the age groups contributing to these changes.</w:t>
      </w:r>
      <w:r w:rsidR="00FD4C4F">
        <w:rPr>
          <w:lang w:eastAsia="en-GB"/>
        </w:rPr>
        <w:t xml:space="preserve"> </w:t>
      </w:r>
    </w:p>
    <w:p w14:paraId="33442BB0" w14:textId="49C5B666" w:rsidR="000B55E4" w:rsidRDefault="000B55E4" w:rsidP="000B55E4">
      <w:pPr>
        <w:pStyle w:val="Heading1"/>
      </w:pPr>
      <w:r>
        <w:t>Results</w:t>
      </w:r>
    </w:p>
    <w:p w14:paraId="5501CBBD" w14:textId="48D3D8C9" w:rsidR="008F1FA9" w:rsidRDefault="00FD4C4F" w:rsidP="00662CCD">
      <w:pPr>
        <w:rPr>
          <w:sz w:val="48"/>
          <w:lang w:val="en"/>
        </w:rPr>
      </w:pPr>
      <w:r>
        <w:t xml:space="preserve">Figure 1 shows </w:t>
      </w:r>
      <w:r w:rsidR="008F1FA9">
        <w:t xml:space="preserve">trends in life expectancy at birth in each country from 1975 to </w:t>
      </w:r>
      <w:ins w:id="10" w:author="MINTON, Jon (NHS HEALTH SCOTLAND)" w:date="2020-08-23T15:23:00Z">
        <w:r w:rsidR="00AB168B">
          <w:t xml:space="preserve">at least </w:t>
        </w:r>
      </w:ins>
      <w:r w:rsidR="008F1FA9">
        <w:t xml:space="preserve">2017. Japan </w:t>
      </w:r>
      <w:r w:rsidR="00662CCD">
        <w:t>has</w:t>
      </w:r>
      <w:r w:rsidR="007C3CB7">
        <w:t xml:space="preserve"> had</w:t>
      </w:r>
      <w:r w:rsidR="00662CCD">
        <w:t xml:space="preserve"> the highest life expectancy for females since approximately 1980 and for males</w:t>
      </w:r>
      <w:r w:rsidR="008F1FA9">
        <w:t xml:space="preserve"> </w:t>
      </w:r>
      <w:r w:rsidR="00662CCD">
        <w:t xml:space="preserve">from 1975, and has sustained improvements, except for a brief fall </w:t>
      </w:r>
      <w:r w:rsidR="008F1FA9">
        <w:t xml:space="preserve">after 2011. </w:t>
      </w:r>
      <w:r w:rsidR="00DE3C83">
        <w:t>This</w:t>
      </w:r>
      <w:r w:rsidR="008F1FA9">
        <w:t xml:space="preserve"> </w:t>
      </w:r>
      <w:r w:rsidR="00662CCD">
        <w:t xml:space="preserve">occurred after </w:t>
      </w:r>
      <w:r w:rsidR="008F1FA9">
        <w:t xml:space="preserve">the </w:t>
      </w:r>
      <w:r w:rsidR="008F1FA9">
        <w:rPr>
          <w:lang w:val="en"/>
        </w:rPr>
        <w:t>2011 Tōhoku earthquake and tsunami, when almost 16,000 people were killed on one day</w:t>
      </w:r>
      <w:r w:rsidR="00662CCD">
        <w:rPr>
          <w:lang w:val="en"/>
        </w:rPr>
        <w:t>.</w:t>
      </w:r>
      <w:r w:rsidR="00662CCD">
        <w:rPr>
          <w:lang w:val="en"/>
        </w:rPr>
        <w:fldChar w:fldCharType="begin"/>
      </w:r>
      <w:r w:rsidR="00662CCD">
        <w:rPr>
          <w:lang w:val="en"/>
        </w:rPr>
        <w:instrText xml:space="preserve"> ADDIN EN.CITE &lt;EndNote&gt;&lt;Cite&gt;&lt;Author&gt;National Police Agency of Japan&lt;/Author&gt;&lt;Year&gt;2019&lt;/Year&gt;&lt;RecNum&gt;14&lt;/RecNum&gt;&lt;DisplayText&gt;&lt;style face="superscript"&gt;12&lt;/style&gt;&lt;/DisplayText&gt;&lt;record&gt;&lt;rec-number&gt;14&lt;/rec-number&gt;&lt;foreign-keys&gt;&lt;key app="EN" db-id="9vvtta0t42fee5eeva8xarpbe9srzdetrx2a" timestamp="1581609510"&gt;14&lt;/key&gt;&lt;/foreign-keys&gt;&lt;ref-type name="Web Page"&gt;12&lt;/ref-type&gt;&lt;contributors&gt;&lt;authors&gt;&lt;author&gt;National Police Agency of Japan,&lt;/author&gt;&lt;/authors&gt;&lt;/contributors&gt;&lt;titles&gt;&lt;title&gt;Police Countermeasures and Damage Situation associated with 2011Tohoku district - off the Pacific Ocean Earthquake&lt;/title&gt;&lt;/titles&gt;&lt;volume&gt;2020&lt;/volume&gt;&lt;number&gt;13 February&lt;/number&gt;&lt;dates&gt;&lt;year&gt;2019&lt;/year&gt;&lt;pub-dates&gt;&lt;date&gt;10 December 2019&lt;/date&gt;&lt;/pub-dates&gt;&lt;/dates&gt;&lt;urls&gt;&lt;related-urls&gt;&lt;url&gt;https://www.npa.go.jp/news/other/earthquake2011/pdf/higaijokyo_e.pdf&lt;/url&gt;&lt;/related-urls&gt;&lt;/urls&gt;&lt;custom1&gt;2020&lt;/custom1&gt;&lt;custom2&gt;13 February&lt;/custom2&gt;&lt;/record&gt;&lt;/Cite&gt;&lt;/EndNote&gt;</w:instrText>
      </w:r>
      <w:r w:rsidR="00662CCD">
        <w:rPr>
          <w:lang w:val="en"/>
        </w:rPr>
        <w:fldChar w:fldCharType="separate"/>
      </w:r>
      <w:r w:rsidR="00662CCD" w:rsidRPr="00662CCD">
        <w:rPr>
          <w:noProof/>
          <w:vertAlign w:val="superscript"/>
          <w:lang w:val="en"/>
        </w:rPr>
        <w:t>12</w:t>
      </w:r>
      <w:r w:rsidR="00662CCD">
        <w:rPr>
          <w:lang w:val="en"/>
        </w:rPr>
        <w:fldChar w:fldCharType="end"/>
      </w:r>
      <w:r w:rsidR="00662CCD">
        <w:rPr>
          <w:lang w:val="en"/>
        </w:rPr>
        <w:t xml:space="preserve"> For females, the USA and UK perform the worst</w:t>
      </w:r>
      <w:r w:rsidR="007C3CB7">
        <w:rPr>
          <w:lang w:val="en"/>
        </w:rPr>
        <w:t xml:space="preserve"> comparatively</w:t>
      </w:r>
      <w:r w:rsidR="00662CCD">
        <w:rPr>
          <w:lang w:val="en"/>
        </w:rPr>
        <w:t xml:space="preserve">, with stalling in </w:t>
      </w:r>
      <w:r w:rsidR="00A62989">
        <w:rPr>
          <w:lang w:val="en"/>
        </w:rPr>
        <w:t xml:space="preserve">improvements </w:t>
      </w:r>
      <w:r w:rsidR="00E54CAD">
        <w:rPr>
          <w:lang w:val="en"/>
        </w:rPr>
        <w:t xml:space="preserve">seen </w:t>
      </w:r>
      <w:r w:rsidR="00A62989">
        <w:rPr>
          <w:lang w:val="en"/>
        </w:rPr>
        <w:t>from 2010 onwards. A similar pattern is seen for males, although France</w:t>
      </w:r>
      <w:r w:rsidR="007C3CB7">
        <w:rPr>
          <w:lang w:val="en"/>
        </w:rPr>
        <w:t xml:space="preserve"> also</w:t>
      </w:r>
      <w:r w:rsidR="00A62989">
        <w:rPr>
          <w:lang w:val="en"/>
        </w:rPr>
        <w:t xml:space="preserve"> appears to perform </w:t>
      </w:r>
      <w:r w:rsidR="007C3CB7">
        <w:rPr>
          <w:lang w:val="en"/>
        </w:rPr>
        <w:t>poorly</w:t>
      </w:r>
      <w:r w:rsidR="00A62989">
        <w:rPr>
          <w:lang w:val="en"/>
        </w:rPr>
        <w:t xml:space="preserve">. </w:t>
      </w:r>
      <w:r w:rsidR="00A62989">
        <w:rPr>
          <w:lang w:val="en"/>
        </w:rPr>
        <w:lastRenderedPageBreak/>
        <w:t xml:space="preserve">Canada </w:t>
      </w:r>
      <w:r w:rsidR="007C3CB7">
        <w:rPr>
          <w:lang w:val="en"/>
        </w:rPr>
        <w:t>show</w:t>
      </w:r>
      <w:r w:rsidR="00DE3C83">
        <w:rPr>
          <w:lang w:val="en"/>
        </w:rPr>
        <w:t>s</w:t>
      </w:r>
      <w:r w:rsidR="00A62989">
        <w:rPr>
          <w:lang w:val="en"/>
        </w:rPr>
        <w:t xml:space="preserve"> steady progression for both males and females</w:t>
      </w:r>
      <w:r w:rsidR="007C3CB7">
        <w:rPr>
          <w:lang w:val="en"/>
        </w:rPr>
        <w:t>, with a slight stalling seen for males</w:t>
      </w:r>
      <w:r w:rsidR="00DE3C83">
        <w:rPr>
          <w:lang w:val="en"/>
        </w:rPr>
        <w:t xml:space="preserve"> in most recent years</w:t>
      </w:r>
      <w:r w:rsidR="007C3CB7">
        <w:rPr>
          <w:lang w:val="en"/>
        </w:rPr>
        <w:t xml:space="preserve">. </w:t>
      </w:r>
    </w:p>
    <w:p w14:paraId="36BA659C" w14:textId="40F20533" w:rsidR="008F1FA9" w:rsidRDefault="008F1FA9" w:rsidP="006E71F7"/>
    <w:p w14:paraId="48A5C242" w14:textId="77777777" w:rsidR="008F1FA9" w:rsidRDefault="008F1FA9" w:rsidP="008F1FA9">
      <w:pPr>
        <w:keepNext/>
      </w:pPr>
      <w:r>
        <w:rPr>
          <w:rFonts w:asciiTheme="majorHAnsi" w:eastAsiaTheme="majorEastAsia" w:hAnsiTheme="majorHAnsi" w:cs="Times New Roman (Headings CS)"/>
          <w:noProof/>
          <w:sz w:val="32"/>
          <w:szCs w:val="32"/>
        </w:rPr>
        <w:drawing>
          <wp:inline distT="0" distB="0" distL="0" distR="0" wp14:anchorId="52341738" wp14:editId="1CC68DDA">
            <wp:extent cx="5727700" cy="4300855"/>
            <wp:effectExtent l="0" t="0" r="0" b="444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fe expectancy at birth for selected count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300855"/>
                    </a:xfrm>
                    <a:prstGeom prst="rect">
                      <a:avLst/>
                    </a:prstGeom>
                  </pic:spPr>
                </pic:pic>
              </a:graphicData>
            </a:graphic>
          </wp:inline>
        </w:drawing>
      </w:r>
    </w:p>
    <w:p w14:paraId="582F9061" w14:textId="21119720" w:rsidR="008F1FA9" w:rsidRDefault="008F1FA9" w:rsidP="008F1FA9">
      <w:pPr>
        <w:pStyle w:val="Caption"/>
      </w:pPr>
      <w:r>
        <w:t xml:space="preserve">Figure </w:t>
      </w:r>
      <w:fldSimple w:instr=" SEQ Figure \* ARABIC ">
        <w:r w:rsidR="00BB6824">
          <w:rPr>
            <w:noProof/>
          </w:rPr>
          <w:t>1</w:t>
        </w:r>
      </w:fldSimple>
      <w:r>
        <w:t>: Life expectancy at birth from 1975-2017 for females and males</w:t>
      </w:r>
    </w:p>
    <w:p w14:paraId="40F344DD" w14:textId="12701865" w:rsidR="00FD4C4F" w:rsidRPr="00FD4C4F" w:rsidRDefault="00A62989" w:rsidP="006E71F7">
      <w:r>
        <w:t xml:space="preserve">However, as mentioned, life expectancy may hide some underlying </w:t>
      </w:r>
      <w:r w:rsidR="00FD4C4F">
        <w:t>trends</w:t>
      </w:r>
      <w:r>
        <w:t xml:space="preserve"> occurring in life disparity. As life expectancy increases, life disparity should decrease.</w:t>
      </w:r>
      <w:r w:rsidR="00FD4C4F">
        <w:t xml:space="preserve"> </w:t>
      </w:r>
      <w:r>
        <w:t xml:space="preserve">Figure 2 shows </w:t>
      </w:r>
      <w:r w:rsidR="00FD4C4F">
        <w:t xml:space="preserve">life disparity in each country over time. All displayed a downward trend between 1975 and 2000, albeit with a transient interruption </w:t>
      </w:r>
      <w:r w:rsidR="00F80B19">
        <w:t xml:space="preserve">among males in France and the USA in the 1980s and among females in Japan in the 1990s. Since 2010, however, there has been a clear reversal </w:t>
      </w:r>
      <w:r w:rsidR="00FD4C4F">
        <w:t xml:space="preserve">in </w:t>
      </w:r>
      <w:r w:rsidR="00F80B19">
        <w:t>the trends in Canada and the USA</w:t>
      </w:r>
      <w:r>
        <w:t xml:space="preserve">, with a slight increase in the UK, also. </w:t>
      </w:r>
      <w:r w:rsidR="00DE3C83">
        <w:t>An increase in life disparity reflects a widening of inequalities in age at death. Japan once again sees a blip, more so in males than females, after 2011 which may reflect the impact of the earthquake.</w:t>
      </w:r>
    </w:p>
    <w:p w14:paraId="5C8F745F" w14:textId="067051A8" w:rsidR="00FD4C4F" w:rsidRDefault="00FD4C4F" w:rsidP="00FD4C4F"/>
    <w:p w14:paraId="37BC2CA3" w14:textId="77777777" w:rsidR="00DE4EEB" w:rsidRDefault="00FD4C4F" w:rsidP="00DE4EEB">
      <w:pPr>
        <w:keepNext/>
      </w:pPr>
      <w:r>
        <w:rPr>
          <w:noProof/>
        </w:rPr>
        <w:lastRenderedPageBreak/>
        <w:drawing>
          <wp:inline distT="0" distB="0" distL="0" distR="0" wp14:anchorId="75D81E6A" wp14:editId="448BFF16">
            <wp:extent cx="5727700" cy="430085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fe_disparit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4300855"/>
                    </a:xfrm>
                    <a:prstGeom prst="rect">
                      <a:avLst/>
                    </a:prstGeom>
                  </pic:spPr>
                </pic:pic>
              </a:graphicData>
            </a:graphic>
          </wp:inline>
        </w:drawing>
      </w:r>
    </w:p>
    <w:p w14:paraId="1DF95826" w14:textId="2D01F914" w:rsidR="00FD4C4F" w:rsidRPr="00FD4C4F" w:rsidRDefault="00DE4EEB" w:rsidP="00DE4EEB">
      <w:pPr>
        <w:pStyle w:val="Caption"/>
      </w:pPr>
      <w:commentRangeStart w:id="11"/>
      <w:r>
        <w:t xml:space="preserve">Figure </w:t>
      </w:r>
      <w:fldSimple w:instr=" SEQ Figure \* ARABIC ">
        <w:r w:rsidR="00BB6824">
          <w:rPr>
            <w:noProof/>
          </w:rPr>
          <w:t>2</w:t>
        </w:r>
      </w:fldSimple>
      <w:r w:rsidR="00F95436">
        <w:t>: Life disparity for females and males, 1975-2017</w:t>
      </w:r>
      <w:commentRangeEnd w:id="11"/>
      <w:r w:rsidR="00AB168B">
        <w:rPr>
          <w:rStyle w:val="CommentReference"/>
          <w:i w:val="0"/>
          <w:iCs w:val="0"/>
          <w:color w:val="auto"/>
        </w:rPr>
        <w:commentReference w:id="11"/>
      </w:r>
    </w:p>
    <w:p w14:paraId="0B4A547C" w14:textId="0503086A" w:rsidR="004C5E64" w:rsidRDefault="004C5E64" w:rsidP="004C5E64"/>
    <w:p w14:paraId="1A9E197A" w14:textId="77777777" w:rsidR="00DE4EEB" w:rsidRDefault="00791307" w:rsidP="00DE4EEB">
      <w:pPr>
        <w:keepNext/>
      </w:pPr>
      <w:r>
        <w:rPr>
          <w:noProof/>
        </w:rPr>
        <w:lastRenderedPageBreak/>
        <w:drawing>
          <wp:inline distT="0" distB="0" distL="0" distR="0" wp14:anchorId="5ADEADF8" wp14:editId="27FC9EC5">
            <wp:extent cx="5438740" cy="4083879"/>
            <wp:effectExtent l="0" t="0" r="0" b="5715"/>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fe_disparity_since_20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3045" cy="4087112"/>
                    </a:xfrm>
                    <a:prstGeom prst="rect">
                      <a:avLst/>
                    </a:prstGeom>
                  </pic:spPr>
                </pic:pic>
              </a:graphicData>
            </a:graphic>
          </wp:inline>
        </w:drawing>
      </w:r>
    </w:p>
    <w:p w14:paraId="793AE80A" w14:textId="5481BE83" w:rsidR="00791307" w:rsidRDefault="00DE4EEB" w:rsidP="00DE4EEB">
      <w:pPr>
        <w:pStyle w:val="Caption"/>
      </w:pPr>
      <w:commentRangeStart w:id="12"/>
      <w:r>
        <w:t xml:space="preserve">Figure </w:t>
      </w:r>
      <w:fldSimple w:instr=" SEQ Figure \* ARABIC ">
        <w:r w:rsidR="00BB6824">
          <w:rPr>
            <w:noProof/>
          </w:rPr>
          <w:t>3</w:t>
        </w:r>
      </w:fldSimple>
      <w:r w:rsidR="00F95436">
        <w:t>: Life disparity for females and males 2010 to 2017</w:t>
      </w:r>
      <w:commentRangeEnd w:id="12"/>
      <w:r w:rsidR="00AB168B">
        <w:rPr>
          <w:rStyle w:val="CommentReference"/>
          <w:i w:val="0"/>
          <w:iCs w:val="0"/>
          <w:color w:val="auto"/>
        </w:rPr>
        <w:commentReference w:id="12"/>
      </w:r>
    </w:p>
    <w:p w14:paraId="5F12F70E" w14:textId="581ABD79" w:rsidR="004C5E64" w:rsidRPr="004C5E64" w:rsidRDefault="00791307" w:rsidP="004C5E64">
      <w:r>
        <w:t xml:space="preserve">Figure </w:t>
      </w:r>
      <w:r w:rsidR="00B77230">
        <w:t>3</w:t>
      </w:r>
      <w:r>
        <w:t xml:space="preserve"> </w:t>
      </w:r>
      <w:r w:rsidR="00A5519B">
        <w:t xml:space="preserve">demonstrates life disparity since 2000, since the majority of </w:t>
      </w:r>
      <w:r w:rsidR="004B49D4">
        <w:t>changes in trends</w:t>
      </w:r>
      <w:r w:rsidR="00A5519B">
        <w:t xml:space="preserve"> occur after 2010.</w:t>
      </w:r>
      <w:r>
        <w:t xml:space="preserve"> </w:t>
      </w:r>
      <w:r w:rsidR="00A5519B">
        <w:t>Here, an</w:t>
      </w:r>
      <w:r w:rsidR="007C3CB7">
        <w:t xml:space="preserve"> increase in life disparity for males and females in USA, Canada, and the UK</w:t>
      </w:r>
      <w:r w:rsidR="00A5519B">
        <w:t xml:space="preserve"> can be seen more clearly</w:t>
      </w:r>
      <w:r>
        <w:t xml:space="preserve">. </w:t>
      </w:r>
      <w:r w:rsidR="00A62989">
        <w:t xml:space="preserve">To investigate this, next we examine the relationship of mortality improvement rates, to understand at what age groups these changes are occurring. In a </w:t>
      </w:r>
      <w:commentRangeStart w:id="13"/>
      <w:r w:rsidR="00370B16">
        <w:t>HIC</w:t>
      </w:r>
      <w:commentRangeEnd w:id="13"/>
      <w:r w:rsidR="003756B5">
        <w:rPr>
          <w:rStyle w:val="CommentReference"/>
        </w:rPr>
        <w:commentReference w:id="13"/>
      </w:r>
      <w:r w:rsidR="00370B16">
        <w:t xml:space="preserve">, </w:t>
      </w:r>
      <w:r w:rsidR="00A62989">
        <w:t xml:space="preserve">mortality improvements should improve in ‘lock step’, displaying high linearity, </w:t>
      </w:r>
      <w:r w:rsidR="00A62989" w:rsidRPr="00B6471A">
        <w:rPr>
          <w:lang w:eastAsia="en-GB"/>
        </w:rPr>
        <w:t>in-keeping with demographic assumption forecasting methods. Specifically, Lee-Carter proposed linear projections of logged age-specific death rates result in straight line projections in HICs.</w:t>
      </w:r>
      <w:r w:rsidR="00A62989">
        <w:rPr>
          <w:lang w:eastAsia="en-GB"/>
        </w:rPr>
        <w:fldChar w:fldCharType="begin"/>
      </w:r>
      <w:r w:rsidR="00F04A04">
        <w:rPr>
          <w:lang w:eastAsia="en-GB"/>
        </w:rPr>
        <w:instrText xml:space="preserve"> ADDIN EN.CITE &lt;EndNote&gt;&lt;Cite&gt;&lt;Author&gt;Lee&lt;/Author&gt;&lt;Year&gt;1992&lt;/Year&gt;&lt;RecNum&gt;4&lt;/RecNum&gt;&lt;DisplayText&gt;&lt;style face="superscript"&gt;13&lt;/style&gt;&lt;/DisplayText&gt;&lt;record&gt;&lt;rec-number&gt;4&lt;/rec-number&gt;&lt;foreign-keys&gt;&lt;key app="EN" db-id="9vvtta0t42fee5eeva8xarpbe9srzdetrx2a" timestamp="1572268706"&gt;4&lt;/key&gt;&lt;/foreign-keys&gt;&lt;ref-type name="Journal Article"&gt;17&lt;/ref-type&gt;&lt;contributors&gt;&lt;authors&gt;&lt;author&gt;Lee, Ronald D.&lt;/author&gt;&lt;author&gt;Carter, Lawrence R.&lt;/author&gt;&lt;/authors&gt;&lt;/contributors&gt;&lt;titles&gt;&lt;title&gt;Modeling and Forecasting U.S. Mortality&lt;/title&gt;&lt;secondary-title&gt;Journal of the American Statistical Association&lt;/secondary-title&gt;&lt;/titles&gt;&lt;periodical&gt;&lt;full-title&gt;Journal of the American Statistical Association&lt;/full-title&gt;&lt;/periodical&gt;&lt;pages&gt;659-671&lt;/pages&gt;&lt;volume&gt;87&lt;/volume&gt;&lt;number&gt;419&lt;/number&gt;&lt;dates&gt;&lt;year&gt;1992&lt;/year&gt;&lt;pub-dates&gt;&lt;date&gt;1992/09/01&lt;/date&gt;&lt;/pub-dates&gt;&lt;/dates&gt;&lt;publisher&gt;Taylor &amp;amp; Francis&lt;/publisher&gt;&lt;isbn&gt;0162-1459&lt;/isbn&gt;&lt;urls&gt;&lt;related-urls&gt;&lt;url&gt;https://doi.org/10.1080/01621459.1992.10475265&lt;/url&gt;&lt;url&gt;https://www.tandfonline.com/doi/abs/10.1080/01621459.1992.10475265&lt;/url&gt;&lt;/related-urls&gt;&lt;/urls&gt;&lt;electronic-resource-num&gt;10.1080/01621459.1992.10475265&lt;/electronic-resource-num&gt;&lt;/record&gt;&lt;/Cite&gt;&lt;/EndNote&gt;</w:instrText>
      </w:r>
      <w:r w:rsidR="00A62989">
        <w:rPr>
          <w:lang w:eastAsia="en-GB"/>
        </w:rPr>
        <w:fldChar w:fldCharType="separate"/>
      </w:r>
      <w:r w:rsidR="00A62989" w:rsidRPr="00662CCD">
        <w:rPr>
          <w:noProof/>
          <w:vertAlign w:val="superscript"/>
          <w:lang w:eastAsia="en-GB"/>
        </w:rPr>
        <w:t>13</w:t>
      </w:r>
      <w:r w:rsidR="00A62989">
        <w:rPr>
          <w:lang w:eastAsia="en-GB"/>
        </w:rPr>
        <w:fldChar w:fldCharType="end"/>
      </w:r>
      <w:r w:rsidR="00A62989">
        <w:rPr>
          <w:lang w:eastAsia="en-GB"/>
        </w:rPr>
        <w:t xml:space="preserve"> </w:t>
      </w:r>
      <w:r w:rsidR="00975955">
        <w:rPr>
          <w:lang w:eastAsia="en-GB"/>
        </w:rPr>
        <w:t>T</w:t>
      </w:r>
      <w:r w:rsidR="00A62989">
        <w:rPr>
          <w:lang w:eastAsia="en-GB"/>
        </w:rPr>
        <w:t xml:space="preserve">o demonstrate this </w:t>
      </w:r>
      <w:r w:rsidR="00975955">
        <w:rPr>
          <w:lang w:eastAsia="en-GB"/>
        </w:rPr>
        <w:t>concept</w:t>
      </w:r>
      <w:r w:rsidR="00A62989">
        <w:rPr>
          <w:lang w:eastAsia="en-GB"/>
        </w:rPr>
        <w:t xml:space="preserve">, Figure </w:t>
      </w:r>
      <w:r w:rsidR="00975955">
        <w:rPr>
          <w:lang w:eastAsia="en-GB"/>
        </w:rPr>
        <w:t>4</w:t>
      </w:r>
      <w:r w:rsidR="00A62989">
        <w:rPr>
          <w:lang w:eastAsia="en-GB"/>
        </w:rPr>
        <w:t xml:space="preserve"> shows the relationship of mortality rates for Japan in 1947 and 2017. It is clear by 2017, improvements are linear, until older ages, compared to in 1947 where infant mortality and under-5 mortality was high.</w:t>
      </w:r>
    </w:p>
    <w:p w14:paraId="5249289F" w14:textId="006169A1" w:rsidR="00DE4EEB" w:rsidRDefault="00DE4EEB" w:rsidP="00DE4EEB">
      <w:pPr>
        <w:keepNext/>
      </w:pPr>
    </w:p>
    <w:p w14:paraId="0D100AA6" w14:textId="77777777" w:rsidR="00BB6824" w:rsidRDefault="00BB6824" w:rsidP="00BB6824">
      <w:pPr>
        <w:keepNext/>
      </w:pPr>
      <w:r>
        <w:rPr>
          <w:noProof/>
        </w:rPr>
        <w:drawing>
          <wp:inline distT="0" distB="0" distL="0" distR="0" wp14:anchorId="6598D093" wp14:editId="23A15C5F">
            <wp:extent cx="5727700" cy="57277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04_japan_intro_annotat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67A6E39A" w14:textId="6C336CF2" w:rsidR="00BB6824" w:rsidRPr="00BB6824" w:rsidRDefault="00BB6824" w:rsidP="00BB6824">
      <w:pPr>
        <w:pStyle w:val="Caption"/>
      </w:pPr>
      <w:r>
        <w:t xml:space="preserve">Figure </w:t>
      </w:r>
      <w:fldSimple w:instr=" SEQ Figure \* ARABIC ">
        <w:r>
          <w:rPr>
            <w:noProof/>
          </w:rPr>
          <w:t>4</w:t>
        </w:r>
      </w:fldSimple>
      <w:r>
        <w:t>: Changing mortality hazard and lifespan disparity contributions in Japan, 1947, 1975 and 2017</w:t>
      </w:r>
    </w:p>
    <w:p w14:paraId="041EE997" w14:textId="20D9732A" w:rsidR="00687C3F" w:rsidRPr="0082402A" w:rsidRDefault="00975955" w:rsidP="00687C3F">
      <w:pPr>
        <w:rPr>
          <w:rFonts w:ascii="Times New Roman" w:hAnsi="Times New Roman" w:cs="Times New Roman"/>
          <w:lang w:eastAsia="en-GB"/>
        </w:rPr>
      </w:pPr>
      <w:r>
        <w:t xml:space="preserve">When </w:t>
      </w:r>
      <w:r w:rsidR="00C971DF">
        <w:t xml:space="preserve">the relationship of mortality improvements between </w:t>
      </w:r>
      <w:r w:rsidR="00E54CAD">
        <w:t xml:space="preserve">different </w:t>
      </w:r>
      <w:r w:rsidR="00C971DF">
        <w:t>ages</w:t>
      </w:r>
      <w:r>
        <w:t xml:space="preserve"> is examined from 1975 onwards, there is evidence of some maintaining consistent improvements</w:t>
      </w:r>
      <w:r w:rsidR="00A5519B">
        <w:t xml:space="preserve"> and therefore stable correlation</w:t>
      </w:r>
      <w:r>
        <w:t xml:space="preserve">, and others </w:t>
      </w:r>
      <w:r w:rsidR="00A5519B">
        <w:t>where correlation reduces</w:t>
      </w:r>
      <w:r>
        <w:t>. Figure 5 shows</w:t>
      </w:r>
      <w:r w:rsidR="00687C3F">
        <w:t xml:space="preserve"> </w:t>
      </w:r>
      <w:r w:rsidR="00687C3F" w:rsidRPr="0082402A">
        <w:rPr>
          <w:lang w:eastAsia="en-GB"/>
        </w:rPr>
        <w:t xml:space="preserve">how linear the </w:t>
      </w:r>
      <w:r w:rsidR="00687C3F">
        <w:rPr>
          <w:lang w:eastAsia="en-GB"/>
        </w:rPr>
        <w:t>percentage</w:t>
      </w:r>
      <w:r w:rsidR="00687C3F" w:rsidRPr="0082402A">
        <w:rPr>
          <w:lang w:eastAsia="en-GB"/>
        </w:rPr>
        <w:t xml:space="preserve"> mortality trends are at different ages</w:t>
      </w:r>
      <w:r w:rsidR="00E54CAD">
        <w:rPr>
          <w:lang w:eastAsia="en-GB"/>
        </w:rPr>
        <w:t xml:space="preserve">, </w:t>
      </w:r>
      <w:r w:rsidR="00687C3F" w:rsidRPr="0082402A">
        <w:rPr>
          <w:lang w:eastAsia="en-GB"/>
        </w:rPr>
        <w:t xml:space="preserve">where linearity is R-squared. This </w:t>
      </w:r>
      <w:r w:rsidR="00C971DF">
        <w:rPr>
          <w:lang w:eastAsia="en-GB"/>
        </w:rPr>
        <w:t>reveals</w:t>
      </w:r>
      <w:r w:rsidR="00687C3F" w:rsidRPr="0082402A">
        <w:rPr>
          <w:lang w:eastAsia="en-GB"/>
        </w:rPr>
        <w:t xml:space="preserve"> the lack of constant improvement trends in young adulthood in males in the UK, and both sexes in the USA, </w:t>
      </w:r>
      <w:r w:rsidR="00687C3F">
        <w:rPr>
          <w:lang w:eastAsia="en-GB"/>
        </w:rPr>
        <w:t xml:space="preserve">suggesting something unusual is occurring in these </w:t>
      </w:r>
      <w:r w:rsidR="00A5519B">
        <w:rPr>
          <w:lang w:eastAsia="en-GB"/>
        </w:rPr>
        <w:t>cohorts</w:t>
      </w:r>
      <w:r w:rsidR="00687C3F">
        <w:rPr>
          <w:lang w:eastAsia="en-GB"/>
        </w:rPr>
        <w:t>.</w:t>
      </w:r>
    </w:p>
    <w:p w14:paraId="767F9468" w14:textId="77777777" w:rsidR="00DE4EEB" w:rsidRDefault="00975955" w:rsidP="00DE4EEB">
      <w:pPr>
        <w:keepNext/>
      </w:pPr>
      <w:r>
        <w:rPr>
          <w:noProof/>
        </w:rPr>
        <w:lastRenderedPageBreak/>
        <w:drawing>
          <wp:inline distT="0" distB="0" distL="0" distR="0" wp14:anchorId="43DB56C4" wp14:editId="5C9AEFE3">
            <wp:extent cx="5309246" cy="5309246"/>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_linearity_by_age_1975onward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10120" cy="5310120"/>
                    </a:xfrm>
                    <a:prstGeom prst="rect">
                      <a:avLst/>
                    </a:prstGeom>
                  </pic:spPr>
                </pic:pic>
              </a:graphicData>
            </a:graphic>
          </wp:inline>
        </w:drawing>
      </w:r>
    </w:p>
    <w:p w14:paraId="7EC25690" w14:textId="06FA57AA" w:rsidR="00975955" w:rsidRDefault="00DE4EEB" w:rsidP="00DE4EEB">
      <w:pPr>
        <w:pStyle w:val="Caption"/>
      </w:pPr>
      <w:r>
        <w:t xml:space="preserve">Figure </w:t>
      </w:r>
      <w:fldSimple w:instr=" SEQ Figure \* ARABIC ">
        <w:r w:rsidR="00BB6824">
          <w:rPr>
            <w:noProof/>
          </w:rPr>
          <w:t>5</w:t>
        </w:r>
      </w:fldSimple>
      <w:r w:rsidR="00F95436">
        <w:t>: Linearity in log mortality improvement rates, males and females, 1975 to 2017</w:t>
      </w:r>
    </w:p>
    <w:p w14:paraId="222A356C" w14:textId="3BD98248" w:rsidR="00A5519B" w:rsidRDefault="00A5519B" w:rsidP="00A5519B">
      <w:r>
        <w:t>The deviation from linearity could be due to these age groups seeing faster improvements than other groups, and this possibility needs to be excluded. To examine for this, Figure 6 shows the probability of dying in the next 12 months at 0 years, 40 years, 80 years and 90 years, replicating methods used by White</w:t>
      </w:r>
      <w:r>
        <w:fldChar w:fldCharType="begin"/>
      </w:r>
      <w:r w:rsidR="00F04A04">
        <w:instrText xml:space="preserve"> ADDIN EN.CITE &lt;EndNote&gt;&lt;Cite&gt;&lt;Author&gt;White&lt;/Author&gt;&lt;Year&gt;2002&lt;/Year&gt;&lt;RecNum&gt;2&lt;/RecNum&gt;&lt;DisplayText&gt;&lt;style face="superscript"&gt;14&lt;/style&gt;&lt;/DisplayText&gt;&lt;record&gt;&lt;rec-number&gt;2&lt;/rec-number&gt;&lt;foreign-keys&gt;&lt;key app="EN" db-id="9vvtta0t42fee5eeva8xarpbe9srzdetrx2a" timestamp="1572268706"&gt;2&lt;/key&gt;&lt;/foreign-keys&gt;&lt;ref-type name="Journal Article"&gt;17&lt;/ref-type&gt;&lt;contributors&gt;&lt;authors&gt;&lt;author&gt;White, Kevin M.&lt;/author&gt;&lt;/authors&gt;&lt;/contributors&gt;&lt;titles&gt;&lt;title&gt;Longevity Advances in High-Income Countries, 1955–96&lt;/title&gt;&lt;secondary-title&gt;Population and Development Review&lt;/secondary-title&gt;&lt;/titles&gt;&lt;periodical&gt;&lt;full-title&gt;Population and Development Review&lt;/full-title&gt;&lt;/periodical&gt;&lt;pages&gt;59-76&lt;/pages&gt;&lt;volume&gt;28&lt;/volume&gt;&lt;number&gt;1&lt;/number&gt;&lt;dates&gt;&lt;year&gt;2002&lt;/year&gt;&lt;/dates&gt;&lt;isbn&gt;0098-7921&lt;/isbn&gt;&lt;urls&gt;&lt;related-urls&gt;&lt;url&gt;https://onlinelibrary.wiley.com/doi/abs/10.1111/j.1728-4457.2002.00059.x&lt;/url&gt;&lt;/related-urls&gt;&lt;/urls&gt;&lt;electronic-resource-num&gt;10.1111/j.1728-4457.2002.00059.x&lt;/electronic-resource-num&gt;&lt;/record&gt;&lt;/Cite&gt;&lt;/EndNote&gt;</w:instrText>
      </w:r>
      <w:r>
        <w:fldChar w:fldCharType="separate"/>
      </w:r>
      <w:r w:rsidRPr="00975955">
        <w:rPr>
          <w:noProof/>
          <w:vertAlign w:val="superscript"/>
        </w:rPr>
        <w:t>14</w:t>
      </w:r>
      <w:r>
        <w:fldChar w:fldCharType="end"/>
      </w:r>
      <w:r>
        <w:t xml:space="preserve"> and Christensen.</w:t>
      </w:r>
      <w:r>
        <w:fldChar w:fldCharType="begin"/>
      </w:r>
      <w:r w:rsidR="00F04A04">
        <w:instrText xml:space="preserve"> ADDIN EN.CITE &lt;EndNote&gt;&lt;Cite&gt;&lt;Author&gt;Christensen&lt;/Author&gt;&lt;Year&gt;2009&lt;/Year&gt;&lt;RecNum&gt;3&lt;/RecNum&gt;&lt;DisplayText&gt;&lt;style face="superscript"&gt;15&lt;/style&gt;&lt;/DisplayText&gt;&lt;record&gt;&lt;rec-number&gt;3&lt;/rec-number&gt;&lt;foreign-keys&gt;&lt;key app="EN" db-id="9vvtta0t42fee5eeva8xarpbe9srzdetrx2a" timestamp="1572268706"&gt;3&lt;/key&gt;&lt;/foreign-keys&gt;&lt;ref-type name="Journal Article"&gt;17&lt;/ref-type&gt;&lt;contributors&gt;&lt;authors&gt;&lt;author&gt;Christensen, Kaare&lt;/author&gt;&lt;author&gt;Doblhammer, Gabriele&lt;/author&gt;&lt;author&gt;Rau, Roland&lt;/author&gt;&lt;author&gt;Vaupel, James W.&lt;/author&gt;&lt;/authors&gt;&lt;/contributors&gt;&lt;titles&gt;&lt;title&gt;Ageing populations: the challenges ahead&lt;/title&gt;&lt;secondary-title&gt;The Lancet&lt;/secondary-title&gt;&lt;/titles&gt;&lt;periodical&gt;&lt;full-title&gt;The Lancet&lt;/full-title&gt;&lt;/periodical&gt;&lt;pages&gt;1196-1208&lt;/pages&gt;&lt;volume&gt;374&lt;/volume&gt;&lt;number&gt;9696&lt;/number&gt;&lt;dates&gt;&lt;year&gt;2009&lt;/year&gt;&lt;pub-dates&gt;&lt;date&gt;2009/10/03/&lt;/date&gt;&lt;/pub-dates&gt;&lt;/dates&gt;&lt;isbn&gt;0140-6736&lt;/isbn&gt;&lt;urls&gt;&lt;related-urls&gt;&lt;url&gt;http://www.sciencedirect.com/science/article/pii/S0140673609614604&lt;/url&gt;&lt;/related-urls&gt;&lt;/urls&gt;&lt;electronic-resource-num&gt;https://doi.org/10.1016/S0140-6736(09)61460-4&lt;/electronic-resource-num&gt;&lt;/record&gt;&lt;/Cite&gt;&lt;/EndNote&gt;</w:instrText>
      </w:r>
      <w:r>
        <w:fldChar w:fldCharType="separate"/>
      </w:r>
      <w:r w:rsidRPr="00975955">
        <w:rPr>
          <w:noProof/>
          <w:vertAlign w:val="superscript"/>
        </w:rPr>
        <w:t>15</w:t>
      </w:r>
      <w:r>
        <w:fldChar w:fldCharType="end"/>
      </w:r>
      <w:r>
        <w:t xml:space="preserve"> This shows reversal of improving trends in mortality at aged 40 years in males and females for all countries, with worsening mortality since 2010, though some are more marked than others. </w:t>
      </w:r>
    </w:p>
    <w:p w14:paraId="4D01C443" w14:textId="48504102" w:rsidR="00A5519B" w:rsidRPr="00A5519B" w:rsidRDefault="00A5519B" w:rsidP="00A5519B"/>
    <w:p w14:paraId="27F458C4" w14:textId="77777777" w:rsidR="00DE4EEB" w:rsidRDefault="00DE4EEB" w:rsidP="00DE4EEB">
      <w:pPr>
        <w:keepNext/>
      </w:pPr>
      <w:r>
        <w:rPr>
          <w:noProof/>
        </w:rPr>
        <w:lastRenderedPageBreak/>
        <w:drawing>
          <wp:inline distT="0" distB="0" distL="0" distR="0" wp14:anchorId="0FD81693" wp14:editId="55EAC9EE">
            <wp:extent cx="5727700" cy="6356350"/>
            <wp:effectExtent l="0" t="0" r="0" b="635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_Mx_selec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6356350"/>
                    </a:xfrm>
                    <a:prstGeom prst="rect">
                      <a:avLst/>
                    </a:prstGeom>
                  </pic:spPr>
                </pic:pic>
              </a:graphicData>
            </a:graphic>
          </wp:inline>
        </w:drawing>
      </w:r>
    </w:p>
    <w:p w14:paraId="5A92BD64" w14:textId="0E96865C" w:rsidR="00DE4EEB" w:rsidRDefault="00DE4EEB" w:rsidP="00DE4EEB">
      <w:pPr>
        <w:pStyle w:val="Caption"/>
      </w:pPr>
      <w:r>
        <w:t xml:space="preserve">Figure </w:t>
      </w:r>
      <w:fldSimple w:instr=" SEQ Figure \* ARABIC ">
        <w:r w:rsidR="00BB6824">
          <w:rPr>
            <w:noProof/>
          </w:rPr>
          <w:t>6</w:t>
        </w:r>
      </w:fldSimple>
      <w:r w:rsidR="00F95436">
        <w:t>: Probability of dying in the next 12 months by age in years, 1975-2017</w:t>
      </w:r>
    </w:p>
    <w:p w14:paraId="684843E4" w14:textId="35464A11" w:rsidR="00791307" w:rsidRPr="00791307" w:rsidRDefault="00791307" w:rsidP="00791307"/>
    <w:p w14:paraId="53D0FFCF" w14:textId="712D4E27" w:rsidR="00C971DF" w:rsidRDefault="00DD544F" w:rsidP="0082402A">
      <w:r>
        <w:t>At aged 0, there is reversal of the previously declining trends of probability of death i</w:t>
      </w:r>
      <w:r w:rsidR="00C971DF">
        <w:t xml:space="preserve">n the UK, France and Canada, </w:t>
      </w:r>
      <w:r>
        <w:t>in females, and in males for the UK and France. Although the USA has the highest probability of dying, the trends have not reversed. Conversely, a</w:t>
      </w:r>
      <w:r w:rsidR="00C971DF">
        <w:t xml:space="preserve">t aged 40, the USA has markedly higher probability of dying in the next 12 months for </w:t>
      </w:r>
      <w:r>
        <w:t xml:space="preserve">both </w:t>
      </w:r>
      <w:r w:rsidR="00C971DF">
        <w:t xml:space="preserve">males and females, with a clear increase in both since 2010, though more marked in males. Canada has a more recent increase in both males and females, along with the UK. </w:t>
      </w:r>
      <w:r>
        <w:t xml:space="preserve">France appears to show continued improvements, while Japan has a very recent uptick of uncertain significance. </w:t>
      </w:r>
    </w:p>
    <w:p w14:paraId="2CE0AB9A" w14:textId="4CE65871" w:rsidR="00DD544F" w:rsidRDefault="00DD544F" w:rsidP="0082402A">
      <w:r>
        <w:lastRenderedPageBreak/>
        <w:t>At ages 80 and 90 years, the USA no longer is the leading country with the UK highest for both males and females, converging in recent years.</w:t>
      </w:r>
    </w:p>
    <w:p w14:paraId="56DB1639" w14:textId="2F7546B1" w:rsidR="00086321" w:rsidRDefault="00086321" w:rsidP="0003369D"/>
    <w:p w14:paraId="3F5D7243" w14:textId="56E7C8A3" w:rsidR="00A270C5" w:rsidRDefault="00A270C5" w:rsidP="00AC68C8">
      <w:pPr>
        <w:pStyle w:val="Heading1"/>
      </w:pPr>
      <w:r>
        <w:t>Discussion</w:t>
      </w:r>
    </w:p>
    <w:p w14:paraId="608CCC63" w14:textId="5C0954C1" w:rsidR="007E65D1" w:rsidRDefault="007E65D1" w:rsidP="007E65D1">
      <w:pPr>
        <w:pStyle w:val="Heading2"/>
        <w:rPr>
          <w:rFonts w:eastAsia="Times New Roman"/>
          <w:lang w:eastAsia="en-GB"/>
        </w:rPr>
      </w:pPr>
      <w:r w:rsidRPr="007E65D1">
        <w:rPr>
          <w:rFonts w:eastAsia="Times New Roman"/>
          <w:lang w:eastAsia="en-GB"/>
        </w:rPr>
        <w:t>Statement of principal findings</w:t>
      </w:r>
    </w:p>
    <w:p w14:paraId="5FEFE46F" w14:textId="1047DB5A" w:rsidR="00243BED" w:rsidRDefault="00243BED" w:rsidP="00243BED">
      <w:pPr>
        <w:rPr>
          <w:lang w:eastAsia="en-GB"/>
        </w:rPr>
      </w:pPr>
      <w:r>
        <w:rPr>
          <w:lang w:eastAsia="en-GB"/>
        </w:rPr>
        <w:t>In this paper, we tested two demographic assumptions. First, that i</w:t>
      </w:r>
      <w:r w:rsidR="00EC53AD">
        <w:rPr>
          <w:lang w:eastAsia="en-GB"/>
        </w:rPr>
        <w:t>n HICs</w:t>
      </w:r>
      <w:r>
        <w:rPr>
          <w:lang w:eastAsia="en-GB"/>
        </w:rPr>
        <w:t xml:space="preserve"> </w:t>
      </w:r>
      <w:r w:rsidR="00EC53AD">
        <w:rPr>
          <w:lang w:eastAsia="en-GB"/>
        </w:rPr>
        <w:t>life disparity</w:t>
      </w:r>
      <w:r>
        <w:rPr>
          <w:lang w:eastAsia="en-GB"/>
        </w:rPr>
        <w:t>, a measure of lifespan variation,</w:t>
      </w:r>
      <w:r w:rsidR="00EC53AD">
        <w:rPr>
          <w:lang w:eastAsia="en-GB"/>
        </w:rPr>
        <w:t xml:space="preserve"> should decrease as life expectancy increases.</w:t>
      </w:r>
      <w:r w:rsidR="00040C27">
        <w:rPr>
          <w:lang w:eastAsia="en-GB"/>
        </w:rPr>
        <w:fldChar w:fldCharType="begin"/>
      </w:r>
      <w:r w:rsidR="00040C27">
        <w:rPr>
          <w:lang w:eastAsia="en-GB"/>
        </w:rPr>
        <w:instrText xml:space="preserve"> ADDIN EN.CITE &lt;EndNote&gt;&lt;Cite&gt;&lt;Author&gt;Vaupel&lt;/Author&gt;&lt;Year&gt;2011&lt;/Year&gt;&lt;RecNum&gt;16&lt;/RecNum&gt;&lt;DisplayText&gt;&lt;style face="superscript"&gt;5&lt;/style&gt;&lt;/DisplayText&gt;&lt;record&gt;&lt;rec-number&gt;16&lt;/rec-number&gt;&lt;foreign-keys&gt;&lt;key app="EN" db-id="9vvtta0t42fee5eeva8xarpbe9srzdetrx2a" timestamp="1575985065"&gt;16&lt;/key&gt;&lt;/foreign-keys&gt;&lt;ref-type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urls&gt;&lt;related-urls&gt;&lt;url&gt;https://bmjopen.bmj.com/content/bmjopen/1/1/e000128.full.pdf&lt;/url&gt;&lt;url&gt;https://www.ncbi.nlm.nih.gov/pmc/articles/PMC3191439/pdf/bmjopen-2011-000128.pdf&lt;/url&gt;&lt;/related-urls&gt;&lt;/urls&gt;&lt;electronic-resource-num&gt;10.1136/bmjopen-2011-000128&lt;/electronic-resource-num&gt;&lt;/record&gt;&lt;/Cite&gt;&lt;/EndNote&gt;</w:instrText>
      </w:r>
      <w:r w:rsidR="00040C27">
        <w:rPr>
          <w:lang w:eastAsia="en-GB"/>
        </w:rPr>
        <w:fldChar w:fldCharType="separate"/>
      </w:r>
      <w:r w:rsidR="00040C27" w:rsidRPr="00040C27">
        <w:rPr>
          <w:noProof/>
          <w:vertAlign w:val="superscript"/>
          <w:lang w:eastAsia="en-GB"/>
        </w:rPr>
        <w:t>5</w:t>
      </w:r>
      <w:r w:rsidR="00040C27">
        <w:rPr>
          <w:lang w:eastAsia="en-GB"/>
        </w:rPr>
        <w:fldChar w:fldCharType="end"/>
      </w:r>
      <w:r>
        <w:rPr>
          <w:lang w:eastAsia="en-GB"/>
        </w:rPr>
        <w:t xml:space="preserve"> Second, that mortality improvements at different ages should occur in ‘lockstep’ with each other, demonstrating linearity, as shown in Figure 4.</w:t>
      </w:r>
      <w:r>
        <w:rPr>
          <w:lang w:eastAsia="en-GB"/>
        </w:rPr>
        <w:fldChar w:fldCharType="begin">
          <w:fldData xml:space="preserve">PEVuZE5vdGU+PENpdGU+PEF1dGhvcj5MZWU8L0F1dGhvcj48WWVhcj4yMDAwPC9ZZWFyPjxSZWNO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</w:fldData>
        </w:fldChar>
      </w:r>
      <w:r w:rsidR="00F04A04">
        <w:rPr>
          <w:lang w:eastAsia="en-GB"/>
        </w:rPr>
        <w:instrText xml:space="preserve"> ADDIN EN.CITE </w:instrText>
      </w:r>
      <w:r w:rsidR="00F04A04">
        <w:rPr>
          <w:lang w:eastAsia="en-GB"/>
        </w:rPr>
        <w:fldChar w:fldCharType="begin">
          <w:fldData xml:space="preserve">PEVuZE5vdGU+PENpdGU+PEF1dGhvcj5MZWU8L0F1dGhvcj48WWVhcj4yMDAwPC9ZZWFyPjxSZWNO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</w:fldData>
        </w:fldChar>
      </w:r>
      <w:r w:rsidR="00F04A04">
        <w:rPr>
          <w:lang w:eastAsia="en-GB"/>
        </w:rPr>
        <w:instrText xml:space="preserve"> ADDIN EN.CITE.DATA </w:instrText>
      </w:r>
      <w:r w:rsidR="00F04A04">
        <w:rPr>
          <w:lang w:eastAsia="en-GB"/>
        </w:rPr>
      </w:r>
      <w:r w:rsidR="00F04A04">
        <w:rPr>
          <w:lang w:eastAsia="en-GB"/>
        </w:rPr>
        <w:fldChar w:fldCharType="end"/>
      </w:r>
      <w:r>
        <w:rPr>
          <w:lang w:eastAsia="en-GB"/>
        </w:rPr>
      </w:r>
      <w:r>
        <w:rPr>
          <w:lang w:eastAsia="en-GB"/>
        </w:rPr>
        <w:fldChar w:fldCharType="separate"/>
      </w:r>
      <w:r w:rsidRPr="00243BED">
        <w:rPr>
          <w:noProof/>
          <w:vertAlign w:val="superscript"/>
          <w:lang w:eastAsia="en-GB"/>
        </w:rPr>
        <w:t>13 16</w:t>
      </w:r>
      <w:r>
        <w:rPr>
          <w:lang w:eastAsia="en-GB"/>
        </w:rPr>
        <w:fldChar w:fldCharType="end"/>
      </w:r>
      <w:r>
        <w:rPr>
          <w:lang w:eastAsia="en-GB"/>
        </w:rPr>
        <w:t xml:space="preserve"> </w:t>
      </w:r>
      <w:r w:rsidR="00EC53AD">
        <w:rPr>
          <w:lang w:eastAsia="en-GB"/>
        </w:rPr>
        <w:t xml:space="preserve"> </w:t>
      </w:r>
      <w:r>
        <w:rPr>
          <w:lang w:eastAsia="en-GB"/>
        </w:rPr>
        <w:t>Japan and France</w:t>
      </w:r>
      <w:r w:rsidR="00FB7C06">
        <w:rPr>
          <w:lang w:eastAsia="en-GB"/>
        </w:rPr>
        <w:t>, albeit to a lesser extent,</w:t>
      </w:r>
      <w:r>
        <w:rPr>
          <w:lang w:eastAsia="en-GB"/>
        </w:rPr>
        <w:t xml:space="preserve"> follow these assumptions. However, in the USA, the UK, and</w:t>
      </w:r>
      <w:r w:rsidR="00057A6F">
        <w:rPr>
          <w:lang w:eastAsia="en-GB"/>
        </w:rPr>
        <w:t>, surprisingly,</w:t>
      </w:r>
      <w:r>
        <w:rPr>
          <w:lang w:eastAsia="en-GB"/>
        </w:rPr>
        <w:t xml:space="preserve"> Canada, deviation from projected trends has occurred, to varying degrees, with life expectancy decreasing or stalling, preceded by life disparity increasing, and largely attributable to worsening mortality in mid-age.</w:t>
      </w:r>
      <w:r w:rsidR="00FB7C06">
        <w:rPr>
          <w:lang w:eastAsia="en-GB"/>
        </w:rPr>
        <w:t xml:space="preserve"> These findings highlight how monitoring trends in life expectancy at birth as a single summary measure of population health can conceal underlying worsening health outcomes</w:t>
      </w:r>
      <w:ins w:id="14" w:author="MINTON, Jon (NHS HEALTH SCOTLAND)" w:date="2020-08-23T15:29:00Z">
        <w:r w:rsidR="003756B5">
          <w:rPr>
            <w:lang w:eastAsia="en-GB"/>
          </w:rPr>
          <w:t xml:space="preserve"> at </w:t>
        </w:r>
        <w:proofErr w:type="gramStart"/>
        <w:r w:rsidR="003756B5">
          <w:rPr>
            <w:lang w:eastAsia="en-GB"/>
          </w:rPr>
          <w:t>particular ages</w:t>
        </w:r>
      </w:ins>
      <w:proofErr w:type="gramEnd"/>
      <w:r w:rsidR="00FB7C06">
        <w:rPr>
          <w:lang w:eastAsia="en-GB"/>
        </w:rPr>
        <w:t>.</w:t>
      </w:r>
      <w:r w:rsidR="00057A6F">
        <w:rPr>
          <w:lang w:eastAsia="en-GB"/>
        </w:rPr>
        <w:t xml:space="preserve"> In particular, in Canada where life expectancy at birth does not reveal any immediate concerns, life disparity shows there are underlying problems.</w:t>
      </w:r>
    </w:p>
    <w:p w14:paraId="2A2F0251" w14:textId="77777777" w:rsidR="00057A6F" w:rsidRDefault="00057A6F" w:rsidP="00057A6F">
      <w:pPr>
        <w:pStyle w:val="Heading2"/>
      </w:pPr>
    </w:p>
    <w:p w14:paraId="5B436F05" w14:textId="4900439F" w:rsidR="00243BED" w:rsidRDefault="00057A6F" w:rsidP="00057A6F">
      <w:pPr>
        <w:pStyle w:val="Heading2"/>
      </w:pPr>
      <w:r>
        <w:t>Findings per country</w:t>
      </w:r>
    </w:p>
    <w:p w14:paraId="21DB61A0" w14:textId="38D97C46" w:rsidR="00243BED" w:rsidRDefault="00243BED" w:rsidP="00243BED">
      <w:r>
        <w:t>In Japan, l</w:t>
      </w:r>
      <w:r w:rsidRPr="00807282">
        <w:t>ife expectancy at birth is the highest in males from 1975 and males and females from the early 1980s of the 5 countries examined. The trend continues to increase over time, with one clear dip post-2011 likely attributable to the earthquake.</w:t>
      </w:r>
      <w:r>
        <w:t xml:space="preserve"> As life expectancy continues to increase, l</w:t>
      </w:r>
      <w:r w:rsidRPr="00807282">
        <w:t>ife disparity continues to decline, again with a blip in both males and females post-2011.</w:t>
      </w:r>
      <w:r>
        <w:t xml:space="preserve"> </w:t>
      </w:r>
      <w:r w:rsidRPr="00807282">
        <w:t xml:space="preserve">Log mortality improvement rates 1975 onwards demonstrates linearity in both males and females with slight deviation </w:t>
      </w:r>
      <w:r>
        <w:t>below</w:t>
      </w:r>
      <w:r w:rsidRPr="00807282">
        <w:t xml:space="preserve"> 1</w:t>
      </w:r>
      <w:r>
        <w:t xml:space="preserve"> at</w:t>
      </w:r>
      <w:r w:rsidRPr="00807282">
        <w:t xml:space="preserve"> around 30 years.</w:t>
      </w:r>
      <w:r>
        <w:t xml:space="preserve"> </w:t>
      </w:r>
      <w:r w:rsidRPr="00807282">
        <w:t>Probability of dying in next 12 months has decreased for all ages examined over time, with a slight uptick in both males and females aged 40 years in the most recent years.</w:t>
      </w:r>
    </w:p>
    <w:p w14:paraId="0A815F60" w14:textId="2034A677" w:rsidR="00243BED" w:rsidRDefault="00243BED" w:rsidP="00243BED"/>
    <w:p w14:paraId="044C736B" w14:textId="24D74358" w:rsidR="00243BED" w:rsidRPr="00807282" w:rsidRDefault="00243BED" w:rsidP="00243BED">
      <w:r>
        <w:t>In France, l</w:t>
      </w:r>
      <w:r w:rsidRPr="00807282">
        <w:t>ife expectancy at birth is 2</w:t>
      </w:r>
      <w:r w:rsidRPr="00807282">
        <w:rPr>
          <w:vertAlign w:val="superscript"/>
        </w:rPr>
        <w:t>nd</w:t>
      </w:r>
      <w:r w:rsidRPr="00807282">
        <w:t xml:space="preserve"> for females since 1980 and has followed a similar trajectory to the UK for males</w:t>
      </w:r>
      <w:r w:rsidR="005E128D">
        <w:t xml:space="preserve">, with an overall increase with some fluctuations. </w:t>
      </w:r>
      <w:r w:rsidRPr="00807282">
        <w:t>Life disparity for both males and females follow a downwards trend since 1975.</w:t>
      </w:r>
      <w:r w:rsidR="005E128D">
        <w:t xml:space="preserve"> </w:t>
      </w:r>
      <w:r w:rsidRPr="00807282">
        <w:t>Linearity in log mortality improvements rates for females remains close to 1 throughout the life course, and males has a light dip at 30 years.</w:t>
      </w:r>
    </w:p>
    <w:p w14:paraId="03F4890C" w14:textId="77777777" w:rsidR="00243BED" w:rsidRPr="00807282" w:rsidRDefault="00243BED" w:rsidP="00243BED">
      <w:r w:rsidRPr="00807282">
        <w:t>Probability of dying in the next 12 months by age in years has decreased for both males and females aged 40, 80 and 90 years, but with some stalling in improvements at aged 0 years.</w:t>
      </w:r>
    </w:p>
    <w:p w14:paraId="1EE2ECBD" w14:textId="573A352D" w:rsidR="00243BED" w:rsidRPr="00807282" w:rsidRDefault="00243BED" w:rsidP="00243BED"/>
    <w:p w14:paraId="4D451828" w14:textId="713F4395" w:rsidR="00243BED" w:rsidRPr="00B41B89" w:rsidRDefault="00243BED" w:rsidP="00243BED">
      <w:pPr>
        <w:rPr>
          <w:szCs w:val="22"/>
        </w:rPr>
      </w:pPr>
      <w:r>
        <w:rPr>
          <w:lang w:eastAsia="en-GB"/>
        </w:rPr>
        <w:t xml:space="preserve">In the USA, life expectancy </w:t>
      </w:r>
      <w:r>
        <w:rPr>
          <w:szCs w:val="22"/>
        </w:rPr>
        <w:t xml:space="preserve">has decreased in males since 2012 and stalled in females, preceded by an increase in life disparity from 2010 in both males and females. Linearity in improving mortality rates is lost at mid age, with the probability of dying in the next 12 months increasing in males and females from 2010 at aged 40 years. </w:t>
      </w:r>
    </w:p>
    <w:p w14:paraId="2190070A" w14:textId="156D7B7E" w:rsidR="00243BED" w:rsidRDefault="00243BED" w:rsidP="00637AC6">
      <w:pPr>
        <w:rPr>
          <w:lang w:eastAsia="en-GB"/>
        </w:rPr>
      </w:pPr>
    </w:p>
    <w:p w14:paraId="23820228" w14:textId="3DC705C0" w:rsidR="00FB7C06" w:rsidRDefault="00FB7C06" w:rsidP="00FB7C06">
      <w:r>
        <w:rPr>
          <w:lang w:eastAsia="en-GB"/>
        </w:rPr>
        <w:t>In the UK, l</w:t>
      </w:r>
      <w:r>
        <w:t>ife expectancy at birth been increasing with some fluctuations until 2010 when it stalled in both males and females. Life disparity increased overall in females from 2013 and males from 2011. Linearity in log mortality improvement rates falls from approximately aged 20 to 45 years in males, with a smaller deviation from 1 in females. Probability of dying in the next 12 months increases for males and females aged 0 from 2012, in males and females aged 40 from 2012, and stalls in improvements at older ages.</w:t>
      </w:r>
    </w:p>
    <w:p w14:paraId="24274D8B" w14:textId="17347D1B" w:rsidR="00FB7C06" w:rsidRDefault="00FB7C06" w:rsidP="00637AC6">
      <w:pPr>
        <w:rPr>
          <w:lang w:eastAsia="en-GB"/>
        </w:rPr>
      </w:pPr>
    </w:p>
    <w:p w14:paraId="4AE1D9C1" w14:textId="063BDA6D" w:rsidR="00FB7C06" w:rsidRDefault="00FB7C06" w:rsidP="00FB7C06">
      <w:r>
        <w:rPr>
          <w:lang w:eastAsia="en-GB"/>
        </w:rPr>
        <w:t xml:space="preserve">In Canada, </w:t>
      </w:r>
      <w:r>
        <w:t>l</w:t>
      </w:r>
      <w:r w:rsidRPr="00807282">
        <w:t>ife ex</w:t>
      </w:r>
      <w:r>
        <w:t>pectancy at birth has steadily increased in males and females, with slight early signs of stalling in males in recent years. However, concerningly, life disparity in females has increased since 2010 and since 2012 in males. Linearity in log mortality improvements rates for both males and females correlate from aged 45 and 60 years onwards respectively, with fluctuations in both until then. At aged 40 years, the probability of dying in next 12 months b increases for both males and females fluctuates but increases in males from approximately 2012 and females from 2014.</w:t>
      </w:r>
    </w:p>
    <w:p w14:paraId="53B03A91" w14:textId="556B9E53" w:rsidR="00FB7C06" w:rsidRDefault="00FB7C06" w:rsidP="00637AC6">
      <w:pPr>
        <w:rPr>
          <w:lang w:eastAsia="en-GB"/>
        </w:rPr>
      </w:pPr>
    </w:p>
    <w:p w14:paraId="31F29BE9" w14:textId="22D314A8" w:rsidR="007E65D1" w:rsidRDefault="007E65D1" w:rsidP="007E65D1">
      <w:pPr>
        <w:pStyle w:val="Heading2"/>
        <w:rPr>
          <w:rFonts w:eastAsia="Times New Roman"/>
          <w:lang w:eastAsia="en-GB"/>
        </w:rPr>
      </w:pPr>
      <w:r w:rsidRPr="007E65D1">
        <w:rPr>
          <w:rFonts w:eastAsia="Times New Roman"/>
          <w:lang w:eastAsia="en-GB"/>
        </w:rPr>
        <w:t>Strengths and weaknesses of the study</w:t>
      </w:r>
    </w:p>
    <w:p w14:paraId="12F20585" w14:textId="20594FA4" w:rsidR="007268D9" w:rsidRDefault="001E4BE9" w:rsidP="007268D9">
      <w:pPr>
        <w:rPr>
          <w:lang w:eastAsia="en-GB"/>
        </w:rPr>
      </w:pPr>
      <w:r>
        <w:rPr>
          <w:lang w:eastAsia="en-GB"/>
        </w:rPr>
        <w:t>The study uses data from the Human Mortality Database. These data are reported following a uniform set of procedures for each population, and although there are potential errors, such as age heaping and age exaggeration, are widely accepted as reliable and comparable.</w:t>
      </w:r>
      <w:r>
        <w:rPr>
          <w:lang w:eastAsia="en-GB"/>
        </w:rPr>
        <w:fldChar w:fldCharType="begin"/>
      </w:r>
      <w:r w:rsidR="004B49D4">
        <w:rPr>
          <w:lang w:eastAsia="en-GB"/>
        </w:rPr>
        <w:instrText xml:space="preserve"> ADDIN EN.CITE &lt;EndNote&gt;&lt;Cite&gt;&lt;Author&gt;Human Mortality Database&lt;/Author&gt;&lt;Year&gt;2020&lt;/Year&gt;&lt;RecNum&gt;57&lt;/RecNum&gt;&lt;DisplayText&gt;&lt;style face="superscript"&gt;17&lt;/style&gt;&lt;/DisplayText&gt;&lt;record&gt;&lt;rec-number&gt;57&lt;/rec-number&gt;&lt;foreign-keys&gt;&lt;key app="EN" db-id="9vvtta0t42fee5eeva8xarpbe9srzdetrx2a" timestamp="1597133692"&gt;57&lt;/key&gt;&lt;/foreign-keys&gt;&lt;ref-type name="Web Page"&gt;12&lt;/ref-type&gt;&lt;contributors&gt;&lt;authors&gt;&lt;author&gt;Human Mortality Database,&lt;/author&gt;&lt;/authors&gt;&lt;/contributors&gt;&lt;titles&gt;&lt;title&gt;Overview&lt;/title&gt;&lt;/titles&gt;&lt;volume&gt;2020&lt;/volume&gt;&lt;number&gt;11 August&lt;/number&gt;&lt;dates&gt;&lt;year&gt;2020&lt;/year&gt;&lt;/dates&gt;&lt;urls&gt;&lt;related-urls&gt;&lt;url&gt;https://www.mortality.org/Public/Overview.php &lt;/url&gt;&lt;/related-urls&gt;&lt;/urls&gt;&lt;custom1&gt;2020&lt;/custom1&gt;&lt;custom2&gt;11 August&lt;/custom2&gt;&lt;/record&gt;&lt;/Cite&gt;&lt;/EndNote&gt;</w:instrText>
      </w:r>
      <w:r>
        <w:rPr>
          <w:lang w:eastAsia="en-GB"/>
        </w:rPr>
        <w:fldChar w:fldCharType="separate"/>
      </w:r>
      <w:r w:rsidR="004B49D4" w:rsidRPr="004B49D4">
        <w:rPr>
          <w:noProof/>
          <w:vertAlign w:val="superscript"/>
          <w:lang w:eastAsia="en-GB"/>
        </w:rPr>
        <w:t>17</w:t>
      </w:r>
      <w:r>
        <w:rPr>
          <w:lang w:eastAsia="en-GB"/>
        </w:rPr>
        <w:fldChar w:fldCharType="end"/>
      </w:r>
      <w:r>
        <w:rPr>
          <w:lang w:eastAsia="en-GB"/>
        </w:rPr>
        <w:t xml:space="preserve"> </w:t>
      </w:r>
      <w:r w:rsidR="009D4229">
        <w:rPr>
          <w:lang w:eastAsia="en-GB"/>
        </w:rPr>
        <w:t xml:space="preserve">The methods used to calculate life disparity and probability of dying at 12 months replicate those of experts in the field, and were checked </w:t>
      </w:r>
      <w:commentRangeStart w:id="15"/>
      <w:ins w:id="16" w:author="MINTON, Jon (NHS HEALTH SCOTLAND)" w:date="2020-08-23T15:31:00Z">
        <w:r w:rsidR="003756B5">
          <w:rPr>
            <w:lang w:eastAsia="en-GB"/>
          </w:rPr>
          <w:t>against code supplied by one of the pioneers in using these methods</w:t>
        </w:r>
      </w:ins>
      <w:del w:id="17" w:author="MINTON, Jon (NHS HEALTH SCOTLAND)" w:date="2020-08-23T15:31:00Z">
        <w:r w:rsidR="009D4229" w:rsidDel="003756B5">
          <w:rPr>
            <w:lang w:eastAsia="en-GB"/>
          </w:rPr>
          <w:delText>[Jon</w:delText>
        </w:r>
      </w:del>
      <w:del w:id="18" w:author="MINTON, Jon (NHS HEALTH SCOTLAND)" w:date="2020-08-23T15:32:00Z">
        <w:r w:rsidR="009D4229" w:rsidDel="003756B5">
          <w:rPr>
            <w:lang w:eastAsia="en-GB"/>
          </w:rPr>
          <w:delText>]</w:delText>
        </w:r>
      </w:del>
      <w:commentRangeEnd w:id="15"/>
      <w:r w:rsidR="003756B5">
        <w:rPr>
          <w:rStyle w:val="CommentReference"/>
        </w:rPr>
        <w:commentReference w:id="15"/>
      </w:r>
      <w:r w:rsidR="009D4229">
        <w:rPr>
          <w:lang w:eastAsia="en-GB"/>
        </w:rPr>
        <w:t>…</w:t>
      </w:r>
      <w:r w:rsidR="009D4229">
        <w:rPr>
          <w:lang w:eastAsia="en-GB"/>
        </w:rPr>
        <w:fldChar w:fldCharType="begin">
          <w:fldData xml:space="preserve">PEVuZE5vdGU+PENpdGU+PEF1dGhvcj5WYXVwZWw8L0F1dGhvcj48WWVhcj4yMDExPC9ZZWFyPjxS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Y051bT4zPC9SZWNOdW0+PHJlY29yZD48cmVjLW51bWJlcj4zPC9yZWMtbnVtYmVyPjxmb3JlaWdu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</w:fldData>
        </w:fldChar>
      </w:r>
      <w:r w:rsidR="00F04A04">
        <w:rPr>
          <w:lang w:eastAsia="en-GB"/>
        </w:rPr>
        <w:instrText xml:space="preserve"> ADDIN EN.CITE </w:instrText>
      </w:r>
      <w:r w:rsidR="00F04A04">
        <w:rPr>
          <w:lang w:eastAsia="en-GB"/>
        </w:rPr>
        <w:fldChar w:fldCharType="begin">
          <w:fldData xml:space="preserve">PEVuZE5vdGU+PENpdGU+PEF1dGhvcj5WYXVwZWw8L0F1dGhvcj48WWVhcj4yMDExPC9ZZWFyPjxS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</w:fldData>
        </w:fldChar>
      </w:r>
      <w:r w:rsidR="00F04A04">
        <w:rPr>
          <w:lang w:eastAsia="en-GB"/>
        </w:rPr>
        <w:instrText xml:space="preserve"> ADDIN EN.CITE.DATA </w:instrText>
      </w:r>
      <w:r w:rsidR="00F04A04">
        <w:rPr>
          <w:lang w:eastAsia="en-GB"/>
        </w:rPr>
      </w:r>
      <w:r w:rsidR="00F04A04">
        <w:rPr>
          <w:lang w:eastAsia="en-GB"/>
        </w:rPr>
        <w:fldChar w:fldCharType="end"/>
      </w:r>
      <w:r w:rsidR="009D4229">
        <w:rPr>
          <w:lang w:eastAsia="en-GB"/>
        </w:rPr>
      </w:r>
      <w:r w:rsidR="009D4229">
        <w:rPr>
          <w:lang w:eastAsia="en-GB"/>
        </w:rPr>
        <w:fldChar w:fldCharType="separate"/>
      </w:r>
      <w:r w:rsidR="009D4229" w:rsidRPr="009D4229">
        <w:rPr>
          <w:noProof/>
          <w:vertAlign w:val="superscript"/>
          <w:lang w:eastAsia="en-GB"/>
        </w:rPr>
        <w:t>5 14 15</w:t>
      </w:r>
      <w:r w:rsidR="009D4229">
        <w:rPr>
          <w:lang w:eastAsia="en-GB"/>
        </w:rPr>
        <w:fldChar w:fldCharType="end"/>
      </w:r>
      <w:r w:rsidR="009D4229">
        <w:rPr>
          <w:lang w:eastAsia="en-GB"/>
        </w:rPr>
        <w:t xml:space="preserve"> </w:t>
      </w:r>
      <w:r w:rsidR="007268D9">
        <w:rPr>
          <w:lang w:eastAsia="en-GB"/>
        </w:rPr>
        <w:t>We also examine trends rather than year-on-year changes, as it has been suggested these are more useful due to annual fluctuations.</w:t>
      </w:r>
      <w:r w:rsidR="007268D9">
        <w:rPr>
          <w:lang w:eastAsia="en-GB"/>
        </w:rPr>
        <w:fldChar w:fldCharType="begin"/>
      </w:r>
      <w:r w:rsidR="007268D9">
        <w:rPr>
          <w:lang w:eastAsia="en-GB"/>
        </w:rPr>
        <w:instrText xml:space="preserve"> ADDIN EN.CITE &lt;EndNote&gt;&lt;Cite&gt;&lt;Author&gt;Minton&lt;/Author&gt;&lt;Year&gt;2020&lt;/Year&gt;&lt;RecNum&gt;58&lt;/RecNum&gt;&lt;DisplayText&gt;&lt;style face="superscript"&gt;18&lt;/style&gt;&lt;/DisplayText&gt;&lt;record&gt;&lt;rec-number&gt;58&lt;/rec-number&gt;&lt;foreign-keys&gt;&lt;key app="EN" db-id="9vvtta0t42fee5eeva8xarpbe9srzdetrx2a" timestamp="1597136851"&gt;58&lt;/key&gt;&lt;/foreign-keys&gt;&lt;ref-type name="Journal Article"&gt;17&lt;/ref-type&gt;&lt;contributors&gt;&lt;authors&gt;&lt;author&gt;Minton, Jon&lt;/author&gt;&lt;author&gt;Fletcher, Eilidh&lt;/author&gt;&lt;author&gt;Ramsay, Julie&lt;/author&gt;&lt;author&gt;Little, Kirsty&lt;/author&gt;&lt;author&gt;McCartney, Gerry&lt;/author&gt;&lt;/authors&gt;&lt;/contributors&gt;&lt;titles&gt;&lt;title&gt;How bad are life expectancy trends across the UK, and what would it take to get back to previous trends?&lt;/title&gt;&lt;secondary-title&gt;Journal of Epidemiology and Community Health&lt;/secondary-title&gt;&lt;/titles&gt;&lt;periodical&gt;&lt;full-title&gt;J Epidemiol Community Health&lt;/full-title&gt;&lt;abbr-1&gt;Journal of epidemiology and community health&lt;/abbr-1&gt;&lt;/periodical&gt;&lt;pages&gt;741-746&lt;/pages&gt;&lt;volume&gt;74&lt;/volume&gt;&lt;number&gt;9&lt;/number&gt;&lt;dates&gt;&lt;year&gt;2020&lt;/year&gt;&lt;/dates&gt;&lt;urls&gt;&lt;related-urls&gt;&lt;url&gt;https://jech.bmj.com/content/jech/74/9/741.2.full.pdf&lt;/url&gt;&lt;/related-urls&gt;&lt;/urls&gt;&lt;electronic-resource-num&gt;10.1136/jech-2020-213870&lt;/electronic-resource-num&gt;&lt;/record&gt;&lt;/Cite&gt;&lt;/EndNote&gt;</w:instrText>
      </w:r>
      <w:r w:rsidR="007268D9">
        <w:rPr>
          <w:lang w:eastAsia="en-GB"/>
        </w:rPr>
        <w:fldChar w:fldCharType="separate"/>
      </w:r>
      <w:r w:rsidR="007268D9" w:rsidRPr="00040C27">
        <w:rPr>
          <w:noProof/>
          <w:vertAlign w:val="superscript"/>
          <w:lang w:eastAsia="en-GB"/>
        </w:rPr>
        <w:t>18</w:t>
      </w:r>
      <w:r w:rsidR="007268D9">
        <w:rPr>
          <w:lang w:eastAsia="en-GB"/>
        </w:rPr>
        <w:fldChar w:fldCharType="end"/>
      </w:r>
      <w:r w:rsidR="007268D9">
        <w:rPr>
          <w:lang w:eastAsia="en-GB"/>
        </w:rPr>
        <w:t xml:space="preserve"> </w:t>
      </w:r>
      <w:r w:rsidR="009D4229">
        <w:rPr>
          <w:lang w:eastAsia="en-GB"/>
        </w:rPr>
        <w:t>Comparison of the countries with the best and worst rates</w:t>
      </w:r>
      <w:r w:rsidR="006B77D9">
        <w:rPr>
          <w:lang w:eastAsia="en-GB"/>
        </w:rPr>
        <w:t xml:space="preserve"> </w:t>
      </w:r>
      <w:r w:rsidR="009D4229">
        <w:rPr>
          <w:lang w:eastAsia="en-GB"/>
        </w:rPr>
        <w:t>identified by the ONS</w:t>
      </w:r>
      <w:r w:rsidR="007268D9">
        <w:rPr>
          <w:lang w:eastAsia="en-GB"/>
        </w:rPr>
        <w:fldChar w:fldCharType="begin"/>
      </w:r>
      <w:r w:rsidR="00F04A04">
        <w:rPr>
          <w:lang w:eastAsia="en-GB"/>
        </w:rPr>
        <w:instrText xml:space="preserve"> ADDIN EN.CITE &lt;EndNote&gt;&lt;Cite&gt;&lt;Author&gt;Office for National Statistics&lt;/Author&gt;&lt;Year&gt;2018&lt;/Year&gt;&lt;RecNum&gt;5&lt;/RecNum&gt;&lt;DisplayText&gt;&lt;style face="superscript"&gt;11&lt;/style&gt;&lt;/DisplayText&gt;&lt;record&gt;&lt;rec-number&gt;5&lt;/rec-number&gt;&lt;foreign-keys&gt;&lt;key app="EN" db-id="9vvtta0t42fee5eeva8xarpbe9srzdetrx2a" timestamp="1572268706"&gt;5&lt;/key&gt;&lt;/foreign-keys&gt;&lt;ref-type name="Web Page"&gt;12&lt;/ref-type&gt;&lt;contributors&gt;&lt;authors&gt;&lt;author&gt;Office for National Statistics,&lt;/author&gt;&lt;/authors&gt;&lt;/contributors&gt;&lt;titles&gt;&lt;title&gt;Changing trends in mortality: an international comparison: 2000 to 2016&lt;/title&gt;&lt;/titles&gt;&lt;volume&gt;2018&lt;/volume&gt;&lt;number&gt;11 August&lt;/number&gt;&lt;dates&gt;&lt;year&gt;2018&lt;/year&gt;&lt;pub-dates&gt;&lt;date&gt;7 August 2018&lt;/date&gt;&lt;/pub-dates&gt;&lt;/dates&gt;&lt;urls&gt;&lt;related-urls&gt;&lt;url&gt;https://www.ons.gov.uk/peoplepopulationandcommunity/birthsdeathsandmarriages/lifeexpectancies/articles/changingtrendsinmortalityaninternationalcomparison/2000to2016&lt;/url&gt;&lt;/related-urls&gt;&lt;/urls&gt;&lt;custom1&gt;2018&lt;/custom1&gt;&lt;custom2&gt;11 August&lt;/custom2&gt;&lt;/record&gt;&lt;/Cite&gt;&lt;/EndNote&gt;</w:instrText>
      </w:r>
      <w:r w:rsidR="007268D9">
        <w:rPr>
          <w:lang w:eastAsia="en-GB"/>
        </w:rPr>
        <w:fldChar w:fldCharType="separate"/>
      </w:r>
      <w:r w:rsidR="007268D9" w:rsidRPr="007268D9">
        <w:rPr>
          <w:noProof/>
          <w:vertAlign w:val="superscript"/>
          <w:lang w:eastAsia="en-GB"/>
        </w:rPr>
        <w:t>11</w:t>
      </w:r>
      <w:r w:rsidR="007268D9">
        <w:rPr>
          <w:lang w:eastAsia="en-GB"/>
        </w:rPr>
        <w:fldChar w:fldCharType="end"/>
      </w:r>
      <w:r w:rsidR="009D4229">
        <w:rPr>
          <w:lang w:eastAsia="en-GB"/>
        </w:rPr>
        <w:t xml:space="preserve"> removes bias of country selection, and comparison with geographically and politically similar nations </w:t>
      </w:r>
      <w:r w:rsidR="007268D9">
        <w:rPr>
          <w:lang w:eastAsia="en-GB"/>
        </w:rPr>
        <w:t>demonstrated reversal of trends is not inevitable</w:t>
      </w:r>
      <w:r w:rsidR="006B77D9">
        <w:rPr>
          <w:lang w:eastAsia="en-GB"/>
        </w:rPr>
        <w:t xml:space="preserve">, as well as </w:t>
      </w:r>
      <w:r w:rsidR="007268D9">
        <w:rPr>
          <w:lang w:eastAsia="en-GB"/>
        </w:rPr>
        <w:t xml:space="preserve">the unexpected </w:t>
      </w:r>
      <w:r w:rsidR="009D4229">
        <w:rPr>
          <w:lang w:eastAsia="en-GB"/>
        </w:rPr>
        <w:t xml:space="preserve">finding of Canada’s </w:t>
      </w:r>
      <w:r w:rsidR="007268D9">
        <w:rPr>
          <w:lang w:eastAsia="en-GB"/>
        </w:rPr>
        <w:t>deteriorating</w:t>
      </w:r>
      <w:r w:rsidR="009D4229">
        <w:rPr>
          <w:lang w:eastAsia="en-GB"/>
        </w:rPr>
        <w:t xml:space="preserve"> life disparity.</w:t>
      </w:r>
      <w:r w:rsidR="007268D9">
        <w:rPr>
          <w:lang w:eastAsia="en-GB"/>
        </w:rPr>
        <w:t xml:space="preserve"> </w:t>
      </w:r>
    </w:p>
    <w:p w14:paraId="6FC36309" w14:textId="7D15C810" w:rsidR="009D4229" w:rsidRDefault="006B77D9" w:rsidP="00876D64">
      <w:pPr>
        <w:rPr>
          <w:lang w:eastAsia="en-GB"/>
        </w:rPr>
      </w:pPr>
      <w:r>
        <w:rPr>
          <w:lang w:eastAsia="en-GB"/>
        </w:rPr>
        <w:t>There are some limitations. For example, t</w:t>
      </w:r>
      <w:r w:rsidR="009D4229">
        <w:rPr>
          <w:lang w:eastAsia="en-GB"/>
        </w:rPr>
        <w:t>he UK is reported as one summary statistic, conceal</w:t>
      </w:r>
      <w:r>
        <w:rPr>
          <w:lang w:eastAsia="en-GB"/>
        </w:rPr>
        <w:t>ing</w:t>
      </w:r>
      <w:r w:rsidR="009D4229">
        <w:rPr>
          <w:lang w:eastAsia="en-GB"/>
        </w:rPr>
        <w:t xml:space="preserve"> differences between the devolved nations. This has been shown to be important, for example in </w:t>
      </w:r>
      <w:r w:rsidR="009D4229">
        <w:rPr>
          <w:lang w:eastAsia="en-GB"/>
        </w:rPr>
        <w:lastRenderedPageBreak/>
        <w:t>Scotland where intentional investment was made to reduce IMR,</w:t>
      </w:r>
      <w:r>
        <w:rPr>
          <w:lang w:eastAsia="en-GB"/>
        </w:rPr>
        <w:t xml:space="preserve"> and</w:t>
      </w:r>
      <w:r w:rsidR="009D4229">
        <w:rPr>
          <w:lang w:eastAsia="en-GB"/>
        </w:rPr>
        <w:t xml:space="preserve"> </w:t>
      </w:r>
      <w:r>
        <w:rPr>
          <w:lang w:eastAsia="en-GB"/>
        </w:rPr>
        <w:t>m</w:t>
      </w:r>
      <w:r w:rsidR="009D4229">
        <w:rPr>
          <w:lang w:eastAsia="en-GB"/>
        </w:rPr>
        <w:t>ore recently, Scotland’s response to COVID-19</w:t>
      </w:r>
      <w:r>
        <w:rPr>
          <w:lang w:eastAsia="en-GB"/>
        </w:rPr>
        <w:t>.</w:t>
      </w:r>
      <w:r w:rsidR="009D4229">
        <w:rPr>
          <w:lang w:eastAsia="en-GB"/>
        </w:rPr>
        <w:t xml:space="preserve"> </w:t>
      </w:r>
    </w:p>
    <w:p w14:paraId="6A0DB8FA" w14:textId="27607410" w:rsidR="001E4BE9" w:rsidRDefault="00370B16" w:rsidP="00876D64">
      <w:pPr>
        <w:rPr>
          <w:lang w:eastAsia="en-GB"/>
        </w:rPr>
      </w:pPr>
      <w:r>
        <w:rPr>
          <w:lang w:eastAsia="en-GB"/>
        </w:rPr>
        <w:t>Furthermore, t</w:t>
      </w:r>
      <w:r w:rsidR="004E47CE">
        <w:rPr>
          <w:lang w:eastAsia="en-GB"/>
        </w:rPr>
        <w:t>he data are</w:t>
      </w:r>
      <w:r w:rsidR="006B77D9">
        <w:rPr>
          <w:lang w:eastAsia="en-GB"/>
        </w:rPr>
        <w:t xml:space="preserve"> aggregate</w:t>
      </w:r>
      <w:r w:rsidR="004E47CE">
        <w:rPr>
          <w:lang w:eastAsia="en-GB"/>
        </w:rPr>
        <w:t>d</w:t>
      </w:r>
      <w:r w:rsidR="006B77D9">
        <w:rPr>
          <w:lang w:eastAsia="en-GB"/>
        </w:rPr>
        <w:t>,</w:t>
      </w:r>
      <w:r w:rsidR="004E47CE">
        <w:rPr>
          <w:lang w:eastAsia="en-GB"/>
        </w:rPr>
        <w:t xml:space="preserve"> so</w:t>
      </w:r>
      <w:r w:rsidR="006B77D9">
        <w:rPr>
          <w:lang w:eastAsia="en-GB"/>
        </w:rPr>
        <w:t xml:space="preserve"> it is not possible to examine for the effects of inequalities, or factors such as race, employment status, and others. Clearly political and economic choices by nation states are of huge importance in population health, and it is vital to explore these when looking at health outcomes. However, unavoidably, it is difficult to assert causality when the association between the data and policy implementation is correlation only. </w:t>
      </w:r>
      <w:r w:rsidR="002E6C3C">
        <w:rPr>
          <w:lang w:eastAsia="en-GB"/>
        </w:rPr>
        <w:t>Even so</w:t>
      </w:r>
      <w:r w:rsidR="006B77D9">
        <w:rPr>
          <w:lang w:eastAsia="en-GB"/>
        </w:rPr>
        <w:t>, frameworks such as Bradford-Hill can be of use in</w:t>
      </w:r>
      <w:r w:rsidR="002F5BC0">
        <w:rPr>
          <w:lang w:eastAsia="en-GB"/>
        </w:rPr>
        <w:t xml:space="preserve"> considering causality in</w:t>
      </w:r>
      <w:r w:rsidR="006B77D9">
        <w:rPr>
          <w:lang w:eastAsia="en-GB"/>
        </w:rPr>
        <w:t xml:space="preserve"> the absence of alternative </w:t>
      </w:r>
      <w:r w:rsidR="002F5BC0">
        <w:rPr>
          <w:lang w:eastAsia="en-GB"/>
        </w:rPr>
        <w:t>methodology.</w:t>
      </w:r>
      <w:r w:rsidR="002F5BC0">
        <w:rPr>
          <w:lang w:eastAsia="en-GB"/>
        </w:rPr>
        <w:fldChar w:fldCharType="begin"/>
      </w:r>
      <w:r w:rsidR="002F5BC0">
        <w:rPr>
          <w:lang w:eastAsia="en-GB"/>
        </w:rPr>
        <w:instrText xml:space="preserve"> ADDIN EN.CITE &lt;EndNote&gt;&lt;Cite&gt;&lt;Author&gt;Hiam&lt;/Author&gt;&lt;Year&gt;2018&lt;/Year&gt;&lt;RecNum&gt;59&lt;/RecNum&gt;&lt;DisplayText&gt;&lt;style face="superscript"&gt;19&lt;/style&gt;&lt;/DisplayText&gt;&lt;record&gt;&lt;rec-number&gt;59&lt;/rec-number&gt;&lt;foreign-keys&gt;&lt;key app="EN" db-id="9vvtta0t42fee5eeva8xarpbe9srzdetrx2a" timestamp="1597224378"&gt;59&lt;/key&gt;&lt;/foreign-keys&gt;&lt;ref-type name="Journal Article"&gt;17&lt;/ref-type&gt;&lt;contributors&gt;&lt;authors&gt;&lt;author&gt;Hiam, L.&lt;/author&gt;&lt;author&gt;Dorling, D.&lt;/author&gt;&lt;author&gt;McKee, M.&lt;/author&gt;&lt;/authors&gt;&lt;/contributors&gt;&lt;auth-address&gt;1 London School of Hygiene and Tropical Medicine, London, WC1E 7HT, UK.&amp;#xD;2 School of Geography and the Environment, University of Oxford, Oxford OX1 3QY, UK.&lt;/auth-address&gt;&lt;titles&gt;&lt;title&gt;The cuts and poor health: when and how can we say that one thing causes another?&lt;/title&gt;&lt;secondary-title&gt;J R Soc Med&lt;/secondary-title&gt;&lt;alt-title&gt;Journal of the Royal Society of Medicine&lt;/alt-title&gt;&lt;/titles&gt;&lt;periodical&gt;&lt;full-title&gt;J R Soc Med&lt;/full-title&gt;&lt;abbr-1&gt;Journal of the Royal Society of Medicine&lt;/abbr-1&gt;&lt;/periodical&gt;&lt;alt-periodical&gt;&lt;full-title&gt;J R Soc Med&lt;/full-title&gt;&lt;abbr-1&gt;Journal of the Royal Society of Medicine&lt;/abbr-1&gt;&lt;/alt-periodical&gt;&lt;pages&gt;199-202&lt;/pages&gt;&lt;volume&gt;111&lt;/volume&gt;&lt;number&gt;6&lt;/number&gt;&lt;edition&gt;2018/06/08&lt;/edition&gt;&lt;dates&gt;&lt;year&gt;2018&lt;/year&gt;&lt;pub-dates&gt;&lt;date&gt;Jun&lt;/date&gt;&lt;/pub-dates&gt;&lt;/dates&gt;&lt;isbn&gt;0141-0768&lt;/isbn&gt;&lt;accession-num&gt;29877771&lt;/accession-num&gt;&lt;urls&gt;&lt;/urls&gt;&lt;electronic-resource-num&gt;10.1177/0141076818779237&lt;/electronic-resource-num&gt;&lt;remote-database-provider&gt;NLM&lt;/remote-database-provider&gt;&lt;language&gt;eng&lt;/language&gt;&lt;/record&gt;&lt;/Cite&gt;&lt;/EndNote&gt;</w:instrText>
      </w:r>
      <w:r w:rsidR="002F5BC0">
        <w:rPr>
          <w:lang w:eastAsia="en-GB"/>
        </w:rPr>
        <w:fldChar w:fldCharType="separate"/>
      </w:r>
      <w:r w:rsidR="002F5BC0" w:rsidRPr="002F5BC0">
        <w:rPr>
          <w:noProof/>
          <w:vertAlign w:val="superscript"/>
          <w:lang w:eastAsia="en-GB"/>
        </w:rPr>
        <w:t>19</w:t>
      </w:r>
      <w:r w:rsidR="002F5BC0">
        <w:rPr>
          <w:lang w:eastAsia="en-GB"/>
        </w:rPr>
        <w:fldChar w:fldCharType="end"/>
      </w:r>
    </w:p>
    <w:p w14:paraId="22189079" w14:textId="30698C0A" w:rsidR="002F5BC0" w:rsidRDefault="002F5BC0" w:rsidP="00876D64">
      <w:pPr>
        <w:rPr>
          <w:lang w:eastAsia="en-GB"/>
        </w:rPr>
      </w:pPr>
      <w:r>
        <w:rPr>
          <w:lang w:eastAsia="en-GB"/>
        </w:rPr>
        <w:t>Finally, examining 5 nations in this paper has meant each individual country could not be considered in depth, nor could all fluctuations be explored, leaving many unanswered questions. This is considered further under ‘future research’.</w:t>
      </w:r>
    </w:p>
    <w:p w14:paraId="67109B90" w14:textId="77777777" w:rsidR="00876D64" w:rsidRPr="00876D64" w:rsidRDefault="00876D64" w:rsidP="00876D64">
      <w:pPr>
        <w:rPr>
          <w:lang w:eastAsia="en-GB"/>
        </w:rPr>
      </w:pPr>
    </w:p>
    <w:p w14:paraId="08C78CE4" w14:textId="0C104603" w:rsidR="007E65D1" w:rsidRDefault="007E65D1" w:rsidP="007E65D1">
      <w:pPr>
        <w:pStyle w:val="Heading2"/>
        <w:rPr>
          <w:rFonts w:eastAsia="Times New Roman"/>
          <w:lang w:eastAsia="en-GB"/>
        </w:rPr>
      </w:pPr>
      <w:r w:rsidRPr="007E65D1">
        <w:rPr>
          <w:rFonts w:eastAsia="Times New Roman"/>
          <w:lang w:eastAsia="en-GB"/>
        </w:rPr>
        <w:t>Meaning of the study</w:t>
      </w:r>
    </w:p>
    <w:p w14:paraId="2750D198" w14:textId="3095B9F5" w:rsidR="00134DD7" w:rsidRDefault="00134DD7" w:rsidP="00134DD7">
      <w:r>
        <w:t>Successful countries increase life expectancy by reducing premature mortality</w:t>
      </w:r>
      <w:r>
        <w:fldChar w:fldCharType="begin"/>
      </w:r>
      <w:r>
        <w:instrText xml:space="preserve"> ADDIN EN.CITE &lt;EndNote&gt;&lt;Cite&gt;&lt;Author&gt;Aburto&lt;/Author&gt;&lt;Year&gt;2020&lt;/Year&gt;&lt;RecNum&gt;56&lt;/RecNum&gt;&lt;DisplayText&gt;&lt;style face="superscript"&gt;20&lt;/style&gt;&lt;/DisplayText&gt;&lt;record&gt;&lt;rec-number&gt;56&lt;/rec-number&gt;&lt;foreign-keys&gt;&lt;key app="EN" db-id="9vvtta0t42fee5eeva8xarpbe9srzdetrx2a" timestamp="1597057260"&gt;56&lt;/key&gt;&lt;/foreign-keys&gt;&lt;ref-type name="Journal Article"&gt;17&lt;/ref-type&gt;&lt;contributors&gt;&lt;authors&gt;&lt;author&gt;Aburto, José Manuel&lt;/author&gt;&lt;author&gt;Villavicencio, Francisco&lt;/author&gt;&lt;author&gt;Basellini, Ugofilippo&lt;/author&gt;&lt;author&gt;Kjærgaard, Søren&lt;/author&gt;&lt;author&gt;Vaupel, James W.&lt;/author&gt;&lt;/authors&gt;&lt;/contributors&gt;&lt;titles&gt;&lt;title&gt;Dynamics of life expectancy and life span equality&lt;/title&gt;&lt;secondary-title&gt;Proceedings of the National Academy of Sciences&lt;/secondary-title&gt;&lt;/titles&gt;&lt;periodical&gt;&lt;full-title&gt;Proceedings of the National Academy of Sciences&lt;/full-title&gt;&lt;/periodical&gt;&lt;pages&gt;5250-5259&lt;/pages&gt;&lt;volume&gt;117&lt;/volume&gt;&lt;number&gt;10&lt;/number&gt;&lt;dates&gt;&lt;year&gt;2020&lt;/year&gt;&lt;/dates&gt;&lt;urls&gt;&lt;related-urls&gt;&lt;url&gt;https://www.pnas.org/content/pnas/117/10/5250.full.pdf&lt;/url&gt;&lt;/related-urls&gt;&lt;/urls&gt;&lt;electronic-resource-num&gt;10.1073/pnas.1915884117&lt;/electronic-resource-num&gt;&lt;/record&gt;&lt;/Cite&gt;&lt;/EndNote&gt;</w:instrText>
      </w:r>
      <w:r>
        <w:fldChar w:fldCharType="separate"/>
      </w:r>
      <w:r w:rsidRPr="00134DD7">
        <w:rPr>
          <w:noProof/>
          <w:vertAlign w:val="superscript"/>
        </w:rPr>
        <w:t>20</w:t>
      </w:r>
      <w:r>
        <w:fldChar w:fldCharType="end"/>
      </w:r>
      <w:r>
        <w:t xml:space="preserve"> – narrowing inequalities</w:t>
      </w:r>
    </w:p>
    <w:p w14:paraId="7B0BBD4C" w14:textId="7DE41774" w:rsidR="00F04A04" w:rsidRDefault="00F04A04" w:rsidP="00134DD7">
      <w:r>
        <w:t>LE and LS equality moved in opposite directions due to larger improvements in mortality at older ages or a slowdown in declines in midlife mortality</w:t>
      </w:r>
      <w:r>
        <w:fldChar w:fldCharType="begin"/>
      </w:r>
      <w:r>
        <w:instrText xml:space="preserve"> ADDIN EN.CITE &lt;EndNote&gt;&lt;Cite&gt;&lt;Author&gt;Aburto&lt;/Author&gt;&lt;Year&gt;2020&lt;/Year&gt;&lt;RecNum&gt;13&lt;/RecNum&gt;&lt;DisplayText&gt;&lt;style face="superscript"&gt;20&lt;/style&gt;&lt;/DisplayText&gt;&lt;record&gt;&lt;rec-number&gt;13&lt;/rec-number&gt;&lt;foreign-keys&gt;&lt;key app="EN" db-id="xdf99xd04ae5w2ev2z0xtzaktrvrzrw2xdfd" timestamp="1597235503"&gt;13&lt;/key&gt;&lt;/foreign-keys&gt;&lt;ref-type name="Journal Article"&gt;17&lt;/ref-type&gt;&lt;contributors&gt;&lt;authors&gt;&lt;author&gt;Aburto, José Manuel&lt;/author&gt;&lt;author&gt;Villavicencio, Francisco&lt;/author&gt;&lt;author&gt;Basellini, Ugofilippo&lt;/author&gt;&lt;author&gt;Kjærgaard, Søren&lt;/author&gt;&lt;author&gt;Vaupel, James W.&lt;/author&gt;&lt;/authors&gt;&lt;/contributors&gt;&lt;titles&gt;&lt;title&gt;Dynamics of life expectancy and life span equality&lt;/title&gt;&lt;secondary-title&gt;Proceedings of the National Academy of Sciences&lt;/secondary-title&gt;&lt;/titles&gt;&lt;pages&gt;5250-5259&lt;/pages&gt;&lt;volume&gt;117&lt;/volume&gt;&lt;number&gt;10&lt;/number&gt;&lt;dates&gt;&lt;year&gt;2020&lt;/year&gt;&lt;/dates&gt;&lt;urls&gt;&lt;related-urls&gt;&lt;url&gt;https://www.pnas.org/content/pnas/117/10/5250.full.pdf&lt;/url&gt;&lt;/related-urls&gt;&lt;/urls&gt;&lt;electronic-resource-num&gt;10.1073/pnas.1915884117&lt;/electronic-resource-num&gt;&lt;/record&gt;&lt;/Cite&gt;&lt;/EndNote&gt;</w:instrText>
      </w:r>
      <w:r>
        <w:fldChar w:fldCharType="separate"/>
      </w:r>
      <w:r w:rsidRPr="00F04A04">
        <w:rPr>
          <w:noProof/>
          <w:vertAlign w:val="superscript"/>
        </w:rPr>
        <w:t>20</w:t>
      </w:r>
      <w:r>
        <w:fldChar w:fldCharType="end"/>
      </w:r>
      <w:r>
        <w:t>—neither of these have occurred here but an increase in midlife mort</w:t>
      </w:r>
    </w:p>
    <w:p w14:paraId="1C2A3B3D" w14:textId="502DF4A2" w:rsidR="00444508" w:rsidRPr="000B55E4" w:rsidRDefault="00F04A04" w:rsidP="00134DD7">
      <w:r>
        <w:t>Life span equality influences decisions people make about their lives (14)</w:t>
      </w:r>
    </w:p>
    <w:p w14:paraId="7947EBE1" w14:textId="46D33973" w:rsidR="00771F8A" w:rsidRDefault="00771F8A" w:rsidP="00A03482">
      <w:pPr>
        <w:rPr>
          <w:lang w:eastAsia="en-GB"/>
        </w:rPr>
      </w:pPr>
      <w:r>
        <w:rPr>
          <w:lang w:eastAsia="en-GB"/>
        </w:rPr>
        <w:t>The findings that those countries with worsening mortality at younger ages have</w:t>
      </w:r>
    </w:p>
    <w:p w14:paraId="304FCD04" w14:textId="37C0856E" w:rsidR="00771F8A" w:rsidRDefault="00771F8A" w:rsidP="00A03482">
      <w:pPr>
        <w:rPr>
          <w:lang w:eastAsia="en-GB"/>
        </w:rPr>
      </w:pPr>
      <w:r>
        <w:rPr>
          <w:rFonts w:ascii="Helvetica" w:hAnsi="Helvetica" w:cs="Helvetica"/>
          <w:color w:val="005092"/>
          <w:sz w:val="16"/>
          <w:szCs w:val="16"/>
        </w:rPr>
        <w:t>he strength of the relationship between life expectancy and life span equality is not co- incidental but rather a result of progress in saving lives at specific ages: the more lives saved at the youngest ages, the stronger the relationship is.</w:t>
      </w:r>
    </w:p>
    <w:p w14:paraId="675A8F2B" w14:textId="5CB021BC" w:rsidR="00A03482" w:rsidRDefault="00A03482" w:rsidP="00A03482">
      <w:pPr>
        <w:rPr>
          <w:lang w:eastAsia="en-GB"/>
        </w:rPr>
      </w:pPr>
      <w:r>
        <w:rPr>
          <w:lang w:eastAsia="en-GB"/>
        </w:rPr>
        <w:t>The country comparisons show these outcomes are not inevitable, but the result of policies which widen inequalities and…</w:t>
      </w:r>
    </w:p>
    <w:p w14:paraId="43DFCB84" w14:textId="1A6514F9" w:rsidR="00057A6F" w:rsidRDefault="00057A6F" w:rsidP="00057A6F">
      <w:pPr>
        <w:rPr>
          <w:lang w:eastAsia="en-GB"/>
        </w:rPr>
      </w:pPr>
      <w:r>
        <w:rPr>
          <w:lang w:eastAsia="en-GB"/>
        </w:rPr>
        <w:t>The UK are the only nation of those examined to have seen an increase</w:t>
      </w:r>
      <w:r w:rsidR="00134DD7">
        <w:rPr>
          <w:lang w:eastAsia="en-GB"/>
        </w:rPr>
        <w:t xml:space="preserve"> in IMR</w:t>
      </w:r>
    </w:p>
    <w:p w14:paraId="32E250DA" w14:textId="1B633ABA" w:rsidR="00134DD7" w:rsidRPr="00637AC6" w:rsidRDefault="00134DD7" w:rsidP="00057A6F">
      <w:pPr>
        <w:rPr>
          <w:lang w:eastAsia="en-GB"/>
        </w:rPr>
      </w:pPr>
      <w:r>
        <w:rPr>
          <w:lang w:eastAsia="en-GB"/>
        </w:rPr>
        <w:t xml:space="preserve">Consistent with deaths of despair, </w:t>
      </w:r>
      <w:proofErr w:type="spellStart"/>
      <w:r>
        <w:rPr>
          <w:lang w:eastAsia="en-GB"/>
        </w:rPr>
        <w:t>mid life</w:t>
      </w:r>
      <w:proofErr w:type="spellEnd"/>
      <w:r>
        <w:rPr>
          <w:lang w:eastAsia="en-GB"/>
        </w:rPr>
        <w:t xml:space="preserve"> mortality studies and national data</w:t>
      </w:r>
    </w:p>
    <w:p w14:paraId="20ED1DA1" w14:textId="2F6B2825" w:rsidR="00876D64" w:rsidRDefault="00876D64" w:rsidP="00876D64">
      <w:pPr>
        <w:rPr>
          <w:lang w:eastAsia="en-GB"/>
        </w:rPr>
      </w:pPr>
      <w:r>
        <w:rPr>
          <w:lang w:eastAsia="en-GB"/>
        </w:rPr>
        <w:t>UK and USA deaths of despair and rising inequalities</w:t>
      </w:r>
    </w:p>
    <w:p w14:paraId="3CEFE989" w14:textId="4C96E746" w:rsidR="00876D64" w:rsidRDefault="00876D64" w:rsidP="00876D64">
      <w:pPr>
        <w:rPr>
          <w:lang w:eastAsia="en-GB"/>
        </w:rPr>
      </w:pPr>
      <w:r>
        <w:rPr>
          <w:lang w:eastAsia="en-GB"/>
        </w:rPr>
        <w:t>What’s happening in Canada</w:t>
      </w:r>
    </w:p>
    <w:p w14:paraId="54335034" w14:textId="6E44F90B" w:rsidR="009D4229" w:rsidRDefault="009D4229" w:rsidP="00876D64">
      <w:pPr>
        <w:rPr>
          <w:lang w:eastAsia="en-GB"/>
        </w:rPr>
      </w:pPr>
      <w:r>
        <w:rPr>
          <w:lang w:eastAsia="en-GB"/>
        </w:rPr>
        <w:t>COVID—how deal with it</w:t>
      </w:r>
    </w:p>
    <w:p w14:paraId="671302D8" w14:textId="77DC7007" w:rsidR="009D4229" w:rsidRDefault="00970F7E" w:rsidP="00876D64">
      <w:pPr>
        <w:rPr>
          <w:lang w:eastAsia="en-GB"/>
        </w:rPr>
      </w:pPr>
      <w:hyperlink r:id="rId18" w:history="1">
        <w:r w:rsidR="009D4229" w:rsidRPr="00DE23C9">
          <w:rPr>
            <w:rStyle w:val="Hyperlink"/>
            <w:lang w:eastAsia="en-GB"/>
          </w:rPr>
          <w:t>https://www.ons.gov.uk/peoplepopulationandcommunity/birthsdeathsandmarriages/deaths/articles/comparisonsofallcausemortalitybetweeneuropeancountriesandregions/januarytojune2020</w:t>
        </w:r>
      </w:hyperlink>
    </w:p>
    <w:p w14:paraId="5B263DD1" w14:textId="5203A6B7" w:rsidR="009D4229" w:rsidRDefault="009D4229" w:rsidP="00876D64">
      <w:pPr>
        <w:rPr>
          <w:lang w:eastAsia="en-GB"/>
        </w:rPr>
      </w:pPr>
      <w:r>
        <w:rPr>
          <w:lang w:eastAsia="en-GB"/>
        </w:rPr>
        <w:t>UK highest excess mortality</w:t>
      </w:r>
      <w:r w:rsidR="00134DD7">
        <w:rPr>
          <w:lang w:eastAsia="en-GB"/>
        </w:rPr>
        <w:t xml:space="preserve"> in Europe COVID</w:t>
      </w:r>
    </w:p>
    <w:p w14:paraId="0512A714" w14:textId="45897A78" w:rsidR="009D4229" w:rsidRDefault="009D4229" w:rsidP="00876D64">
      <w:pPr>
        <w:rPr>
          <w:lang w:eastAsia="en-GB"/>
        </w:rPr>
      </w:pPr>
      <w:r>
        <w:rPr>
          <w:lang w:eastAsia="en-GB"/>
        </w:rPr>
        <w:lastRenderedPageBreak/>
        <w:t>Austerity</w:t>
      </w:r>
      <w:r w:rsidR="00134DD7">
        <w:rPr>
          <w:lang w:eastAsia="en-GB"/>
        </w:rPr>
        <w:t xml:space="preserve">/widening inequalities </w:t>
      </w:r>
      <w:hyperlink r:id="rId19" w:history="1">
        <w:r w:rsidR="00134DD7" w:rsidRPr="00DE23C9">
          <w:rPr>
            <w:rStyle w:val="Hyperlink"/>
            <w:lang w:eastAsia="en-GB"/>
          </w:rPr>
          <w:t>https://www.theguardian.com/commentisfree/2020/aug/10/england-worst-covid-figures-austerity-inequality</w:t>
        </w:r>
      </w:hyperlink>
      <w:r w:rsidR="00134DD7">
        <w:rPr>
          <w:lang w:eastAsia="en-GB"/>
        </w:rPr>
        <w:t xml:space="preserve"> </w:t>
      </w:r>
    </w:p>
    <w:p w14:paraId="4E5297DA" w14:textId="77777777" w:rsidR="009D4229" w:rsidRPr="00876D64" w:rsidRDefault="009D4229" w:rsidP="00876D64">
      <w:pPr>
        <w:rPr>
          <w:lang w:eastAsia="en-GB"/>
        </w:rPr>
      </w:pPr>
    </w:p>
    <w:p w14:paraId="6A74B595" w14:textId="7AFE887B" w:rsidR="007E65D1" w:rsidRDefault="007E65D1" w:rsidP="007E65D1">
      <w:pPr>
        <w:pStyle w:val="Heading2"/>
        <w:rPr>
          <w:rFonts w:eastAsia="Times New Roman"/>
          <w:lang w:eastAsia="en-GB"/>
        </w:rPr>
      </w:pPr>
      <w:r w:rsidRPr="007E65D1">
        <w:rPr>
          <w:rFonts w:eastAsia="Times New Roman"/>
          <w:lang w:eastAsia="en-GB"/>
        </w:rPr>
        <w:t>Future research and unanswered questions</w:t>
      </w:r>
    </w:p>
    <w:p w14:paraId="402C6F7F" w14:textId="6F7F844E" w:rsidR="006C41C3" w:rsidRDefault="00876D64" w:rsidP="0066725B">
      <w:pPr>
        <w:pStyle w:val="ListParagraph"/>
        <w:numPr>
          <w:ilvl w:val="0"/>
          <w:numId w:val="12"/>
        </w:numPr>
        <w:rPr>
          <w:lang w:eastAsia="en-GB"/>
        </w:rPr>
      </w:pPr>
      <w:proofErr w:type="spellStart"/>
      <w:r>
        <w:rPr>
          <w:lang w:eastAsia="en-GB"/>
        </w:rPr>
        <w:t>Uk</w:t>
      </w:r>
      <w:proofErr w:type="spellEnd"/>
      <w:r>
        <w:rPr>
          <w:lang w:eastAsia="en-GB"/>
        </w:rPr>
        <w:t xml:space="preserve"> vs Japan (2</w:t>
      </w:r>
      <w:r w:rsidRPr="006C41C3">
        <w:rPr>
          <w:vertAlign w:val="superscript"/>
          <w:lang w:eastAsia="en-GB"/>
        </w:rPr>
        <w:t>nd</w:t>
      </w:r>
      <w:r>
        <w:rPr>
          <w:lang w:eastAsia="en-GB"/>
        </w:rPr>
        <w:t xml:space="preserve"> paper</w:t>
      </w:r>
      <w:r w:rsidR="006C41C3">
        <w:rPr>
          <w:lang w:eastAsia="en-GB"/>
        </w:rPr>
        <w:t xml:space="preserve"> on lost decades</w:t>
      </w:r>
      <w:r w:rsidR="00134DD7">
        <w:rPr>
          <w:lang w:eastAsia="en-GB"/>
        </w:rPr>
        <w:t xml:space="preserve"> of economic growth and comparing the two</w:t>
      </w:r>
      <w:r>
        <w:rPr>
          <w:lang w:eastAsia="en-GB"/>
        </w:rPr>
        <w:t>)</w:t>
      </w:r>
    </w:p>
    <w:p w14:paraId="1C2F509F" w14:textId="03BE3D4C" w:rsidR="00DE3C83" w:rsidRDefault="00DE3C83" w:rsidP="0066725B">
      <w:pPr>
        <w:pStyle w:val="ListParagraph"/>
        <w:numPr>
          <w:ilvl w:val="0"/>
          <w:numId w:val="12"/>
        </w:numPr>
        <w:rPr>
          <w:lang w:eastAsia="en-GB"/>
        </w:rPr>
      </w:pPr>
      <w:r>
        <w:rPr>
          <w:lang w:eastAsia="en-GB"/>
        </w:rPr>
        <w:t>Can Japan blip be fully attributed to the earthquake or is there more underlying it</w:t>
      </w:r>
    </w:p>
    <w:p w14:paraId="31EAABCD" w14:textId="77777777" w:rsidR="006C41C3" w:rsidRDefault="006C41C3" w:rsidP="0066725B">
      <w:pPr>
        <w:pStyle w:val="ListParagraph"/>
        <w:numPr>
          <w:ilvl w:val="0"/>
          <w:numId w:val="12"/>
        </w:numPr>
        <w:rPr>
          <w:lang w:eastAsia="en-GB"/>
        </w:rPr>
      </w:pPr>
      <w:r>
        <w:rPr>
          <w:lang w:eastAsia="en-GB"/>
        </w:rPr>
        <w:t>France (1975-1990 vs 1990 onwards) and Japan show this is not inevitable. Both countries experienced periods of downturn but recovered and have been able to continue with improving trends in both life expectancy at birth and life disparity. How different?</w:t>
      </w:r>
    </w:p>
    <w:p w14:paraId="360E85D3" w14:textId="0073F047" w:rsidR="00876D64" w:rsidRDefault="00876D64" w:rsidP="0066725B">
      <w:pPr>
        <w:pStyle w:val="ListParagraph"/>
        <w:numPr>
          <w:ilvl w:val="0"/>
          <w:numId w:val="12"/>
        </w:numPr>
        <w:rPr>
          <w:lang w:eastAsia="en-GB"/>
        </w:rPr>
      </w:pPr>
      <w:r>
        <w:rPr>
          <w:lang w:eastAsia="en-GB"/>
        </w:rPr>
        <w:t>COVID – how recovered based on trends?</w:t>
      </w:r>
      <w:r w:rsidR="006C41C3">
        <w:rPr>
          <w:lang w:eastAsia="en-GB"/>
        </w:rPr>
        <w:t xml:space="preserve"> Japan recovered from earthquake with same trajectory, what will happen with COVID?</w:t>
      </w:r>
    </w:p>
    <w:p w14:paraId="7AD5902F" w14:textId="32573AAC" w:rsidR="006C41C3" w:rsidRDefault="006C41C3" w:rsidP="0066725B">
      <w:pPr>
        <w:pStyle w:val="ListParagraph"/>
        <w:numPr>
          <w:ilvl w:val="0"/>
          <w:numId w:val="12"/>
        </w:numPr>
        <w:rPr>
          <w:lang w:eastAsia="en-GB"/>
        </w:rPr>
      </w:pPr>
      <w:r>
        <w:rPr>
          <w:lang w:eastAsia="en-GB"/>
        </w:rPr>
        <w:t xml:space="preserve">UK ‘limped into COVID’ </w:t>
      </w:r>
    </w:p>
    <w:p w14:paraId="5772A3A3" w14:textId="522F0A84" w:rsidR="006C41C3" w:rsidRDefault="006C41C3" w:rsidP="0066725B">
      <w:pPr>
        <w:pStyle w:val="ListParagraph"/>
        <w:numPr>
          <w:ilvl w:val="0"/>
          <w:numId w:val="12"/>
        </w:numPr>
        <w:rPr>
          <w:lang w:eastAsia="en-GB"/>
        </w:rPr>
      </w:pPr>
      <w:r>
        <w:rPr>
          <w:lang w:eastAsia="en-GB"/>
        </w:rPr>
        <w:t>USA focus</w:t>
      </w:r>
    </w:p>
    <w:p w14:paraId="71B35A45" w14:textId="39F9A0D1" w:rsidR="00335EEF" w:rsidRPr="0066725B" w:rsidRDefault="00335EEF" w:rsidP="0066725B">
      <w:pPr>
        <w:pStyle w:val="ListParagraph"/>
        <w:numPr>
          <w:ilvl w:val="0"/>
          <w:numId w:val="12"/>
        </w:numPr>
        <w:rPr>
          <w:lang w:eastAsia="en-GB"/>
        </w:rPr>
      </w:pPr>
      <w:r>
        <w:rPr>
          <w:lang w:eastAsia="en-GB"/>
        </w:rPr>
        <w:t>Economic growth vs these measures</w:t>
      </w:r>
    </w:p>
    <w:p w14:paraId="65AF0E02" w14:textId="0B923B94" w:rsidR="00912E84" w:rsidRDefault="00912E84" w:rsidP="00912E84">
      <w:pPr>
        <w:pStyle w:val="Heading1"/>
      </w:pPr>
      <w:r>
        <w:t>References</w:t>
      </w:r>
    </w:p>
    <w:p w14:paraId="341A954C" w14:textId="77777777" w:rsidR="00912E84" w:rsidRDefault="00912E84"/>
    <w:p w14:paraId="2331907B" w14:textId="77777777" w:rsidR="00F04A04" w:rsidRPr="00F04A04" w:rsidRDefault="00912E84" w:rsidP="00F04A04">
      <w:pPr>
        <w:pStyle w:val="EndNoteBibliography"/>
        <w:ind w:left="720" w:hanging="720"/>
        <w:rPr>
          <w:noProof/>
        </w:rPr>
      </w:pPr>
      <w:r>
        <w:fldChar w:fldCharType="begin"/>
      </w:r>
      <w:r>
        <w:instrText xml:space="preserve"> ADDIN EN.REFLIST </w:instrText>
      </w:r>
      <w:r>
        <w:fldChar w:fldCharType="separate"/>
      </w:r>
      <w:r w:rsidR="00F04A04" w:rsidRPr="00F04A04">
        <w:rPr>
          <w:noProof/>
        </w:rPr>
        <w:t xml:space="preserve">1. Hiam L, Dorling D, Harrison D, et al. What caused the spike in mortality in England and Wales in January 2015? </w:t>
      </w:r>
      <w:r w:rsidR="00F04A04" w:rsidRPr="00F04A04">
        <w:rPr>
          <w:i/>
          <w:noProof/>
        </w:rPr>
        <w:t>Journal of the Royal Society of Medicine</w:t>
      </w:r>
      <w:r w:rsidR="00F04A04" w:rsidRPr="00F04A04">
        <w:rPr>
          <w:noProof/>
        </w:rPr>
        <w:t xml:space="preserve"> 2017:141076817693600. doi: 10.1177/0141076817693600 [published Online First: 2017/02/17]</w:t>
      </w:r>
    </w:p>
    <w:p w14:paraId="63F41250" w14:textId="77777777" w:rsidR="00F04A04" w:rsidRPr="00F04A04" w:rsidRDefault="00F04A04" w:rsidP="00F04A04">
      <w:pPr>
        <w:pStyle w:val="EndNoteBibliography"/>
        <w:ind w:left="720" w:hanging="720"/>
        <w:rPr>
          <w:noProof/>
        </w:rPr>
      </w:pPr>
      <w:r w:rsidRPr="00F04A04">
        <w:rPr>
          <w:noProof/>
        </w:rPr>
        <w:t xml:space="preserve">2. McMichael AJ, McKee M, Shkolnikov V, et al. Mortality trends and setbacks: global convergence or divergence? </w:t>
      </w:r>
      <w:r w:rsidRPr="00F04A04">
        <w:rPr>
          <w:i/>
          <w:noProof/>
        </w:rPr>
        <w:t>Lancet</w:t>
      </w:r>
      <w:r w:rsidRPr="00F04A04">
        <w:rPr>
          <w:noProof/>
        </w:rPr>
        <w:t xml:space="preserve"> 2004;363(9415):1155-9. doi: 10.1016/s0140-6736(04)15902-3 [published Online First: 2004/04/06]</w:t>
      </w:r>
    </w:p>
    <w:p w14:paraId="025DEF78" w14:textId="77777777" w:rsidR="00F04A04" w:rsidRPr="00F04A04" w:rsidRDefault="00F04A04" w:rsidP="00F04A04">
      <w:pPr>
        <w:pStyle w:val="EndNoteBibliography"/>
        <w:ind w:left="720" w:hanging="720"/>
        <w:rPr>
          <w:noProof/>
        </w:rPr>
      </w:pPr>
      <w:r w:rsidRPr="00F04A04">
        <w:rPr>
          <w:noProof/>
        </w:rPr>
        <w:t xml:space="preserve">3. Chenet L, McKee M, Fulop N, et al. Changing life expectancy in central Europe: is there a single reason? </w:t>
      </w:r>
      <w:r w:rsidRPr="00F04A04">
        <w:rPr>
          <w:i/>
          <w:noProof/>
        </w:rPr>
        <w:t>Journal of public health medicine</w:t>
      </w:r>
      <w:r w:rsidRPr="00F04A04">
        <w:rPr>
          <w:noProof/>
        </w:rPr>
        <w:t xml:space="preserve"> 1996;18(3):329-36. doi: 10.1093/oxfordjournals.pubmed.a024514 [published Online First: 1996/09/01]</w:t>
      </w:r>
    </w:p>
    <w:p w14:paraId="6B349BFA" w14:textId="77777777" w:rsidR="00F04A04" w:rsidRPr="00F04A04" w:rsidRDefault="00F04A04" w:rsidP="00F04A04">
      <w:pPr>
        <w:pStyle w:val="EndNoteBibliography"/>
        <w:ind w:left="720" w:hanging="720"/>
        <w:rPr>
          <w:noProof/>
        </w:rPr>
      </w:pPr>
      <w:r w:rsidRPr="00F04A04">
        <w:rPr>
          <w:noProof/>
        </w:rPr>
        <w:t xml:space="preserve">4. Chenet L, McKee M, Otero A, et al. What happened to life expectancy in Spain in the 1980s? </w:t>
      </w:r>
      <w:r w:rsidRPr="00F04A04">
        <w:rPr>
          <w:i/>
          <w:noProof/>
        </w:rPr>
        <w:t>Journal of epidemiology and community health</w:t>
      </w:r>
      <w:r w:rsidRPr="00F04A04">
        <w:rPr>
          <w:noProof/>
        </w:rPr>
        <w:t xml:space="preserve"> 1997;51(5):510-4. doi: 10.1136/jech.51.5.510 [published Online First: 1998/01/13]</w:t>
      </w:r>
    </w:p>
    <w:p w14:paraId="2743F179" w14:textId="77777777" w:rsidR="00F04A04" w:rsidRPr="00F04A04" w:rsidRDefault="00F04A04" w:rsidP="00F04A04">
      <w:pPr>
        <w:pStyle w:val="EndNoteBibliography"/>
        <w:ind w:left="720" w:hanging="720"/>
        <w:rPr>
          <w:noProof/>
        </w:rPr>
      </w:pPr>
      <w:r w:rsidRPr="00F04A04">
        <w:rPr>
          <w:noProof/>
        </w:rPr>
        <w:t xml:space="preserve">5. Vaupel JW, Zhang Z, van Raalte AA. Life expectancy and disparity: an international comparison of life table data. </w:t>
      </w:r>
      <w:r w:rsidRPr="00F04A04">
        <w:rPr>
          <w:i/>
          <w:noProof/>
        </w:rPr>
        <w:t>BMJ Open</w:t>
      </w:r>
      <w:r w:rsidRPr="00F04A04">
        <w:rPr>
          <w:noProof/>
        </w:rPr>
        <w:t xml:space="preserve"> 2011;1(1):e000128. doi: 10.1136/bmjopen-2011-000128</w:t>
      </w:r>
    </w:p>
    <w:p w14:paraId="4810E052" w14:textId="77777777" w:rsidR="00F04A04" w:rsidRPr="00F04A04" w:rsidRDefault="00F04A04" w:rsidP="00F04A04">
      <w:pPr>
        <w:pStyle w:val="EndNoteBibliography"/>
        <w:ind w:left="720" w:hanging="720"/>
        <w:rPr>
          <w:noProof/>
        </w:rPr>
      </w:pPr>
      <w:r w:rsidRPr="00F04A04">
        <w:rPr>
          <w:noProof/>
        </w:rPr>
        <w:t xml:space="preserve">6. Colchero F, Rau R, Jones OR, et al. The emergence of longevous populations. </w:t>
      </w:r>
      <w:r w:rsidRPr="00F04A04">
        <w:rPr>
          <w:i/>
          <w:noProof/>
        </w:rPr>
        <w:t>Proceedings of the National Academy of Sciences</w:t>
      </w:r>
      <w:r w:rsidRPr="00F04A04">
        <w:rPr>
          <w:noProof/>
        </w:rPr>
        <w:t xml:space="preserve"> 2016;113(48):E7681-E90. doi: 10.1073/pnas.1612191113</w:t>
      </w:r>
    </w:p>
    <w:p w14:paraId="59E49FFA" w14:textId="77777777" w:rsidR="00F04A04" w:rsidRPr="00F04A04" w:rsidRDefault="00F04A04" w:rsidP="00F04A04">
      <w:pPr>
        <w:pStyle w:val="EndNoteBibliography"/>
        <w:ind w:left="720" w:hanging="720"/>
        <w:rPr>
          <w:noProof/>
        </w:rPr>
      </w:pPr>
      <w:r w:rsidRPr="00F04A04">
        <w:rPr>
          <w:noProof/>
        </w:rPr>
        <w:t xml:space="preserve">7. van Raalte AA, Sasson I, Martikainen P. The case for monitoring life-span inequality. </w:t>
      </w:r>
      <w:r w:rsidRPr="00F04A04">
        <w:rPr>
          <w:i/>
          <w:noProof/>
        </w:rPr>
        <w:t>Science</w:t>
      </w:r>
      <w:r w:rsidRPr="00F04A04">
        <w:rPr>
          <w:noProof/>
        </w:rPr>
        <w:t xml:space="preserve"> 2018;362(6418):1002-04. doi: 10.1126/science.aau5811 [published Online First: 2018/12/01]</w:t>
      </w:r>
    </w:p>
    <w:p w14:paraId="6C8B4756" w14:textId="0B4326FD" w:rsidR="00F04A04" w:rsidRPr="00F04A04" w:rsidRDefault="00F04A04" w:rsidP="00F04A04">
      <w:pPr>
        <w:pStyle w:val="EndNoteBibliography"/>
        <w:ind w:left="720" w:hanging="720"/>
        <w:rPr>
          <w:noProof/>
        </w:rPr>
      </w:pPr>
      <w:r w:rsidRPr="00F04A04">
        <w:rPr>
          <w:noProof/>
        </w:rPr>
        <w:lastRenderedPageBreak/>
        <w:t xml:space="preserve">8. Arias E. XJ. United States Life Tables, 2017 National Vital Statistics Reports2019 [updated 24 June 2019; cited 2019 1 November]. Available from: </w:t>
      </w:r>
      <w:hyperlink r:id="rId20" w:history="1">
        <w:r w:rsidRPr="00F04A04">
          <w:rPr>
            <w:rStyle w:val="Hyperlink"/>
            <w:noProof/>
          </w:rPr>
          <w:t>https://www.cdc.gov/nchs/data/nvsr/nvsr68/nvsr68_07-508.pdf</w:t>
        </w:r>
      </w:hyperlink>
      <w:r w:rsidRPr="00F04A04">
        <w:rPr>
          <w:noProof/>
        </w:rPr>
        <w:t xml:space="preserve"> accessed 1 November 2019.</w:t>
      </w:r>
    </w:p>
    <w:p w14:paraId="0C0451CF" w14:textId="77777777" w:rsidR="00F04A04" w:rsidRPr="00F04A04" w:rsidRDefault="00F04A04" w:rsidP="00F04A04">
      <w:pPr>
        <w:pStyle w:val="EndNoteBibliography"/>
        <w:ind w:left="720" w:hanging="720"/>
        <w:rPr>
          <w:noProof/>
        </w:rPr>
      </w:pPr>
      <w:r w:rsidRPr="00F04A04">
        <w:rPr>
          <w:noProof/>
        </w:rPr>
        <w:t xml:space="preserve">9. Case A, Deaton A. Rising morbidity and mortality in midlife among white non-Hispanic Americans in the 21st century. </w:t>
      </w:r>
      <w:r w:rsidRPr="00F04A04">
        <w:rPr>
          <w:i/>
          <w:noProof/>
        </w:rPr>
        <w:t>Proceedings of the National Academy of Sciences</w:t>
      </w:r>
      <w:r w:rsidRPr="00F04A04">
        <w:rPr>
          <w:noProof/>
        </w:rPr>
        <w:t xml:space="preserve"> 2015;112(49):15078-83. doi: 10.1073/pnas.1518393112</w:t>
      </w:r>
    </w:p>
    <w:p w14:paraId="6918277D" w14:textId="660E57AC" w:rsidR="00F04A04" w:rsidRPr="00F04A04" w:rsidRDefault="00F04A04" w:rsidP="00F04A04">
      <w:pPr>
        <w:pStyle w:val="EndNoteBibliography"/>
        <w:ind w:left="720" w:hanging="720"/>
        <w:rPr>
          <w:noProof/>
        </w:rPr>
      </w:pPr>
      <w:r w:rsidRPr="00F04A04">
        <w:rPr>
          <w:noProof/>
        </w:rPr>
        <w:t xml:space="preserve">10. Case A. DA. Mortality and Morbidity in the 21st Century Brookings Papers on Economic Activity,: Brookings Institution Press; 2017 [updated Spring 2017. pp. 397-476]. Available from: </w:t>
      </w:r>
      <w:hyperlink r:id="rId21" w:history="1">
        <w:r w:rsidRPr="00F04A04">
          <w:rPr>
            <w:rStyle w:val="Hyperlink"/>
            <w:noProof/>
          </w:rPr>
          <w:t>https://muse.jhu.edu/article/671752/pdf?casa_token=bhG_ucDpXQcAAAAA:V0KMLbgIjulqGNMedAEbKWe0EDxixZevy5LjZKylJu_DgDugqpbM9Avn9CMpO6GR8ZlvEFtL6hk</w:t>
        </w:r>
      </w:hyperlink>
      <w:r w:rsidRPr="00F04A04">
        <w:rPr>
          <w:noProof/>
        </w:rPr>
        <w:t xml:space="preserve"> accessed 28 October 2019.</w:t>
      </w:r>
    </w:p>
    <w:p w14:paraId="33B8D056" w14:textId="704CCC50" w:rsidR="00F04A04" w:rsidRPr="00F04A04" w:rsidRDefault="00F04A04" w:rsidP="00F04A04">
      <w:pPr>
        <w:pStyle w:val="EndNoteBibliography"/>
        <w:ind w:left="720" w:hanging="720"/>
        <w:rPr>
          <w:noProof/>
        </w:rPr>
      </w:pPr>
      <w:r w:rsidRPr="00F04A04">
        <w:rPr>
          <w:noProof/>
        </w:rPr>
        <w:t xml:space="preserve">11. Office for National Statistics. Changing trends in mortality: an international comparison: 2000 to 2016 2018 [updated 7 August 2018; cited 2018 11 August]. Available from: </w:t>
      </w:r>
      <w:hyperlink r:id="rId22" w:history="1">
        <w:r w:rsidRPr="00F04A04">
          <w:rPr>
            <w:rStyle w:val="Hyperlink"/>
            <w:noProof/>
          </w:rPr>
          <w:t>https://www.ons.gov.uk/peoplepopulationandcommunity/birthsdeathsandmarriages/lifeexpectancies/articles/changingtrendsinmortalityaninternationalcomparison/2000to2016</w:t>
        </w:r>
      </w:hyperlink>
      <w:r w:rsidRPr="00F04A04">
        <w:rPr>
          <w:noProof/>
        </w:rPr>
        <w:t xml:space="preserve"> accessed 11 August 2018.</w:t>
      </w:r>
    </w:p>
    <w:p w14:paraId="3D5965B6" w14:textId="131BEA18" w:rsidR="00F04A04" w:rsidRPr="00F04A04" w:rsidRDefault="00F04A04" w:rsidP="00F04A04">
      <w:pPr>
        <w:pStyle w:val="EndNoteBibliography"/>
        <w:ind w:left="720" w:hanging="720"/>
        <w:rPr>
          <w:noProof/>
        </w:rPr>
      </w:pPr>
      <w:r w:rsidRPr="00F04A04">
        <w:rPr>
          <w:noProof/>
        </w:rPr>
        <w:t xml:space="preserve">12. National Police Agency of Japan. Police Countermeasures and Damage Situation associated with 2011Tohoku district - off the Pacific Ocean Earthquake 2019 [updated 10 December 2019; cited 2020 13 February]. Available from: </w:t>
      </w:r>
      <w:hyperlink r:id="rId23" w:history="1">
        <w:r w:rsidRPr="00F04A04">
          <w:rPr>
            <w:rStyle w:val="Hyperlink"/>
            <w:noProof/>
          </w:rPr>
          <w:t>https://www.npa.go.jp/news/other/earthquake2011/pdf/higaijokyo_e.pdf</w:t>
        </w:r>
      </w:hyperlink>
      <w:r w:rsidRPr="00F04A04">
        <w:rPr>
          <w:noProof/>
        </w:rPr>
        <w:t xml:space="preserve"> accessed 13 February 2020.</w:t>
      </w:r>
    </w:p>
    <w:p w14:paraId="36E51294" w14:textId="77777777" w:rsidR="00F04A04" w:rsidRPr="00F04A04" w:rsidRDefault="00F04A04" w:rsidP="00F04A04">
      <w:pPr>
        <w:pStyle w:val="EndNoteBibliography"/>
        <w:ind w:left="720" w:hanging="720"/>
        <w:rPr>
          <w:noProof/>
        </w:rPr>
      </w:pPr>
      <w:r w:rsidRPr="00F04A04">
        <w:rPr>
          <w:noProof/>
        </w:rPr>
        <w:t xml:space="preserve">13. Lee RD, Carter LR. Modeling and Forecasting U.S. Mortality. </w:t>
      </w:r>
      <w:r w:rsidRPr="00F04A04">
        <w:rPr>
          <w:i/>
          <w:noProof/>
        </w:rPr>
        <w:t>Journal of the American Statistical Association</w:t>
      </w:r>
      <w:r w:rsidRPr="00F04A04">
        <w:rPr>
          <w:noProof/>
        </w:rPr>
        <w:t xml:space="preserve"> 1992;87(419):659-71. doi: 10.1080/01621459.1992.10475265</w:t>
      </w:r>
    </w:p>
    <w:p w14:paraId="4FDEBB0D" w14:textId="77777777" w:rsidR="00F04A04" w:rsidRPr="00F04A04" w:rsidRDefault="00F04A04" w:rsidP="00F04A04">
      <w:pPr>
        <w:pStyle w:val="EndNoteBibliography"/>
        <w:ind w:left="720" w:hanging="720"/>
        <w:rPr>
          <w:noProof/>
        </w:rPr>
      </w:pPr>
      <w:r w:rsidRPr="00F04A04">
        <w:rPr>
          <w:noProof/>
        </w:rPr>
        <w:t xml:space="preserve">14. White KM. Longevity Advances in High-Income Countries, 1955–96. </w:t>
      </w:r>
      <w:r w:rsidRPr="00F04A04">
        <w:rPr>
          <w:i/>
          <w:noProof/>
        </w:rPr>
        <w:t>Population and Development Review</w:t>
      </w:r>
      <w:r w:rsidRPr="00F04A04">
        <w:rPr>
          <w:noProof/>
        </w:rPr>
        <w:t xml:space="preserve"> 2002;28(1):59-76. doi: 10.1111/j.1728-4457.2002.00059.x</w:t>
      </w:r>
    </w:p>
    <w:p w14:paraId="06191557" w14:textId="383B1078" w:rsidR="00F04A04" w:rsidRPr="00F04A04" w:rsidRDefault="00F04A04" w:rsidP="00F04A04">
      <w:pPr>
        <w:pStyle w:val="EndNoteBibliography"/>
        <w:ind w:left="720" w:hanging="720"/>
        <w:rPr>
          <w:noProof/>
        </w:rPr>
      </w:pPr>
      <w:r w:rsidRPr="00F04A04">
        <w:rPr>
          <w:noProof/>
        </w:rPr>
        <w:t xml:space="preserve">15. Christensen K, Doblhammer G, Rau R, et al. Ageing populations: the challenges ahead. </w:t>
      </w:r>
      <w:r w:rsidRPr="00F04A04">
        <w:rPr>
          <w:i/>
          <w:noProof/>
        </w:rPr>
        <w:t>The Lancet</w:t>
      </w:r>
      <w:r w:rsidRPr="00F04A04">
        <w:rPr>
          <w:noProof/>
        </w:rPr>
        <w:t xml:space="preserve"> 2009;374(9696):1196-208. doi: </w:t>
      </w:r>
      <w:hyperlink r:id="rId24" w:history="1">
        <w:r w:rsidRPr="00F04A04">
          <w:rPr>
            <w:rStyle w:val="Hyperlink"/>
            <w:noProof/>
          </w:rPr>
          <w:t>https://doi.org/10.1016/S0140-6736(09)61460-4</w:t>
        </w:r>
      </w:hyperlink>
    </w:p>
    <w:p w14:paraId="61EE2559" w14:textId="77777777" w:rsidR="00F04A04" w:rsidRPr="00F04A04" w:rsidRDefault="00F04A04" w:rsidP="00F04A04">
      <w:pPr>
        <w:pStyle w:val="EndNoteBibliography"/>
        <w:ind w:left="720" w:hanging="720"/>
        <w:rPr>
          <w:noProof/>
        </w:rPr>
      </w:pPr>
      <w:r w:rsidRPr="00F04A04">
        <w:rPr>
          <w:noProof/>
        </w:rPr>
        <w:t xml:space="preserve">16. Lee R. The Lee-Carter Method for Forecasting Mortality, with Various Extensions and Applications. </w:t>
      </w:r>
      <w:r w:rsidRPr="00F04A04">
        <w:rPr>
          <w:i/>
          <w:noProof/>
        </w:rPr>
        <w:t>North American Actuarial Journal</w:t>
      </w:r>
      <w:r w:rsidRPr="00F04A04">
        <w:rPr>
          <w:noProof/>
        </w:rPr>
        <w:t xml:space="preserve"> 2000;4(1):80-91. doi: 10.1080/10920277.2000.10595882</w:t>
      </w:r>
    </w:p>
    <w:p w14:paraId="2BF3ADC1" w14:textId="52B07F00" w:rsidR="00F04A04" w:rsidRPr="00F04A04" w:rsidRDefault="00F04A04" w:rsidP="00F04A04">
      <w:pPr>
        <w:pStyle w:val="EndNoteBibliography"/>
        <w:ind w:left="720" w:hanging="720"/>
        <w:rPr>
          <w:noProof/>
        </w:rPr>
      </w:pPr>
      <w:r w:rsidRPr="00F04A04">
        <w:rPr>
          <w:noProof/>
        </w:rPr>
        <w:t xml:space="preserve">17. Human Mortality Database. Overview 2020 [cited 2020 11 August]. Available from: </w:t>
      </w:r>
      <w:hyperlink r:id="rId25" w:history="1">
        <w:r w:rsidRPr="00F04A04">
          <w:rPr>
            <w:rStyle w:val="Hyperlink"/>
            <w:noProof/>
          </w:rPr>
          <w:t>https://www.mortality.org/Public/Overview.php</w:t>
        </w:r>
      </w:hyperlink>
      <w:r w:rsidRPr="00F04A04">
        <w:rPr>
          <w:noProof/>
        </w:rPr>
        <w:t xml:space="preserve"> accessed 11 August 2020.</w:t>
      </w:r>
    </w:p>
    <w:p w14:paraId="1CADC1FB" w14:textId="77777777" w:rsidR="00F04A04" w:rsidRPr="00F04A04" w:rsidRDefault="00F04A04" w:rsidP="00F04A04">
      <w:pPr>
        <w:pStyle w:val="EndNoteBibliography"/>
        <w:ind w:left="720" w:hanging="720"/>
        <w:rPr>
          <w:noProof/>
        </w:rPr>
      </w:pPr>
      <w:r w:rsidRPr="00F04A04">
        <w:rPr>
          <w:noProof/>
        </w:rPr>
        <w:t xml:space="preserve">18. Minton J, Fletcher E, Ramsay J, et al. How bad are life expectancy trends across the UK, and what would it take to get back to previous trends? </w:t>
      </w:r>
      <w:r w:rsidRPr="00F04A04">
        <w:rPr>
          <w:i/>
          <w:noProof/>
        </w:rPr>
        <w:t>Journal of epidemiology and community health</w:t>
      </w:r>
      <w:r w:rsidRPr="00F04A04">
        <w:rPr>
          <w:noProof/>
        </w:rPr>
        <w:t xml:space="preserve"> 2020;74(9):741-46. doi: 10.1136/jech-2020-213870</w:t>
      </w:r>
    </w:p>
    <w:p w14:paraId="2FE2302F" w14:textId="77777777" w:rsidR="00F04A04" w:rsidRPr="00F04A04" w:rsidRDefault="00F04A04" w:rsidP="00F04A04">
      <w:pPr>
        <w:pStyle w:val="EndNoteBibliography"/>
        <w:ind w:left="720" w:hanging="720"/>
        <w:rPr>
          <w:noProof/>
        </w:rPr>
      </w:pPr>
      <w:r w:rsidRPr="00F04A04">
        <w:rPr>
          <w:noProof/>
        </w:rPr>
        <w:t xml:space="preserve">19. Hiam L, Dorling D, McKee M. The cuts and poor health: when and how can we say that one thing causes another? </w:t>
      </w:r>
      <w:r w:rsidRPr="00F04A04">
        <w:rPr>
          <w:i/>
          <w:noProof/>
        </w:rPr>
        <w:t>Journal of the Royal Society of Medicine</w:t>
      </w:r>
      <w:r w:rsidRPr="00F04A04">
        <w:rPr>
          <w:noProof/>
        </w:rPr>
        <w:t xml:space="preserve"> 2018;111(6):199-202. doi: 10.1177/0141076818779237 [published Online First: 2018/06/08]</w:t>
      </w:r>
    </w:p>
    <w:p w14:paraId="70562495" w14:textId="77777777" w:rsidR="00F04A04" w:rsidRPr="00F04A04" w:rsidRDefault="00F04A04" w:rsidP="00F04A04">
      <w:pPr>
        <w:pStyle w:val="EndNoteBibliography"/>
        <w:ind w:left="720" w:hanging="720"/>
        <w:rPr>
          <w:noProof/>
        </w:rPr>
      </w:pPr>
      <w:r w:rsidRPr="00F04A04">
        <w:rPr>
          <w:noProof/>
        </w:rPr>
        <w:t xml:space="preserve">20. Aburto JM, Villavicencio F, Basellini U, et al. Dynamics of life expectancy and life span equality. </w:t>
      </w:r>
      <w:r w:rsidRPr="00F04A04">
        <w:rPr>
          <w:i/>
          <w:noProof/>
        </w:rPr>
        <w:t>Proceedings of the National Academy of Sciences</w:t>
      </w:r>
      <w:r w:rsidRPr="00F04A04">
        <w:rPr>
          <w:noProof/>
        </w:rPr>
        <w:t xml:space="preserve"> 2020;117(10):5250-59. doi: 10.1073/pnas.1915884117</w:t>
      </w:r>
    </w:p>
    <w:p w14:paraId="41ED450C" w14:textId="46F99857" w:rsidR="0003400A" w:rsidRDefault="00912E84">
      <w:r>
        <w:fldChar w:fldCharType="end"/>
      </w:r>
    </w:p>
    <w:sectPr w:rsidR="0003400A" w:rsidSect="00C219BA">
      <w:headerReference w:type="even" r:id="rId26"/>
      <w:headerReference w:type="default" r:id="rId27"/>
      <w:footerReference w:type="even" r:id="rId28"/>
      <w:footerReference w:type="default" r:id="rId29"/>
      <w:footerReference w:type="first" r:id="rId3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INTON, Jon (NHS HEALTH SCOTLAND)" w:date="2020-08-23T15:12:00Z" w:initials="MJ(HS">
    <w:p w14:paraId="47ED564E" w14:textId="67451DBC" w:rsidR="00041FA4" w:rsidRDefault="00041FA4">
      <w:pPr>
        <w:pStyle w:val="CommentText"/>
      </w:pPr>
      <w:r>
        <w:rPr>
          <w:rStyle w:val="CommentReference"/>
        </w:rPr>
        <w:annotationRef/>
      </w:r>
      <w:r>
        <w:t>Suggest referencing this:</w:t>
      </w:r>
      <w:r>
        <w:br/>
      </w:r>
      <w:hyperlink r:id="rId1" w:history="1">
        <w:r>
          <w:rPr>
            <w:rStyle w:val="Hyperlink"/>
          </w:rPr>
          <w:t>https://www.medrxiv.org/content/10.1101/2020.07.16.20155077v1</w:t>
        </w:r>
      </w:hyperlink>
      <w:r>
        <w:br/>
      </w:r>
      <w:r>
        <w:br/>
        <w:t xml:space="preserve">In England &amp; Wales, both life expectancy and lifespan variation fell, the former by over a year, but assuming no within-year mortality displacement (an assumption looking increasingly likely) </w:t>
      </w:r>
    </w:p>
  </w:comment>
  <w:comment w:id="8" w:author="MINTON, Jon (NHS HEALTH SCOTLAND)" w:date="2020-08-23T15:20:00Z" w:initials="MJ(HS">
    <w:p w14:paraId="1E1F3FFC" w14:textId="7D3CC158" w:rsidR="00AB168B" w:rsidRDefault="00AB168B">
      <w:pPr>
        <w:pStyle w:val="CommentText"/>
      </w:pPr>
      <w:r>
        <w:rPr>
          <w:rStyle w:val="CommentReference"/>
        </w:rPr>
        <w:annotationRef/>
      </w:r>
      <w:proofErr w:type="gramStart"/>
      <w:r>
        <w:t>I’m</w:t>
      </w:r>
      <w:proofErr w:type="gramEnd"/>
      <w:r>
        <w:t xml:space="preserve"> happy to rerun and check just before submitting. For text suggest something like “until the latest available year (2017 or later)” to indicate the minimum maximum…</w:t>
      </w:r>
    </w:p>
  </w:comment>
  <w:comment w:id="9" w:author="MINTON, Jon (NHS HEALTH SCOTLAND)" w:date="2020-08-23T15:22:00Z" w:initials="MJ(HS">
    <w:p w14:paraId="1ED236FF" w14:textId="79EA374E" w:rsidR="00AB168B" w:rsidRDefault="00AB168B">
      <w:pPr>
        <w:pStyle w:val="CommentText"/>
      </w:pPr>
      <w:r>
        <w:rPr>
          <w:rStyle w:val="CommentReference"/>
        </w:rPr>
        <w:annotationRef/>
      </w:r>
      <w:r>
        <w:t xml:space="preserve">I </w:t>
      </w:r>
      <w:proofErr w:type="gramStart"/>
      <w:r>
        <w:t>don’t</w:t>
      </w:r>
      <w:proofErr w:type="gramEnd"/>
      <w:r>
        <w:t xml:space="preserve"> think needed. But highlight code on </w:t>
      </w:r>
      <w:proofErr w:type="spellStart"/>
      <w:r>
        <w:t>github</w:t>
      </w:r>
      <w:proofErr w:type="spellEnd"/>
      <w:r>
        <w:t>.</w:t>
      </w:r>
    </w:p>
  </w:comment>
  <w:comment w:id="11" w:author="MINTON, Jon (NHS HEALTH SCOTLAND)" w:date="2020-08-23T15:24:00Z" w:initials="MJ(HS">
    <w:p w14:paraId="023062ED" w14:textId="0C2FDD84" w:rsidR="00AB168B" w:rsidRDefault="00AB168B">
      <w:pPr>
        <w:pStyle w:val="CommentText"/>
      </w:pPr>
      <w:r>
        <w:rPr>
          <w:rStyle w:val="CommentReference"/>
        </w:rPr>
        <w:annotationRef/>
      </w:r>
      <w:r>
        <w:t>Should I use different line types as well as colour here, as with figure 1?</w:t>
      </w:r>
    </w:p>
  </w:comment>
  <w:comment w:id="12" w:author="MINTON, Jon (NHS HEALTH SCOTLAND)" w:date="2020-08-23T15:25:00Z" w:initials="MJ(HS">
    <w:p w14:paraId="2351CD0C" w14:textId="2D3FF9E5" w:rsidR="00AB168B" w:rsidRDefault="00AB168B">
      <w:pPr>
        <w:pStyle w:val="CommentText"/>
      </w:pPr>
      <w:r>
        <w:rPr>
          <w:rStyle w:val="CommentReference"/>
        </w:rPr>
        <w:annotationRef/>
      </w:r>
      <w:r>
        <w:t>Should I use different line types as well as colour as with figure 1?</w:t>
      </w:r>
    </w:p>
  </w:comment>
  <w:comment w:id="13" w:author="MINTON, Jon (NHS HEALTH SCOTLAND)" w:date="2020-08-23T15:26:00Z" w:initials="MJ(HS">
    <w:p w14:paraId="2987522B" w14:textId="6DD9B17D" w:rsidR="003756B5" w:rsidRDefault="003756B5">
      <w:pPr>
        <w:pStyle w:val="CommentText"/>
      </w:pPr>
      <w:r>
        <w:rPr>
          <w:rStyle w:val="CommentReference"/>
        </w:rPr>
        <w:annotationRef/>
      </w:r>
      <w:r>
        <w:t>Has this term been introduced previously?</w:t>
      </w:r>
    </w:p>
  </w:comment>
  <w:comment w:id="15" w:author="MINTON, Jon (NHS HEALTH SCOTLAND)" w:date="2020-08-23T15:32:00Z" w:initials="MJ(HS">
    <w:p w14:paraId="1D50FACE" w14:textId="05793D32" w:rsidR="003756B5" w:rsidRDefault="003756B5">
      <w:pPr>
        <w:pStyle w:val="CommentText"/>
      </w:pPr>
      <w:r>
        <w:rPr>
          <w:rStyle w:val="CommentReference"/>
        </w:rPr>
        <w:annotationRef/>
      </w:r>
      <w:r>
        <w:t xml:space="preserve">Alyson – </w:t>
      </w:r>
      <w:proofErr w:type="gramStart"/>
      <w:r>
        <w:t>definitely need</w:t>
      </w:r>
      <w:proofErr w:type="gramEnd"/>
      <w:r>
        <w:t xml:space="preserve"> to acknowledge her!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ED564E" w15:done="0"/>
  <w15:commentEx w15:paraId="1E1F3FFC" w15:done="0"/>
  <w15:commentEx w15:paraId="1ED236FF" w15:done="0"/>
  <w15:commentEx w15:paraId="023062ED" w15:done="0"/>
  <w15:commentEx w15:paraId="2351CD0C" w15:done="0"/>
  <w15:commentEx w15:paraId="2987522B" w15:done="0"/>
  <w15:commentEx w15:paraId="1D50FA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D05DA" w16cex:dateUtc="2020-08-23T14:12:00Z"/>
  <w16cex:commentExtensible w16cex:durableId="22ED07BB" w16cex:dateUtc="2020-08-23T14:20:00Z"/>
  <w16cex:commentExtensible w16cex:durableId="22ED082A" w16cex:dateUtc="2020-08-23T14:22:00Z"/>
  <w16cex:commentExtensible w16cex:durableId="22ED08BC" w16cex:dateUtc="2020-08-23T14:24:00Z"/>
  <w16cex:commentExtensible w16cex:durableId="22ED08D7" w16cex:dateUtc="2020-08-23T14:25:00Z"/>
  <w16cex:commentExtensible w16cex:durableId="22ED092C" w16cex:dateUtc="2020-08-23T14:26:00Z"/>
  <w16cex:commentExtensible w16cex:durableId="22ED0A79" w16cex:dateUtc="2020-08-23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ED564E" w16cid:durableId="22ED05DA"/>
  <w16cid:commentId w16cid:paraId="1E1F3FFC" w16cid:durableId="22ED07BB"/>
  <w16cid:commentId w16cid:paraId="1ED236FF" w16cid:durableId="22ED082A"/>
  <w16cid:commentId w16cid:paraId="023062ED" w16cid:durableId="22ED08BC"/>
  <w16cid:commentId w16cid:paraId="2351CD0C" w16cid:durableId="22ED08D7"/>
  <w16cid:commentId w16cid:paraId="2987522B" w16cid:durableId="22ED092C"/>
  <w16cid:commentId w16cid:paraId="1D50FACE" w16cid:durableId="22ED0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81313" w14:textId="77777777" w:rsidR="00970F7E" w:rsidRDefault="00970F7E" w:rsidP="00AC68C8">
      <w:pPr>
        <w:spacing w:line="240" w:lineRule="auto"/>
      </w:pPr>
      <w:r>
        <w:separator/>
      </w:r>
    </w:p>
  </w:endnote>
  <w:endnote w:type="continuationSeparator" w:id="0">
    <w:p w14:paraId="33FE7C26" w14:textId="77777777" w:rsidR="00970F7E" w:rsidRDefault="00970F7E" w:rsidP="00AC6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1979769"/>
      <w:docPartObj>
        <w:docPartGallery w:val="Page Numbers (Bottom of Page)"/>
        <w:docPartUnique/>
      </w:docPartObj>
    </w:sdtPr>
    <w:sdtEndPr>
      <w:rPr>
        <w:rStyle w:val="PageNumber"/>
      </w:rPr>
    </w:sdtEndPr>
    <w:sdtContent>
      <w:p w14:paraId="3C4F3473" w14:textId="09AD4C21" w:rsidR="006B77D9" w:rsidRDefault="006B77D9"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47008778"/>
      <w:docPartObj>
        <w:docPartGallery w:val="Page Numbers (Bottom of Page)"/>
        <w:docPartUnique/>
      </w:docPartObj>
    </w:sdtPr>
    <w:sdtEndPr>
      <w:rPr>
        <w:rStyle w:val="PageNumber"/>
      </w:rPr>
    </w:sdtEndPr>
    <w:sdtContent>
      <w:p w14:paraId="223B2863" w14:textId="6F692DFB" w:rsidR="006B77D9" w:rsidRDefault="006B77D9" w:rsidP="00C219BA">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498514" w14:textId="77777777" w:rsidR="006B77D9" w:rsidRDefault="006B77D9" w:rsidP="00C219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7190946"/>
      <w:docPartObj>
        <w:docPartGallery w:val="Page Numbers (Bottom of Page)"/>
        <w:docPartUnique/>
      </w:docPartObj>
    </w:sdtPr>
    <w:sdtEndPr>
      <w:rPr>
        <w:rStyle w:val="PageNumber"/>
      </w:rPr>
    </w:sdtEndPr>
    <w:sdtContent>
      <w:p w14:paraId="37FD300F" w14:textId="240EFB80" w:rsidR="006B77D9" w:rsidRDefault="006B77D9"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0127D0" w14:textId="77777777" w:rsidR="006B77D9" w:rsidRDefault="006B77D9" w:rsidP="00C219B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7625967"/>
      <w:docPartObj>
        <w:docPartGallery w:val="Page Numbers (Bottom of Page)"/>
        <w:docPartUnique/>
      </w:docPartObj>
    </w:sdtPr>
    <w:sdtEndPr>
      <w:rPr>
        <w:rStyle w:val="PageNumber"/>
      </w:rPr>
    </w:sdtEndPr>
    <w:sdtContent>
      <w:p w14:paraId="643AAC3E" w14:textId="3EC7BC91" w:rsidR="006B77D9" w:rsidRDefault="006B77D9" w:rsidP="006B77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2997E2" w14:textId="77777777" w:rsidR="006B77D9" w:rsidRDefault="006B77D9" w:rsidP="00C219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8BAAB" w14:textId="77777777" w:rsidR="00970F7E" w:rsidRDefault="00970F7E" w:rsidP="00AC68C8">
      <w:pPr>
        <w:spacing w:line="240" w:lineRule="auto"/>
      </w:pPr>
      <w:r>
        <w:separator/>
      </w:r>
    </w:p>
  </w:footnote>
  <w:footnote w:type="continuationSeparator" w:id="0">
    <w:p w14:paraId="2E64F9A0" w14:textId="77777777" w:rsidR="00970F7E" w:rsidRDefault="00970F7E" w:rsidP="00AC68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0682227"/>
      <w:docPartObj>
        <w:docPartGallery w:val="Page Numbers (Top of Page)"/>
        <w:docPartUnique/>
      </w:docPartObj>
    </w:sdtPr>
    <w:sdtEndPr>
      <w:rPr>
        <w:rStyle w:val="PageNumber"/>
      </w:rPr>
    </w:sdtEndPr>
    <w:sdtContent>
      <w:p w14:paraId="647FAC32" w14:textId="74FFF8EE" w:rsidR="006B77D9" w:rsidRDefault="006B77D9" w:rsidP="006B7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135B0A" w14:textId="77777777" w:rsidR="006B77D9" w:rsidRDefault="006B77D9" w:rsidP="00C219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815C0" w14:textId="77777777" w:rsidR="006B77D9" w:rsidRDefault="006B77D9" w:rsidP="00C219B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AEB"/>
    <w:multiLevelType w:val="hybridMultilevel"/>
    <w:tmpl w:val="707A6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65891"/>
    <w:multiLevelType w:val="hybridMultilevel"/>
    <w:tmpl w:val="1122A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42B02"/>
    <w:multiLevelType w:val="multilevel"/>
    <w:tmpl w:val="68DC2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417EB"/>
    <w:multiLevelType w:val="hybridMultilevel"/>
    <w:tmpl w:val="707CAF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91607CE"/>
    <w:multiLevelType w:val="hybridMultilevel"/>
    <w:tmpl w:val="3BFC864A"/>
    <w:lvl w:ilvl="0" w:tplc="00BED18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07A4B"/>
    <w:multiLevelType w:val="hybridMultilevel"/>
    <w:tmpl w:val="ABDA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025914"/>
    <w:multiLevelType w:val="multilevel"/>
    <w:tmpl w:val="58E27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720" w:hanging="360"/>
      </w:pPr>
      <w:rPr>
        <w:rFonts w:ascii="Symbol" w:hAnsi="Symbol" w:hint="default"/>
        <w:color w:val="auto"/>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64A37"/>
    <w:multiLevelType w:val="multilevel"/>
    <w:tmpl w:val="DFC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2B4416"/>
    <w:multiLevelType w:val="hybridMultilevel"/>
    <w:tmpl w:val="809EB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B11B9A"/>
    <w:multiLevelType w:val="hybridMultilevel"/>
    <w:tmpl w:val="55C26F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9379D3"/>
    <w:multiLevelType w:val="multilevel"/>
    <w:tmpl w:val="C91E2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0"/>
    <w:lvlOverride w:ilvl="2">
      <w:lvl w:ilvl="2">
        <w:numFmt w:val="lowerRoman"/>
        <w:lvlText w:val="%3."/>
        <w:lvlJc w:val="right"/>
      </w:lvl>
    </w:lvlOverride>
  </w:num>
  <w:num w:numId="4">
    <w:abstractNumId w:val="10"/>
    <w:lvlOverride w:ilvl="2">
      <w:lvl w:ilvl="2">
        <w:numFmt w:val="lowerRoman"/>
        <w:lvlText w:val="%3."/>
        <w:lvlJc w:val="right"/>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2"/>
  </w:num>
  <w:num w:numId="6">
    <w:abstractNumId w:val="6"/>
  </w:num>
  <w:num w:numId="7">
    <w:abstractNumId w:val="9"/>
  </w:num>
  <w:num w:numId="8">
    <w:abstractNumId w:val="0"/>
  </w:num>
  <w:num w:numId="9">
    <w:abstractNumId w:val="7"/>
  </w:num>
  <w:num w:numId="10">
    <w:abstractNumId w:val="8"/>
  </w:num>
  <w:num w:numId="11">
    <w:abstractNumId w:val="5"/>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NTON, Jon (NHS HEALTH SCOTLAND)">
    <w15:presenceInfo w15:providerId="None" w15:userId="MINTON, Jon (NHS HEALTH SCOT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vtta0t42fee5eeva8xarpbe9srzdetrx2a&quot;&gt;A rising tide raises all ship-Converted&lt;record-ids&gt;&lt;item&gt;2&lt;/item&gt;&lt;item&gt;3&lt;/item&gt;&lt;item&gt;4&lt;/item&gt;&lt;item&gt;5&lt;/item&gt;&lt;item&gt;12&lt;/item&gt;&lt;item&gt;14&lt;/item&gt;&lt;item&gt;15&lt;/item&gt;&lt;/record-ids&gt;&lt;/item&gt;&lt;/Libraries&gt;"/>
  </w:docVars>
  <w:rsids>
    <w:rsidRoot w:val="0003400A"/>
    <w:rsid w:val="00002B07"/>
    <w:rsid w:val="000043EE"/>
    <w:rsid w:val="00024B69"/>
    <w:rsid w:val="0002585A"/>
    <w:rsid w:val="0003369D"/>
    <w:rsid w:val="0003400A"/>
    <w:rsid w:val="00040C27"/>
    <w:rsid w:val="00041FA4"/>
    <w:rsid w:val="0004753B"/>
    <w:rsid w:val="00055DF2"/>
    <w:rsid w:val="00057A6F"/>
    <w:rsid w:val="0006331F"/>
    <w:rsid w:val="00086321"/>
    <w:rsid w:val="000B55E4"/>
    <w:rsid w:val="000B6696"/>
    <w:rsid w:val="000B68CB"/>
    <w:rsid w:val="000E18FA"/>
    <w:rsid w:val="000F78C3"/>
    <w:rsid w:val="00113590"/>
    <w:rsid w:val="00134DD7"/>
    <w:rsid w:val="00134E17"/>
    <w:rsid w:val="0013619E"/>
    <w:rsid w:val="001521C9"/>
    <w:rsid w:val="00167194"/>
    <w:rsid w:val="0018016D"/>
    <w:rsid w:val="001825FA"/>
    <w:rsid w:val="00183A28"/>
    <w:rsid w:val="00191D54"/>
    <w:rsid w:val="00193FAD"/>
    <w:rsid w:val="001A7178"/>
    <w:rsid w:val="001B46E8"/>
    <w:rsid w:val="001B60DA"/>
    <w:rsid w:val="001D767B"/>
    <w:rsid w:val="001E20AC"/>
    <w:rsid w:val="001E4BE9"/>
    <w:rsid w:val="001F0A21"/>
    <w:rsid w:val="001F618F"/>
    <w:rsid w:val="00224934"/>
    <w:rsid w:val="00226317"/>
    <w:rsid w:val="00243BED"/>
    <w:rsid w:val="00257BB8"/>
    <w:rsid w:val="0026069E"/>
    <w:rsid w:val="00266261"/>
    <w:rsid w:val="0027253F"/>
    <w:rsid w:val="0027482F"/>
    <w:rsid w:val="0028256A"/>
    <w:rsid w:val="002878BB"/>
    <w:rsid w:val="00287D60"/>
    <w:rsid w:val="002A4972"/>
    <w:rsid w:val="002D08AD"/>
    <w:rsid w:val="002D09E6"/>
    <w:rsid w:val="002E6C3C"/>
    <w:rsid w:val="002F0F8D"/>
    <w:rsid w:val="002F1008"/>
    <w:rsid w:val="002F5BC0"/>
    <w:rsid w:val="00303B53"/>
    <w:rsid w:val="00311691"/>
    <w:rsid w:val="003123AB"/>
    <w:rsid w:val="0032121E"/>
    <w:rsid w:val="00335EEF"/>
    <w:rsid w:val="003421C1"/>
    <w:rsid w:val="0036315C"/>
    <w:rsid w:val="00370B16"/>
    <w:rsid w:val="003756B5"/>
    <w:rsid w:val="0038579E"/>
    <w:rsid w:val="003A3F64"/>
    <w:rsid w:val="003A43FF"/>
    <w:rsid w:val="003D6A26"/>
    <w:rsid w:val="003D73F9"/>
    <w:rsid w:val="003F3C1F"/>
    <w:rsid w:val="0040059C"/>
    <w:rsid w:val="00404FC8"/>
    <w:rsid w:val="00421693"/>
    <w:rsid w:val="004259BC"/>
    <w:rsid w:val="00431575"/>
    <w:rsid w:val="00444508"/>
    <w:rsid w:val="00445891"/>
    <w:rsid w:val="00471150"/>
    <w:rsid w:val="00480195"/>
    <w:rsid w:val="0048223D"/>
    <w:rsid w:val="00482877"/>
    <w:rsid w:val="00491A25"/>
    <w:rsid w:val="00495128"/>
    <w:rsid w:val="004A2EEE"/>
    <w:rsid w:val="004B49D4"/>
    <w:rsid w:val="004C5E64"/>
    <w:rsid w:val="004C64BF"/>
    <w:rsid w:val="004E3FA6"/>
    <w:rsid w:val="004E47CE"/>
    <w:rsid w:val="004F0791"/>
    <w:rsid w:val="004F14B8"/>
    <w:rsid w:val="004F3782"/>
    <w:rsid w:val="0050755D"/>
    <w:rsid w:val="00532798"/>
    <w:rsid w:val="00534765"/>
    <w:rsid w:val="00537A80"/>
    <w:rsid w:val="00541CF6"/>
    <w:rsid w:val="00565791"/>
    <w:rsid w:val="00573465"/>
    <w:rsid w:val="00591B41"/>
    <w:rsid w:val="005A77B2"/>
    <w:rsid w:val="005A7B21"/>
    <w:rsid w:val="005B4B4C"/>
    <w:rsid w:val="005C2B39"/>
    <w:rsid w:val="005C598F"/>
    <w:rsid w:val="005E128D"/>
    <w:rsid w:val="005E12CC"/>
    <w:rsid w:val="005E5EFE"/>
    <w:rsid w:val="005F17C7"/>
    <w:rsid w:val="006159B7"/>
    <w:rsid w:val="006256A8"/>
    <w:rsid w:val="00637AC6"/>
    <w:rsid w:val="00643D2C"/>
    <w:rsid w:val="0064711F"/>
    <w:rsid w:val="00662CCD"/>
    <w:rsid w:val="0066725B"/>
    <w:rsid w:val="006767C9"/>
    <w:rsid w:val="00681070"/>
    <w:rsid w:val="00687C3F"/>
    <w:rsid w:val="006B5056"/>
    <w:rsid w:val="006B77D9"/>
    <w:rsid w:val="006C17C1"/>
    <w:rsid w:val="006C41C3"/>
    <w:rsid w:val="006E71F7"/>
    <w:rsid w:val="006F14EC"/>
    <w:rsid w:val="007054FD"/>
    <w:rsid w:val="007268D9"/>
    <w:rsid w:val="007426DE"/>
    <w:rsid w:val="00750B88"/>
    <w:rsid w:val="00757BD5"/>
    <w:rsid w:val="00760626"/>
    <w:rsid w:val="00771F8A"/>
    <w:rsid w:val="00780621"/>
    <w:rsid w:val="007810CD"/>
    <w:rsid w:val="007849ED"/>
    <w:rsid w:val="00784E72"/>
    <w:rsid w:val="00791307"/>
    <w:rsid w:val="00795D36"/>
    <w:rsid w:val="007B7445"/>
    <w:rsid w:val="007C0003"/>
    <w:rsid w:val="007C3CB7"/>
    <w:rsid w:val="007E23BB"/>
    <w:rsid w:val="007E65D1"/>
    <w:rsid w:val="007F3F3E"/>
    <w:rsid w:val="0081057E"/>
    <w:rsid w:val="0081183E"/>
    <w:rsid w:val="00815531"/>
    <w:rsid w:val="00823960"/>
    <w:rsid w:val="0082402A"/>
    <w:rsid w:val="008501A8"/>
    <w:rsid w:val="008517B2"/>
    <w:rsid w:val="00864382"/>
    <w:rsid w:val="00876D64"/>
    <w:rsid w:val="008A19FE"/>
    <w:rsid w:val="008A624A"/>
    <w:rsid w:val="008B5565"/>
    <w:rsid w:val="008E0DB1"/>
    <w:rsid w:val="008F1FA9"/>
    <w:rsid w:val="009022CA"/>
    <w:rsid w:val="00904689"/>
    <w:rsid w:val="00912CD3"/>
    <w:rsid w:val="00912E84"/>
    <w:rsid w:val="00924587"/>
    <w:rsid w:val="00925A13"/>
    <w:rsid w:val="009404A7"/>
    <w:rsid w:val="0094109E"/>
    <w:rsid w:val="00970F7E"/>
    <w:rsid w:val="00975955"/>
    <w:rsid w:val="009940B4"/>
    <w:rsid w:val="009D2AFA"/>
    <w:rsid w:val="009D4229"/>
    <w:rsid w:val="009D5F69"/>
    <w:rsid w:val="009F4702"/>
    <w:rsid w:val="00A00E64"/>
    <w:rsid w:val="00A03482"/>
    <w:rsid w:val="00A07436"/>
    <w:rsid w:val="00A270C5"/>
    <w:rsid w:val="00A42424"/>
    <w:rsid w:val="00A5519B"/>
    <w:rsid w:val="00A553C4"/>
    <w:rsid w:val="00A60848"/>
    <w:rsid w:val="00A61F52"/>
    <w:rsid w:val="00A62989"/>
    <w:rsid w:val="00A64907"/>
    <w:rsid w:val="00A7680F"/>
    <w:rsid w:val="00A82B7F"/>
    <w:rsid w:val="00A86E67"/>
    <w:rsid w:val="00AB168B"/>
    <w:rsid w:val="00AB557C"/>
    <w:rsid w:val="00AC68C8"/>
    <w:rsid w:val="00AF0EDF"/>
    <w:rsid w:val="00AF3417"/>
    <w:rsid w:val="00B054F6"/>
    <w:rsid w:val="00B16AF0"/>
    <w:rsid w:val="00B227E7"/>
    <w:rsid w:val="00B43806"/>
    <w:rsid w:val="00B52A38"/>
    <w:rsid w:val="00B633A5"/>
    <w:rsid w:val="00B6471A"/>
    <w:rsid w:val="00B709A4"/>
    <w:rsid w:val="00B722A0"/>
    <w:rsid w:val="00B77230"/>
    <w:rsid w:val="00B95033"/>
    <w:rsid w:val="00B96D31"/>
    <w:rsid w:val="00BB545C"/>
    <w:rsid w:val="00BB6824"/>
    <w:rsid w:val="00BB7460"/>
    <w:rsid w:val="00BC48EE"/>
    <w:rsid w:val="00BD6893"/>
    <w:rsid w:val="00C219BA"/>
    <w:rsid w:val="00C36079"/>
    <w:rsid w:val="00C5052D"/>
    <w:rsid w:val="00C54484"/>
    <w:rsid w:val="00C6152A"/>
    <w:rsid w:val="00C6307F"/>
    <w:rsid w:val="00C971DF"/>
    <w:rsid w:val="00CC79C0"/>
    <w:rsid w:val="00CD415C"/>
    <w:rsid w:val="00D0372B"/>
    <w:rsid w:val="00D07918"/>
    <w:rsid w:val="00D13827"/>
    <w:rsid w:val="00D239F1"/>
    <w:rsid w:val="00D3268F"/>
    <w:rsid w:val="00D5734A"/>
    <w:rsid w:val="00D73575"/>
    <w:rsid w:val="00D80590"/>
    <w:rsid w:val="00DA5A84"/>
    <w:rsid w:val="00DB56C9"/>
    <w:rsid w:val="00DD544F"/>
    <w:rsid w:val="00DE3C83"/>
    <w:rsid w:val="00DE4EEB"/>
    <w:rsid w:val="00DE68E5"/>
    <w:rsid w:val="00E009FF"/>
    <w:rsid w:val="00E0475A"/>
    <w:rsid w:val="00E22D23"/>
    <w:rsid w:val="00E2594C"/>
    <w:rsid w:val="00E2644D"/>
    <w:rsid w:val="00E54CAD"/>
    <w:rsid w:val="00E81AA3"/>
    <w:rsid w:val="00E916B4"/>
    <w:rsid w:val="00E92FF4"/>
    <w:rsid w:val="00EA2FE6"/>
    <w:rsid w:val="00EA4184"/>
    <w:rsid w:val="00EC53AD"/>
    <w:rsid w:val="00EF013A"/>
    <w:rsid w:val="00EF0E29"/>
    <w:rsid w:val="00EF11B4"/>
    <w:rsid w:val="00EF13CA"/>
    <w:rsid w:val="00F04A04"/>
    <w:rsid w:val="00F12FE4"/>
    <w:rsid w:val="00F2122E"/>
    <w:rsid w:val="00F62B18"/>
    <w:rsid w:val="00F80B19"/>
    <w:rsid w:val="00F8332F"/>
    <w:rsid w:val="00F8528D"/>
    <w:rsid w:val="00F921A5"/>
    <w:rsid w:val="00F95436"/>
    <w:rsid w:val="00FA3EB7"/>
    <w:rsid w:val="00FB3440"/>
    <w:rsid w:val="00FB7C06"/>
    <w:rsid w:val="00FD4C4F"/>
    <w:rsid w:val="00FD5277"/>
    <w:rsid w:val="00FE25F3"/>
    <w:rsid w:val="00FF4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6FB32"/>
  <w15:chartTrackingRefBased/>
  <w15:docId w15:val="{F4EE136B-5619-1F43-8255-84F1D9A9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AD"/>
    <w:pPr>
      <w:spacing w:line="360" w:lineRule="auto"/>
    </w:pPr>
    <w:rPr>
      <w:sz w:val="22"/>
    </w:rPr>
  </w:style>
  <w:style w:type="paragraph" w:styleId="Heading1">
    <w:name w:val="heading 1"/>
    <w:basedOn w:val="Normal"/>
    <w:next w:val="Normal"/>
    <w:link w:val="Heading1Char"/>
    <w:uiPriority w:val="9"/>
    <w:qFormat/>
    <w:rsid w:val="00AC68C8"/>
    <w:pPr>
      <w:keepNext/>
      <w:keepLines/>
      <w:spacing w:before="240"/>
      <w:outlineLvl w:val="0"/>
    </w:pPr>
    <w:rPr>
      <w:rFonts w:asciiTheme="majorHAnsi" w:eastAsiaTheme="majorEastAsia" w:hAnsiTheme="majorHAnsi" w:cs="Times New Roman (Headings CS)"/>
      <w:b/>
      <w:smallCaps/>
      <w:sz w:val="32"/>
      <w:szCs w:val="32"/>
    </w:rPr>
  </w:style>
  <w:style w:type="paragraph" w:styleId="Heading2">
    <w:name w:val="heading 2"/>
    <w:basedOn w:val="Normal"/>
    <w:next w:val="Normal"/>
    <w:link w:val="Heading2Char"/>
    <w:uiPriority w:val="9"/>
    <w:unhideWhenUsed/>
    <w:qFormat/>
    <w:rsid w:val="00B633A5"/>
    <w:pPr>
      <w:keepNext/>
      <w:keepLines/>
      <w:spacing w:before="40"/>
      <w:outlineLvl w:val="1"/>
    </w:pPr>
    <w:rPr>
      <w:rFonts w:ascii="Calibri Light" w:eastAsiaTheme="majorEastAsia" w:hAnsi="Calibri Light"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C8"/>
    <w:rPr>
      <w:rFonts w:asciiTheme="majorHAnsi" w:eastAsiaTheme="majorEastAsia" w:hAnsiTheme="majorHAnsi" w:cs="Times New Roman (Headings CS)"/>
      <w:b/>
      <w:smallCaps/>
      <w:sz w:val="32"/>
      <w:szCs w:val="32"/>
    </w:rPr>
  </w:style>
  <w:style w:type="paragraph" w:customStyle="1" w:styleId="EndNoteBibliographyTitle">
    <w:name w:val="EndNote Bibliography Title"/>
    <w:basedOn w:val="Normal"/>
    <w:link w:val="EndNoteBibliographyTitleChar"/>
    <w:rsid w:val="00912E84"/>
    <w:pPr>
      <w:jc w:val="center"/>
    </w:pPr>
    <w:rPr>
      <w:rFonts w:ascii="Calibri" w:hAnsi="Calibri" w:cs="Calibri"/>
      <w:sz w:val="24"/>
      <w:lang w:val="en-US"/>
    </w:rPr>
  </w:style>
  <w:style w:type="character" w:customStyle="1" w:styleId="EndNoteBibliographyTitleChar">
    <w:name w:val="EndNote Bibliography Title Char"/>
    <w:basedOn w:val="DefaultParagraphFont"/>
    <w:link w:val="EndNoteBibliographyTitle"/>
    <w:rsid w:val="00912E84"/>
    <w:rPr>
      <w:rFonts w:ascii="Calibri" w:hAnsi="Calibri" w:cs="Calibri"/>
      <w:lang w:val="en-US"/>
    </w:rPr>
  </w:style>
  <w:style w:type="paragraph" w:customStyle="1" w:styleId="EndNoteBibliography">
    <w:name w:val="EndNote Bibliography"/>
    <w:basedOn w:val="Normal"/>
    <w:link w:val="EndNoteBibliographyChar"/>
    <w:rsid w:val="00912E84"/>
    <w:pPr>
      <w:spacing w:line="240" w:lineRule="auto"/>
    </w:pPr>
    <w:rPr>
      <w:rFonts w:ascii="Calibri" w:hAnsi="Calibri" w:cs="Calibri"/>
      <w:sz w:val="24"/>
      <w:lang w:val="en-US"/>
    </w:rPr>
  </w:style>
  <w:style w:type="character" w:customStyle="1" w:styleId="EndNoteBibliographyChar">
    <w:name w:val="EndNote Bibliography Char"/>
    <w:basedOn w:val="DefaultParagraphFont"/>
    <w:link w:val="EndNoteBibliography"/>
    <w:rsid w:val="00912E84"/>
    <w:rPr>
      <w:rFonts w:ascii="Calibri" w:hAnsi="Calibri" w:cs="Calibri"/>
      <w:lang w:val="en-US"/>
    </w:rPr>
  </w:style>
  <w:style w:type="character" w:styleId="Hyperlink">
    <w:name w:val="Hyperlink"/>
    <w:basedOn w:val="DefaultParagraphFont"/>
    <w:uiPriority w:val="99"/>
    <w:unhideWhenUsed/>
    <w:rsid w:val="0013619E"/>
    <w:rPr>
      <w:color w:val="0563C1" w:themeColor="hyperlink"/>
      <w:u w:val="single"/>
    </w:rPr>
  </w:style>
  <w:style w:type="character" w:styleId="UnresolvedMention">
    <w:name w:val="Unresolved Mention"/>
    <w:basedOn w:val="DefaultParagraphFont"/>
    <w:uiPriority w:val="99"/>
    <w:semiHidden/>
    <w:unhideWhenUsed/>
    <w:rsid w:val="0013619E"/>
    <w:rPr>
      <w:color w:val="605E5C"/>
      <w:shd w:val="clear" w:color="auto" w:fill="E1DFDD"/>
    </w:rPr>
  </w:style>
  <w:style w:type="paragraph" w:styleId="Caption">
    <w:name w:val="caption"/>
    <w:basedOn w:val="Normal"/>
    <w:next w:val="Normal"/>
    <w:uiPriority w:val="35"/>
    <w:unhideWhenUsed/>
    <w:qFormat/>
    <w:rsid w:val="0013619E"/>
    <w:pPr>
      <w:spacing w:after="200"/>
    </w:pPr>
    <w:rPr>
      <w:i/>
      <w:iCs/>
      <w:color w:val="44546A" w:themeColor="text2"/>
      <w:sz w:val="18"/>
      <w:szCs w:val="18"/>
    </w:rPr>
  </w:style>
  <w:style w:type="paragraph" w:styleId="ListParagraph">
    <w:name w:val="List Paragraph"/>
    <w:basedOn w:val="Normal"/>
    <w:uiPriority w:val="34"/>
    <w:qFormat/>
    <w:rsid w:val="00FF444B"/>
    <w:pPr>
      <w:ind w:left="720"/>
      <w:contextualSpacing/>
    </w:pPr>
  </w:style>
  <w:style w:type="paragraph" w:styleId="BalloonText">
    <w:name w:val="Balloon Text"/>
    <w:basedOn w:val="Normal"/>
    <w:link w:val="BalloonTextChar"/>
    <w:uiPriority w:val="99"/>
    <w:semiHidden/>
    <w:unhideWhenUsed/>
    <w:rsid w:val="000B55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55E4"/>
    <w:rPr>
      <w:rFonts w:ascii="Times New Roman" w:hAnsi="Times New Roman" w:cs="Times New Roman"/>
      <w:sz w:val="18"/>
      <w:szCs w:val="18"/>
    </w:rPr>
  </w:style>
  <w:style w:type="paragraph" w:styleId="NormalWeb">
    <w:name w:val="Normal (Web)"/>
    <w:basedOn w:val="Normal"/>
    <w:uiPriority w:val="99"/>
    <w:unhideWhenUsed/>
    <w:rsid w:val="000B55E4"/>
    <w:pPr>
      <w:spacing w:before="100" w:beforeAutospacing="1" w:after="100" w:afterAutospacing="1"/>
    </w:pPr>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AC68C8"/>
    <w:pPr>
      <w:spacing w:line="240" w:lineRule="auto"/>
    </w:pPr>
    <w:rPr>
      <w:rFonts w:ascii="Arial" w:hAnsi="Arial"/>
      <w:sz w:val="20"/>
      <w:szCs w:val="20"/>
      <w:lang w:val="en-US"/>
    </w:rPr>
  </w:style>
  <w:style w:type="character" w:customStyle="1" w:styleId="FootnoteTextChar">
    <w:name w:val="Footnote Text Char"/>
    <w:basedOn w:val="DefaultParagraphFont"/>
    <w:link w:val="FootnoteText"/>
    <w:uiPriority w:val="99"/>
    <w:semiHidden/>
    <w:rsid w:val="00AC68C8"/>
    <w:rPr>
      <w:rFonts w:ascii="Arial" w:hAnsi="Arial"/>
      <w:sz w:val="20"/>
      <w:szCs w:val="20"/>
      <w:lang w:val="en-US"/>
    </w:rPr>
  </w:style>
  <w:style w:type="character" w:styleId="FootnoteReference">
    <w:name w:val="footnote reference"/>
    <w:basedOn w:val="DefaultParagraphFont"/>
    <w:uiPriority w:val="99"/>
    <w:semiHidden/>
    <w:unhideWhenUsed/>
    <w:rsid w:val="00AC68C8"/>
    <w:rPr>
      <w:vertAlign w:val="superscript"/>
    </w:rPr>
  </w:style>
  <w:style w:type="character" w:styleId="CommentReference">
    <w:name w:val="annotation reference"/>
    <w:basedOn w:val="DefaultParagraphFont"/>
    <w:uiPriority w:val="99"/>
    <w:semiHidden/>
    <w:unhideWhenUsed/>
    <w:rsid w:val="00AC68C8"/>
    <w:rPr>
      <w:sz w:val="16"/>
      <w:szCs w:val="16"/>
    </w:rPr>
  </w:style>
  <w:style w:type="paragraph" w:styleId="CommentText">
    <w:name w:val="annotation text"/>
    <w:basedOn w:val="Normal"/>
    <w:link w:val="CommentTextChar"/>
    <w:uiPriority w:val="99"/>
    <w:semiHidden/>
    <w:unhideWhenUsed/>
    <w:rsid w:val="00AC68C8"/>
    <w:pPr>
      <w:spacing w:line="240" w:lineRule="auto"/>
    </w:pPr>
    <w:rPr>
      <w:sz w:val="20"/>
      <w:szCs w:val="20"/>
    </w:rPr>
  </w:style>
  <w:style w:type="character" w:customStyle="1" w:styleId="CommentTextChar">
    <w:name w:val="Comment Text Char"/>
    <w:basedOn w:val="DefaultParagraphFont"/>
    <w:link w:val="CommentText"/>
    <w:uiPriority w:val="99"/>
    <w:semiHidden/>
    <w:rsid w:val="00AC68C8"/>
    <w:rPr>
      <w:sz w:val="20"/>
      <w:szCs w:val="20"/>
    </w:rPr>
  </w:style>
  <w:style w:type="paragraph" w:styleId="CommentSubject">
    <w:name w:val="annotation subject"/>
    <w:basedOn w:val="CommentText"/>
    <w:next w:val="CommentText"/>
    <w:link w:val="CommentSubjectChar"/>
    <w:uiPriority w:val="99"/>
    <w:semiHidden/>
    <w:unhideWhenUsed/>
    <w:rsid w:val="00AC68C8"/>
    <w:rPr>
      <w:b/>
      <w:bCs/>
    </w:rPr>
  </w:style>
  <w:style w:type="character" w:customStyle="1" w:styleId="CommentSubjectChar">
    <w:name w:val="Comment Subject Char"/>
    <w:basedOn w:val="CommentTextChar"/>
    <w:link w:val="CommentSubject"/>
    <w:uiPriority w:val="99"/>
    <w:semiHidden/>
    <w:rsid w:val="00AC68C8"/>
    <w:rPr>
      <w:b/>
      <w:bCs/>
      <w:sz w:val="20"/>
      <w:szCs w:val="20"/>
    </w:rPr>
  </w:style>
  <w:style w:type="character" w:customStyle="1" w:styleId="Heading2Char">
    <w:name w:val="Heading 2 Char"/>
    <w:basedOn w:val="DefaultParagraphFont"/>
    <w:link w:val="Heading2"/>
    <w:uiPriority w:val="9"/>
    <w:rsid w:val="00B633A5"/>
    <w:rPr>
      <w:rFonts w:ascii="Calibri Light" w:eastAsiaTheme="majorEastAsia" w:hAnsi="Calibri Light" w:cstheme="majorBidi"/>
      <w:b/>
      <w:sz w:val="22"/>
      <w:szCs w:val="26"/>
    </w:rPr>
  </w:style>
  <w:style w:type="character" w:styleId="Strong">
    <w:name w:val="Strong"/>
    <w:basedOn w:val="DefaultParagraphFont"/>
    <w:uiPriority w:val="22"/>
    <w:qFormat/>
    <w:rsid w:val="00F8528D"/>
    <w:rPr>
      <w:b/>
      <w:bCs/>
    </w:rPr>
  </w:style>
  <w:style w:type="paragraph" w:styleId="Header">
    <w:name w:val="header"/>
    <w:basedOn w:val="Normal"/>
    <w:link w:val="HeaderChar"/>
    <w:uiPriority w:val="99"/>
    <w:unhideWhenUsed/>
    <w:rsid w:val="00C219BA"/>
    <w:pPr>
      <w:tabs>
        <w:tab w:val="center" w:pos="4513"/>
        <w:tab w:val="right" w:pos="9026"/>
      </w:tabs>
      <w:spacing w:line="240" w:lineRule="auto"/>
    </w:pPr>
  </w:style>
  <w:style w:type="character" w:customStyle="1" w:styleId="HeaderChar">
    <w:name w:val="Header Char"/>
    <w:basedOn w:val="DefaultParagraphFont"/>
    <w:link w:val="Header"/>
    <w:uiPriority w:val="99"/>
    <w:rsid w:val="00C219BA"/>
    <w:rPr>
      <w:sz w:val="22"/>
    </w:rPr>
  </w:style>
  <w:style w:type="paragraph" w:styleId="Footer">
    <w:name w:val="footer"/>
    <w:basedOn w:val="Normal"/>
    <w:link w:val="FooterChar"/>
    <w:uiPriority w:val="99"/>
    <w:unhideWhenUsed/>
    <w:rsid w:val="00C219BA"/>
    <w:pPr>
      <w:tabs>
        <w:tab w:val="center" w:pos="4513"/>
        <w:tab w:val="right" w:pos="9026"/>
      </w:tabs>
      <w:spacing w:line="240" w:lineRule="auto"/>
    </w:pPr>
  </w:style>
  <w:style w:type="character" w:customStyle="1" w:styleId="FooterChar">
    <w:name w:val="Footer Char"/>
    <w:basedOn w:val="DefaultParagraphFont"/>
    <w:link w:val="Footer"/>
    <w:uiPriority w:val="99"/>
    <w:rsid w:val="00C219BA"/>
    <w:rPr>
      <w:sz w:val="22"/>
    </w:rPr>
  </w:style>
  <w:style w:type="character" w:styleId="PageNumber">
    <w:name w:val="page number"/>
    <w:basedOn w:val="DefaultParagraphFont"/>
    <w:uiPriority w:val="99"/>
    <w:semiHidden/>
    <w:unhideWhenUsed/>
    <w:rsid w:val="00C219BA"/>
  </w:style>
  <w:style w:type="character" w:styleId="FollowedHyperlink">
    <w:name w:val="FollowedHyperlink"/>
    <w:basedOn w:val="DefaultParagraphFont"/>
    <w:uiPriority w:val="99"/>
    <w:semiHidden/>
    <w:unhideWhenUsed/>
    <w:rsid w:val="00637A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82457">
      <w:bodyDiv w:val="1"/>
      <w:marLeft w:val="0"/>
      <w:marRight w:val="0"/>
      <w:marTop w:val="0"/>
      <w:marBottom w:val="0"/>
      <w:divBdr>
        <w:top w:val="none" w:sz="0" w:space="0" w:color="auto"/>
        <w:left w:val="none" w:sz="0" w:space="0" w:color="auto"/>
        <w:bottom w:val="none" w:sz="0" w:space="0" w:color="auto"/>
        <w:right w:val="none" w:sz="0" w:space="0" w:color="auto"/>
      </w:divBdr>
    </w:div>
    <w:div w:id="513299995">
      <w:bodyDiv w:val="1"/>
      <w:marLeft w:val="0"/>
      <w:marRight w:val="0"/>
      <w:marTop w:val="0"/>
      <w:marBottom w:val="0"/>
      <w:divBdr>
        <w:top w:val="none" w:sz="0" w:space="0" w:color="auto"/>
        <w:left w:val="none" w:sz="0" w:space="0" w:color="auto"/>
        <w:bottom w:val="none" w:sz="0" w:space="0" w:color="auto"/>
        <w:right w:val="none" w:sz="0" w:space="0" w:color="auto"/>
      </w:divBdr>
    </w:div>
    <w:div w:id="838808723">
      <w:bodyDiv w:val="1"/>
      <w:marLeft w:val="0"/>
      <w:marRight w:val="0"/>
      <w:marTop w:val="0"/>
      <w:marBottom w:val="0"/>
      <w:divBdr>
        <w:top w:val="none" w:sz="0" w:space="0" w:color="auto"/>
        <w:left w:val="none" w:sz="0" w:space="0" w:color="auto"/>
        <w:bottom w:val="none" w:sz="0" w:space="0" w:color="auto"/>
        <w:right w:val="none" w:sz="0" w:space="0" w:color="auto"/>
      </w:divBdr>
    </w:div>
    <w:div w:id="958757845">
      <w:bodyDiv w:val="1"/>
      <w:marLeft w:val="0"/>
      <w:marRight w:val="0"/>
      <w:marTop w:val="0"/>
      <w:marBottom w:val="0"/>
      <w:divBdr>
        <w:top w:val="none" w:sz="0" w:space="0" w:color="auto"/>
        <w:left w:val="none" w:sz="0" w:space="0" w:color="auto"/>
        <w:bottom w:val="none" w:sz="0" w:space="0" w:color="auto"/>
        <w:right w:val="none" w:sz="0" w:space="0" w:color="auto"/>
      </w:divBdr>
    </w:div>
    <w:div w:id="1139617892">
      <w:bodyDiv w:val="1"/>
      <w:marLeft w:val="0"/>
      <w:marRight w:val="0"/>
      <w:marTop w:val="0"/>
      <w:marBottom w:val="0"/>
      <w:divBdr>
        <w:top w:val="none" w:sz="0" w:space="0" w:color="auto"/>
        <w:left w:val="none" w:sz="0" w:space="0" w:color="auto"/>
        <w:bottom w:val="none" w:sz="0" w:space="0" w:color="auto"/>
        <w:right w:val="none" w:sz="0" w:space="0" w:color="auto"/>
      </w:divBdr>
    </w:div>
    <w:div w:id="1325355618">
      <w:bodyDiv w:val="1"/>
      <w:marLeft w:val="0"/>
      <w:marRight w:val="0"/>
      <w:marTop w:val="0"/>
      <w:marBottom w:val="0"/>
      <w:divBdr>
        <w:top w:val="none" w:sz="0" w:space="0" w:color="auto"/>
        <w:left w:val="none" w:sz="0" w:space="0" w:color="auto"/>
        <w:bottom w:val="none" w:sz="0" w:space="0" w:color="auto"/>
        <w:right w:val="none" w:sz="0" w:space="0" w:color="auto"/>
      </w:divBdr>
    </w:div>
    <w:div w:id="1613589261">
      <w:bodyDiv w:val="1"/>
      <w:marLeft w:val="0"/>
      <w:marRight w:val="0"/>
      <w:marTop w:val="0"/>
      <w:marBottom w:val="0"/>
      <w:divBdr>
        <w:top w:val="none" w:sz="0" w:space="0" w:color="auto"/>
        <w:left w:val="none" w:sz="0" w:space="0" w:color="auto"/>
        <w:bottom w:val="none" w:sz="0" w:space="0" w:color="auto"/>
        <w:right w:val="none" w:sz="0" w:space="0" w:color="auto"/>
      </w:divBdr>
    </w:div>
    <w:div w:id="1680767447">
      <w:bodyDiv w:val="1"/>
      <w:marLeft w:val="0"/>
      <w:marRight w:val="0"/>
      <w:marTop w:val="0"/>
      <w:marBottom w:val="0"/>
      <w:divBdr>
        <w:top w:val="none" w:sz="0" w:space="0" w:color="auto"/>
        <w:left w:val="none" w:sz="0" w:space="0" w:color="auto"/>
        <w:bottom w:val="none" w:sz="0" w:space="0" w:color="auto"/>
        <w:right w:val="none" w:sz="0" w:space="0" w:color="auto"/>
      </w:divBdr>
    </w:div>
    <w:div w:id="20839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medrxiv.org/content/10.1101/2020.07.16.20155077v1"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ons.gov.uk/peoplepopulationandcommunity/birthsdeathsandmarriages/deaths/articles/comparisonsofallcausemortalitybetweeneuropeancountriesandregions/januarytojune2020"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muse.jhu.edu/article/671752/pdf?casa_token=bhG_ucDpXQcAAAAA:V0KMLbgIjulqGNMedAEbKWe0EDxixZevy5LjZKylJu_DgDugqpbM9Avn9CMpO6GR8ZlvEFtL6hk" TargetMode="External"/><Relationship Id="rId7" Type="http://schemas.openxmlformats.org/officeDocument/2006/relationships/hyperlink" Target="https://jech.bmj.com/pages/authors/"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mortality.org/Public/Overview.ph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dc.gov/nchs/data/nvsr/nvsr68/nvsr68_07-508.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016/S0140-6736(09)61460-4"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npa.go.jp/news/other/earthquake2011/pdf/higaijokyo_e.pdf"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www.theguardian.com/commentisfree/2020/aug/10/england-worst-covid-figures-austerity-inequalit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ons.gov.uk/peoplepopulationandcommunity/birthsdeathsandmarriages/lifeexpectancies/articles/changingtrendsinmortalityaninternationalcomparison/2000to2016" TargetMode="External"/><Relationship Id="rId27" Type="http://schemas.openxmlformats.org/officeDocument/2006/relationships/header" Target="header2.xml"/><Relationship Id="rId30" Type="http://schemas.openxmlformats.org/officeDocument/2006/relationships/footer" Target="footer3.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8184</Words>
  <Characters>46655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Hiam</dc:creator>
  <cp:keywords/>
  <dc:description/>
  <cp:lastModifiedBy>MINTON, Jon (NHS HEALTH SCOTLAND)</cp:lastModifiedBy>
  <cp:revision>4</cp:revision>
  <dcterms:created xsi:type="dcterms:W3CDTF">2020-08-12T12:30:00Z</dcterms:created>
  <dcterms:modified xsi:type="dcterms:W3CDTF">2020-08-23T14:33:00Z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1160874</vt:lpwstr>
  </property>
  <property fmtid="{D5CDD505-2E9C-101B-9397-08002B2CF9AE}" pid="4" name="InsertAsFootnote">
    <vt:lpwstr>False</vt:lpwstr>
  </property>
  <property fmtid="{D5CDD505-2E9C-101B-9397-08002B2CF9AE}" pid="5" name="StyleId">
    <vt:lpwstr>http://www.zotero.org/styles/vancouver</vt:lpwstr>
  </property>
</Properties>
</file>