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D4690" w14:textId="5CDCA4EC" w:rsidR="00D975D7" w:rsidRDefault="00F8528D" w:rsidP="007370DB">
      <w:pPr>
        <w:rPr>
          <w:rFonts w:cs="Arial"/>
          <w:color w:val="FF0000"/>
          <w:szCs w:val="22"/>
        </w:rPr>
      </w:pPr>
      <w:r w:rsidRPr="00C71289">
        <w:rPr>
          <w:rFonts w:cs="Arial"/>
          <w:b/>
          <w:bCs/>
          <w:szCs w:val="22"/>
        </w:rPr>
        <w:t>Word count:</w:t>
      </w:r>
      <w:r w:rsidRPr="00C71289">
        <w:rPr>
          <w:rFonts w:cs="Arial"/>
          <w:szCs w:val="22"/>
        </w:rPr>
        <w:t xml:space="preserve"> </w:t>
      </w:r>
      <w:r w:rsidR="00A85CD1">
        <w:rPr>
          <w:rFonts w:cs="Arial"/>
          <w:szCs w:val="22"/>
        </w:rPr>
        <w:t>30</w:t>
      </w:r>
      <w:r w:rsidR="006F6C93">
        <w:rPr>
          <w:rFonts w:cs="Arial"/>
          <w:szCs w:val="22"/>
        </w:rPr>
        <w:t>48</w:t>
      </w:r>
      <w:r w:rsidR="00A85CD1">
        <w:rPr>
          <w:rFonts w:cs="Arial"/>
          <w:szCs w:val="22"/>
        </w:rPr>
        <w:t xml:space="preserve"> (minus </w:t>
      </w:r>
      <w:r w:rsidR="006F6C93">
        <w:rPr>
          <w:rFonts w:cs="Arial"/>
          <w:szCs w:val="22"/>
        </w:rPr>
        <w:t>box 1 and 2</w:t>
      </w:r>
      <w:r w:rsidR="00A85CD1">
        <w:rPr>
          <w:rFonts w:cs="Arial"/>
          <w:szCs w:val="22"/>
        </w:rPr>
        <w:t xml:space="preserve">) </w:t>
      </w:r>
      <w:r w:rsidR="00A85CD1" w:rsidRPr="00C71289">
        <w:rPr>
          <w:rFonts w:cs="Arial"/>
          <w:szCs w:val="22"/>
        </w:rPr>
        <w:t xml:space="preserve"> </w:t>
      </w:r>
    </w:p>
    <w:p w14:paraId="6CFEE56B" w14:textId="4E6694F8" w:rsidR="000A2569" w:rsidRDefault="00F8528D" w:rsidP="007370DB">
      <w:pPr>
        <w:rPr>
          <w:rFonts w:cs="Arial"/>
          <w:szCs w:val="22"/>
        </w:rPr>
      </w:pPr>
      <w:r w:rsidRPr="00C71289">
        <w:rPr>
          <w:rFonts w:cs="Arial"/>
          <w:b/>
          <w:bCs/>
          <w:szCs w:val="22"/>
        </w:rPr>
        <w:t>Abstract:</w:t>
      </w:r>
      <w:r w:rsidRPr="00C71289">
        <w:rPr>
          <w:rFonts w:cs="Arial"/>
          <w:szCs w:val="22"/>
        </w:rPr>
        <w:t xml:space="preserve"> </w:t>
      </w:r>
      <w:r w:rsidR="006F6C93">
        <w:rPr>
          <w:rFonts w:cs="Arial"/>
          <w:szCs w:val="22"/>
        </w:rPr>
        <w:t xml:space="preserve">249 </w:t>
      </w:r>
      <w:r w:rsidR="000A2569">
        <w:rPr>
          <w:rFonts w:cs="Arial"/>
          <w:szCs w:val="22"/>
        </w:rPr>
        <w:t>words</w:t>
      </w:r>
      <w:r w:rsidRPr="00C71289">
        <w:rPr>
          <w:rFonts w:cs="Arial"/>
          <w:szCs w:val="22"/>
        </w:rPr>
        <w:t xml:space="preserve"> </w:t>
      </w:r>
      <w:r w:rsidR="00A85CD1">
        <w:rPr>
          <w:rFonts w:cs="Arial"/>
          <w:szCs w:val="22"/>
        </w:rPr>
        <w:t>– not yet edited fully</w:t>
      </w:r>
      <w:r w:rsidRPr="00C71289">
        <w:rPr>
          <w:rFonts w:cs="Arial"/>
          <w:szCs w:val="22"/>
        </w:rPr>
        <w:br/>
      </w:r>
      <w:r w:rsidRPr="00C71289">
        <w:rPr>
          <w:rFonts w:cs="Arial"/>
          <w:b/>
          <w:bCs/>
          <w:szCs w:val="22"/>
        </w:rPr>
        <w:t>Tables/Illustrations:</w:t>
      </w:r>
      <w:r w:rsidRPr="00C71289">
        <w:rPr>
          <w:rFonts w:cs="Arial"/>
          <w:szCs w:val="22"/>
        </w:rPr>
        <w:t xml:space="preserve"> </w:t>
      </w:r>
      <w:r w:rsidR="000A2569">
        <w:rPr>
          <w:rFonts w:cs="Arial"/>
          <w:szCs w:val="22"/>
        </w:rPr>
        <w:t>5</w:t>
      </w:r>
    </w:p>
    <w:p w14:paraId="220A2166" w14:textId="5F3B53C7" w:rsidR="00F8528D" w:rsidRPr="008F5AD7" w:rsidRDefault="00F8528D" w:rsidP="007370DB">
      <w:pPr>
        <w:rPr>
          <w:rFonts w:cs="Arial"/>
          <w:color w:val="FF0000"/>
          <w:szCs w:val="22"/>
        </w:rPr>
      </w:pPr>
      <w:r w:rsidRPr="00C71289">
        <w:rPr>
          <w:rFonts w:cs="Arial"/>
          <w:b/>
          <w:bCs/>
          <w:szCs w:val="22"/>
        </w:rPr>
        <w:t>References:</w:t>
      </w:r>
      <w:r w:rsidRPr="00C71289">
        <w:rPr>
          <w:rFonts w:cs="Arial"/>
          <w:szCs w:val="22"/>
        </w:rPr>
        <w:t xml:space="preserve"> </w:t>
      </w:r>
      <w:r w:rsidR="000A1E13">
        <w:rPr>
          <w:rFonts w:cs="Arial"/>
          <w:szCs w:val="22"/>
        </w:rPr>
        <w:t>38</w:t>
      </w:r>
      <w:r w:rsidR="008F5AD7">
        <w:rPr>
          <w:rFonts w:cs="Arial"/>
          <w:szCs w:val="22"/>
        </w:rPr>
        <w:t xml:space="preserve"> </w:t>
      </w:r>
    </w:p>
    <w:p w14:paraId="34244A61" w14:textId="77777777" w:rsidR="00C07D2B" w:rsidRPr="00C71289" w:rsidRDefault="00C07D2B" w:rsidP="007370DB">
      <w:pPr>
        <w:rPr>
          <w:rFonts w:cs="Arial"/>
          <w:b/>
          <w:bCs/>
          <w:szCs w:val="22"/>
        </w:rPr>
      </w:pPr>
    </w:p>
    <w:p w14:paraId="62D76DEE" w14:textId="4718E4A3" w:rsidR="007712A1" w:rsidRDefault="00C07D2B" w:rsidP="007370DB">
      <w:pPr>
        <w:rPr>
          <w:rFonts w:cs="Arial"/>
          <w:b/>
          <w:bCs/>
          <w:szCs w:val="22"/>
        </w:rPr>
      </w:pPr>
      <w:r w:rsidRPr="00C71289">
        <w:rPr>
          <w:rFonts w:cs="Arial"/>
          <w:b/>
          <w:bCs/>
          <w:szCs w:val="22"/>
        </w:rPr>
        <w:t>Title:</w:t>
      </w:r>
      <w:r w:rsidR="007370DB">
        <w:rPr>
          <w:rFonts w:cs="Arial"/>
          <w:b/>
          <w:bCs/>
          <w:szCs w:val="22"/>
        </w:rPr>
        <w:t xml:space="preserve"> </w:t>
      </w:r>
      <w:r w:rsidR="00C4069B">
        <w:rPr>
          <w:rFonts w:cs="Arial"/>
          <w:szCs w:val="22"/>
        </w:rPr>
        <w:t>What</w:t>
      </w:r>
      <w:r w:rsidR="007370DB" w:rsidRPr="007370DB">
        <w:rPr>
          <w:rFonts w:cs="Arial"/>
          <w:szCs w:val="22"/>
        </w:rPr>
        <w:t xml:space="preserve"> can lifespan variation reveal that life expectancy hides?</w:t>
      </w:r>
      <w:r w:rsidR="00C4069B">
        <w:rPr>
          <w:rFonts w:cs="Arial"/>
          <w:szCs w:val="22"/>
        </w:rPr>
        <w:t xml:space="preserve"> Comparison of five high-income countries.</w:t>
      </w:r>
    </w:p>
    <w:p w14:paraId="1FECBAF8" w14:textId="77777777" w:rsidR="007370DB" w:rsidRPr="00C71289" w:rsidRDefault="007370DB" w:rsidP="007370DB">
      <w:pPr>
        <w:rPr>
          <w:rFonts w:cs="Arial"/>
          <w:b/>
          <w:bCs/>
          <w:szCs w:val="22"/>
        </w:rPr>
      </w:pPr>
    </w:p>
    <w:p w14:paraId="716854E4" w14:textId="79F04C9D" w:rsidR="00C07D2B" w:rsidRPr="00C71289" w:rsidRDefault="00C07D2B" w:rsidP="007370DB">
      <w:pPr>
        <w:rPr>
          <w:rFonts w:cs="Arial"/>
          <w:b/>
          <w:bCs/>
          <w:szCs w:val="22"/>
        </w:rPr>
      </w:pPr>
      <w:r w:rsidRPr="00C71289">
        <w:rPr>
          <w:rFonts w:cs="Arial"/>
          <w:b/>
          <w:bCs/>
          <w:szCs w:val="22"/>
        </w:rPr>
        <w:t>Authors:</w:t>
      </w:r>
    </w:p>
    <w:p w14:paraId="12B829E9" w14:textId="488167CF"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 xml:space="preserve">Lucinda Hiam (corresponding author), DPhil candidate, School of Geography and the Environment, University of Oxford, South Parks Road, Oxford OX1 3QY. </w:t>
      </w:r>
      <w:hyperlink r:id="rId8" w:history="1">
        <w:r w:rsidRPr="00C71289">
          <w:rPr>
            <w:rStyle w:val="Hyperlink"/>
            <w:rFonts w:ascii="Arial" w:eastAsia="Times New Roman" w:hAnsi="Arial" w:cs="Arial"/>
            <w:szCs w:val="22"/>
            <w:lang w:eastAsia="en-GB"/>
          </w:rPr>
          <w:t>Lucinda.hiam@kellogg.ox.ac.uk</w:t>
        </w:r>
      </w:hyperlink>
    </w:p>
    <w:p w14:paraId="68439E9A" w14:textId="54D604A4"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Jon Minton</w:t>
      </w:r>
      <w:r w:rsidR="00964B67" w:rsidRPr="00C71289">
        <w:rPr>
          <w:rFonts w:ascii="Arial" w:eastAsia="Times New Roman" w:hAnsi="Arial" w:cs="Arial"/>
          <w:szCs w:val="22"/>
          <w:lang w:eastAsia="en-GB"/>
        </w:rPr>
        <w:t>, Public Health Intelligence Adviser, Public Health Scotland.</w:t>
      </w:r>
    </w:p>
    <w:p w14:paraId="6783568A" w14:textId="56C89F33"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Martin McKee, Professor of European Public Health, London School of Hygiene and Tropical Medicine.</w:t>
      </w:r>
    </w:p>
    <w:p w14:paraId="69904E54" w14:textId="44308399" w:rsidR="00C07D2B" w:rsidRPr="00C71289" w:rsidRDefault="00C07D2B" w:rsidP="007370DB">
      <w:pPr>
        <w:rPr>
          <w:rFonts w:cs="Arial"/>
          <w:szCs w:val="22"/>
        </w:rPr>
      </w:pPr>
    </w:p>
    <w:p w14:paraId="36D1BA12" w14:textId="33E165CB" w:rsidR="001526A0" w:rsidRDefault="001526A0" w:rsidP="007370DB">
      <w:pPr>
        <w:rPr>
          <w:rFonts w:cs="Arial"/>
          <w:szCs w:val="22"/>
        </w:rPr>
      </w:pPr>
      <w:r>
        <w:rPr>
          <w:rFonts w:cs="Arial"/>
          <w:b/>
          <w:bCs/>
          <w:szCs w:val="22"/>
        </w:rPr>
        <w:t xml:space="preserve">Competing interests: </w:t>
      </w:r>
      <w:r w:rsidRPr="001526A0">
        <w:rPr>
          <w:rFonts w:cs="Arial"/>
          <w:szCs w:val="22"/>
        </w:rPr>
        <w:t>None</w:t>
      </w:r>
      <w:r>
        <w:rPr>
          <w:rFonts w:cs="Arial"/>
          <w:szCs w:val="22"/>
        </w:rPr>
        <w:t xml:space="preserve"> declared.</w:t>
      </w:r>
    </w:p>
    <w:p w14:paraId="4D72AADB" w14:textId="77777777" w:rsidR="001526A0" w:rsidRDefault="001526A0" w:rsidP="007370DB">
      <w:pPr>
        <w:rPr>
          <w:rFonts w:cs="Arial"/>
          <w:b/>
          <w:bCs/>
          <w:szCs w:val="22"/>
        </w:rPr>
      </w:pPr>
    </w:p>
    <w:p w14:paraId="7B7112DC" w14:textId="534645B1" w:rsidR="001526A0" w:rsidRDefault="001526A0" w:rsidP="007370DB">
      <w:pPr>
        <w:rPr>
          <w:rFonts w:cs="Arial"/>
          <w:szCs w:val="22"/>
        </w:rPr>
      </w:pPr>
      <w:r>
        <w:rPr>
          <w:rFonts w:cs="Arial"/>
          <w:b/>
          <w:bCs/>
          <w:szCs w:val="22"/>
        </w:rPr>
        <w:t xml:space="preserve">Funding: </w:t>
      </w:r>
      <w:r w:rsidRPr="001526A0">
        <w:rPr>
          <w:rFonts w:cs="Arial"/>
          <w:szCs w:val="22"/>
        </w:rPr>
        <w:t>LH is in receipt of a Clarendon scholarship for her DPhil studies at the University of Oxford.</w:t>
      </w:r>
    </w:p>
    <w:p w14:paraId="49EC66A6" w14:textId="0D2AD5DC" w:rsidR="001526A0" w:rsidRDefault="001526A0" w:rsidP="007370DB">
      <w:pPr>
        <w:rPr>
          <w:rFonts w:cs="Arial"/>
          <w:szCs w:val="22"/>
        </w:rPr>
      </w:pPr>
    </w:p>
    <w:p w14:paraId="3F5B0D72" w14:textId="3D34EBC2" w:rsidR="001526A0" w:rsidRDefault="001526A0" w:rsidP="007370DB">
      <w:pPr>
        <w:rPr>
          <w:rFonts w:cs="Arial"/>
          <w:bCs/>
          <w:szCs w:val="22"/>
        </w:rPr>
      </w:pPr>
      <w:r>
        <w:rPr>
          <w:rFonts w:cs="Arial"/>
          <w:b/>
          <w:szCs w:val="22"/>
        </w:rPr>
        <w:t>Ethical approval:</w:t>
      </w:r>
      <w:r>
        <w:rPr>
          <w:rFonts w:cs="Arial"/>
          <w:bCs/>
          <w:szCs w:val="22"/>
        </w:rPr>
        <w:t xml:space="preserve"> not </w:t>
      </w:r>
      <w:proofErr w:type="gramStart"/>
      <w:r>
        <w:rPr>
          <w:rFonts w:cs="Arial"/>
          <w:bCs/>
          <w:szCs w:val="22"/>
        </w:rPr>
        <w:t>required—data</w:t>
      </w:r>
      <w:proofErr w:type="gramEnd"/>
      <w:r>
        <w:rPr>
          <w:rFonts w:cs="Arial"/>
          <w:bCs/>
          <w:szCs w:val="22"/>
        </w:rPr>
        <w:t xml:space="preserve"> are aggregate, open access and non-identifiable.</w:t>
      </w:r>
    </w:p>
    <w:p w14:paraId="32453AC2" w14:textId="77777777" w:rsidR="001526A0" w:rsidRPr="001526A0" w:rsidRDefault="001526A0" w:rsidP="007370DB">
      <w:pPr>
        <w:rPr>
          <w:rFonts w:cs="Arial"/>
          <w:bCs/>
          <w:szCs w:val="22"/>
        </w:rPr>
      </w:pPr>
    </w:p>
    <w:p w14:paraId="0A7D12A3" w14:textId="02FB6A41" w:rsidR="001526A0" w:rsidRDefault="001526A0" w:rsidP="007370DB">
      <w:pPr>
        <w:rPr>
          <w:rFonts w:cs="Arial"/>
          <w:szCs w:val="22"/>
        </w:rPr>
      </w:pPr>
      <w:r>
        <w:rPr>
          <w:rFonts w:cs="Arial"/>
          <w:b/>
          <w:bCs/>
          <w:szCs w:val="22"/>
        </w:rPr>
        <w:t xml:space="preserve">Guarantor: </w:t>
      </w:r>
      <w:r w:rsidR="00AC6FEF">
        <w:rPr>
          <w:rFonts w:cs="Arial"/>
          <w:szCs w:val="22"/>
        </w:rPr>
        <w:t>JM</w:t>
      </w:r>
    </w:p>
    <w:p w14:paraId="76D503D1" w14:textId="77777777" w:rsidR="001526A0" w:rsidRPr="001526A0" w:rsidRDefault="001526A0" w:rsidP="007370DB">
      <w:pPr>
        <w:rPr>
          <w:rFonts w:cs="Arial"/>
          <w:szCs w:val="22"/>
        </w:rPr>
      </w:pPr>
    </w:p>
    <w:p w14:paraId="585476E1" w14:textId="77777777" w:rsidR="001526A0" w:rsidRPr="00C71289" w:rsidRDefault="001526A0" w:rsidP="001526A0">
      <w:pPr>
        <w:rPr>
          <w:rFonts w:cs="Arial"/>
          <w:szCs w:val="22"/>
        </w:rPr>
      </w:pPr>
      <w:r w:rsidRPr="00C71289">
        <w:rPr>
          <w:rFonts w:cs="Arial"/>
          <w:b/>
          <w:bCs/>
          <w:szCs w:val="22"/>
        </w:rPr>
        <w:t xml:space="preserve">Contributions: </w:t>
      </w:r>
      <w:r w:rsidRPr="00C71289">
        <w:rPr>
          <w:rFonts w:cs="Arial"/>
          <w:szCs w:val="22"/>
        </w:rPr>
        <w:t xml:space="preserve">JM conceived the idea for this paper and carried out all the data extraction and analyses. LH drafted the first version, with significant </w:t>
      </w:r>
      <w:r>
        <w:rPr>
          <w:rFonts w:cs="Arial"/>
          <w:szCs w:val="22"/>
        </w:rPr>
        <w:t>edits and</w:t>
      </w:r>
      <w:r w:rsidRPr="00C71289">
        <w:rPr>
          <w:rFonts w:cs="Arial"/>
          <w:szCs w:val="22"/>
        </w:rPr>
        <w:t xml:space="preserve"> input from JM and MM.</w:t>
      </w:r>
    </w:p>
    <w:p w14:paraId="262FF95A" w14:textId="77777777" w:rsidR="001526A0" w:rsidRDefault="001526A0" w:rsidP="007370DB">
      <w:pPr>
        <w:rPr>
          <w:rFonts w:cs="Arial"/>
          <w:b/>
          <w:bCs/>
          <w:szCs w:val="22"/>
        </w:rPr>
      </w:pPr>
    </w:p>
    <w:p w14:paraId="20EB231E" w14:textId="2B2D2685" w:rsidR="00C07D2B" w:rsidRPr="00BC72B8" w:rsidRDefault="007712A1" w:rsidP="007370DB">
      <w:pPr>
        <w:rPr>
          <w:rFonts w:cs="Arial"/>
          <w:szCs w:val="22"/>
        </w:rPr>
      </w:pPr>
      <w:r w:rsidRPr="00C71289">
        <w:rPr>
          <w:rFonts w:cs="Arial"/>
          <w:b/>
          <w:bCs/>
          <w:szCs w:val="22"/>
        </w:rPr>
        <w:t>Acknowledgements</w:t>
      </w:r>
      <w:r w:rsidRPr="00C71289">
        <w:rPr>
          <w:rFonts w:cs="Arial"/>
          <w:szCs w:val="22"/>
        </w:rPr>
        <w:t xml:space="preserve">: We would like to extend our gratitude to Dr Alyson van </w:t>
      </w:r>
      <w:proofErr w:type="spellStart"/>
      <w:r w:rsidRPr="00C71289">
        <w:rPr>
          <w:rFonts w:cs="Arial"/>
          <w:szCs w:val="22"/>
        </w:rPr>
        <w:t>Raalte</w:t>
      </w:r>
      <w:proofErr w:type="spellEnd"/>
      <w:r w:rsidRPr="00C71289">
        <w:rPr>
          <w:rFonts w:cs="Arial"/>
          <w:szCs w:val="22"/>
        </w:rPr>
        <w:t xml:space="preserve"> for providing expert review of the code used for the analysis, based on her pioneering work in this area.</w:t>
      </w:r>
    </w:p>
    <w:p w14:paraId="56A616CE" w14:textId="77777777" w:rsidR="00964B67" w:rsidRPr="00C71289" w:rsidRDefault="00964B67" w:rsidP="007370DB">
      <w:pPr>
        <w:pStyle w:val="NormalWeb"/>
        <w:rPr>
          <w:rFonts w:cs="Arial"/>
          <w:b/>
          <w:bCs/>
          <w:szCs w:val="22"/>
        </w:rPr>
      </w:pPr>
      <w:r w:rsidRPr="00C71289">
        <w:rPr>
          <w:rFonts w:cs="Arial"/>
          <w:b/>
          <w:bCs/>
          <w:szCs w:val="22"/>
        </w:rPr>
        <w:t xml:space="preserve">Data availability: </w:t>
      </w:r>
    </w:p>
    <w:p w14:paraId="7FDAB687" w14:textId="32573557" w:rsidR="00964B67" w:rsidRPr="00C71289" w:rsidRDefault="00964B67" w:rsidP="007370DB">
      <w:pPr>
        <w:pStyle w:val="NormalWeb"/>
        <w:numPr>
          <w:ilvl w:val="0"/>
          <w:numId w:val="14"/>
        </w:numPr>
        <w:rPr>
          <w:rFonts w:cs="Arial"/>
          <w:szCs w:val="22"/>
        </w:rPr>
      </w:pPr>
      <w:r w:rsidRPr="00C71289">
        <w:rPr>
          <w:rFonts w:cs="Arial"/>
          <w:szCs w:val="22"/>
        </w:rPr>
        <w:t xml:space="preserve">Data are available in a public, open access repository </w:t>
      </w:r>
    </w:p>
    <w:p w14:paraId="72FFE886" w14:textId="0D278130" w:rsidR="00964B67" w:rsidRPr="00C71289" w:rsidRDefault="00964B67" w:rsidP="007370DB">
      <w:pPr>
        <w:pStyle w:val="NormalWeb"/>
        <w:numPr>
          <w:ilvl w:val="0"/>
          <w:numId w:val="14"/>
        </w:numPr>
        <w:rPr>
          <w:rFonts w:cs="Arial"/>
          <w:szCs w:val="22"/>
        </w:rPr>
      </w:pPr>
      <w:r w:rsidRPr="00C71289">
        <w:rPr>
          <w:rFonts w:cs="Arial"/>
          <w:szCs w:val="22"/>
        </w:rPr>
        <w:t xml:space="preserve">Data are available from the Human Mortality Database: </w:t>
      </w:r>
      <w:hyperlink r:id="rId9" w:history="1">
        <w:r w:rsidRPr="00C71289">
          <w:rPr>
            <w:rStyle w:val="Hyperlink"/>
            <w:rFonts w:cs="Arial"/>
            <w:szCs w:val="22"/>
          </w:rPr>
          <w:t>https://www.mortality.org/</w:t>
        </w:r>
      </w:hyperlink>
    </w:p>
    <w:p w14:paraId="0B696A55" w14:textId="5FB15D5A" w:rsidR="00964B67" w:rsidRPr="00C71289" w:rsidRDefault="00964B67" w:rsidP="007370DB">
      <w:pPr>
        <w:pStyle w:val="NormalWeb"/>
        <w:numPr>
          <w:ilvl w:val="0"/>
          <w:numId w:val="14"/>
        </w:numPr>
        <w:rPr>
          <w:rFonts w:cs="Arial"/>
          <w:szCs w:val="22"/>
        </w:rPr>
      </w:pPr>
      <w:r w:rsidRPr="00C71289">
        <w:rPr>
          <w:rFonts w:cs="Arial"/>
          <w:szCs w:val="22"/>
        </w:rPr>
        <w:lastRenderedPageBreak/>
        <w:t xml:space="preserve">Code and analyses used are available from GitHub: </w:t>
      </w:r>
      <w:hyperlink r:id="rId10" w:history="1">
        <w:r w:rsidRPr="00C71289">
          <w:rPr>
            <w:rStyle w:val="Hyperlink"/>
            <w:rFonts w:cs="Arial"/>
            <w:szCs w:val="22"/>
          </w:rPr>
          <w:t>https://github.com/JonMinton/rising_tide</w:t>
        </w:r>
      </w:hyperlink>
      <w:r w:rsidRPr="00C71289">
        <w:rPr>
          <w:rFonts w:cs="Arial"/>
          <w:szCs w:val="22"/>
        </w:rPr>
        <w:t xml:space="preserve"> (accessed 22nd September 2020)</w:t>
      </w:r>
    </w:p>
    <w:p w14:paraId="23F31EF8" w14:textId="77777777" w:rsidR="00C07D2B" w:rsidRPr="00C71289" w:rsidRDefault="00C07D2B" w:rsidP="007370DB">
      <w:pPr>
        <w:rPr>
          <w:rFonts w:cs="Arial"/>
          <w:b/>
          <w:bCs/>
          <w:szCs w:val="22"/>
        </w:rPr>
      </w:pPr>
    </w:p>
    <w:p w14:paraId="155ACB2A" w14:textId="77777777" w:rsidR="004B4F36" w:rsidRDefault="004B4F36">
      <w:pPr>
        <w:spacing w:line="240" w:lineRule="auto"/>
        <w:rPr>
          <w:rFonts w:eastAsiaTheme="majorEastAsia" w:cs="Arial"/>
          <w:b/>
          <w:i/>
          <w:iCs/>
          <w:szCs w:val="22"/>
        </w:rPr>
      </w:pPr>
      <w:r>
        <w:rPr>
          <w:rFonts w:cs="Arial"/>
          <w:i/>
          <w:iCs/>
          <w:szCs w:val="22"/>
        </w:rPr>
        <w:br w:type="page"/>
      </w:r>
    </w:p>
    <w:p w14:paraId="21039B08" w14:textId="77D87654" w:rsidR="004F16C4" w:rsidRDefault="004F16C4" w:rsidP="004F16C4">
      <w:pPr>
        <w:pStyle w:val="Heading1"/>
      </w:pPr>
      <w:commentRangeStart w:id="0"/>
      <w:r>
        <w:lastRenderedPageBreak/>
        <w:t>Abstract</w:t>
      </w:r>
      <w:commentRangeEnd w:id="0"/>
      <w:r w:rsidR="004A76F7">
        <w:rPr>
          <w:rStyle w:val="CommentReference"/>
          <w:rFonts w:asciiTheme="minorHAnsi" w:eastAsiaTheme="minorHAnsi" w:hAnsiTheme="minorHAnsi" w:cstheme="minorBidi"/>
          <w:b w:val="0"/>
          <w:smallCaps w:val="0"/>
        </w:rPr>
        <w:commentReference w:id="0"/>
      </w:r>
    </w:p>
    <w:p w14:paraId="5108CF4B" w14:textId="77777777" w:rsidR="009F4D6E" w:rsidRDefault="009F4D6E" w:rsidP="004F16C4">
      <w:pPr>
        <w:pStyle w:val="Heading2"/>
      </w:pPr>
      <w:r>
        <w:t>Objectives</w:t>
      </w:r>
    </w:p>
    <w:p w14:paraId="2800115D" w14:textId="00C78D60" w:rsidR="004F16C4" w:rsidRPr="004F16C4" w:rsidRDefault="005C50B5" w:rsidP="004F16C4">
      <w:r>
        <w:t>In most countries l</w:t>
      </w:r>
      <w:r w:rsidR="004F16C4" w:rsidRPr="004F16C4">
        <w:t>ife expectancy at birth (e0) has improve</w:t>
      </w:r>
      <w:r>
        <w:t>d</w:t>
      </w:r>
      <w:r w:rsidR="004F16C4" w:rsidRPr="004F16C4">
        <w:t xml:space="preserve"> for many decades. </w:t>
      </w:r>
      <w:r>
        <w:t xml:space="preserve">Recently, however, </w:t>
      </w:r>
      <w:r w:rsidR="004F16C4" w:rsidRPr="004F16C4">
        <w:t xml:space="preserve">progress </w:t>
      </w:r>
      <w:r w:rsidR="00BA427F">
        <w:t xml:space="preserve">has </w:t>
      </w:r>
      <w:r w:rsidR="004F16C4" w:rsidRPr="004F16C4">
        <w:t>stall</w:t>
      </w:r>
      <w:r w:rsidR="00BA427F">
        <w:t xml:space="preserve">ed in the UK and </w:t>
      </w:r>
      <w:r>
        <w:t xml:space="preserve">reversed </w:t>
      </w:r>
      <w:r w:rsidR="00BA427F">
        <w:t>in the USA</w:t>
      </w:r>
      <w:r w:rsidR="004F16C4" w:rsidRPr="004F16C4">
        <w:t>. Lifespan variation</w:t>
      </w:r>
      <w:r>
        <w:t xml:space="preserve">, </w:t>
      </w:r>
      <w:r w:rsidR="004F16C4" w:rsidRPr="004F16C4">
        <w:t>a complementary measure of mortality</w:t>
      </w:r>
      <w:r>
        <w:t xml:space="preserve">, </w:t>
      </w:r>
      <w:r w:rsidR="00365B15">
        <w:t>increased</w:t>
      </w:r>
      <w:r w:rsidR="00365B15" w:rsidRPr="004F16C4">
        <w:t xml:space="preserve"> </w:t>
      </w:r>
      <w:r>
        <w:t xml:space="preserve">a few years before the reversal </w:t>
      </w:r>
      <w:r w:rsidR="004F16C4" w:rsidRPr="004F16C4">
        <w:t>in the USA</w:t>
      </w:r>
      <w:r>
        <w:t xml:space="preserve">. To assess whether this measure offers additional meaningful insights </w:t>
      </w:r>
      <w:proofErr w:type="gramStart"/>
      <w:r>
        <w:t xml:space="preserve">we </w:t>
      </w:r>
      <w:r w:rsidR="004F16C4" w:rsidRPr="004F16C4">
        <w:t xml:space="preserve"> </w:t>
      </w:r>
      <w:r>
        <w:t>examine</w:t>
      </w:r>
      <w:proofErr w:type="gramEnd"/>
      <w:r>
        <w:t xml:space="preserve"> what happened in </w:t>
      </w:r>
      <w:r w:rsidR="009F4D6E">
        <w:t>four other high-income countries</w:t>
      </w:r>
      <w:r>
        <w:t xml:space="preserve"> with differing life expectancy trends </w:t>
      </w:r>
      <w:r w:rsidR="009F4D6E">
        <w:t>—the UK, Fran</w:t>
      </w:r>
      <w:r w:rsidR="00B9734E">
        <w:t>c</w:t>
      </w:r>
      <w:r w:rsidR="009F4D6E">
        <w:t>e, Japan and Canada.</w:t>
      </w:r>
    </w:p>
    <w:p w14:paraId="25A6E099" w14:textId="13CD2EF3" w:rsidR="004F16C4" w:rsidRPr="004F16C4" w:rsidRDefault="009F4D6E" w:rsidP="004F16C4">
      <w:pPr>
        <w:pStyle w:val="Heading2"/>
      </w:pPr>
      <w:r>
        <w:t xml:space="preserve">Design, setting, participants </w:t>
      </w:r>
    </w:p>
    <w:p w14:paraId="0E030FD2" w14:textId="02875AAB" w:rsidR="004F16C4" w:rsidRDefault="004F16C4" w:rsidP="004F16C4">
      <w:r w:rsidRPr="004F16C4">
        <w:t xml:space="preserve">We calculated life disparity (a specific measure of lifespan variation) in five countries—USA, UK, France, Japan and Canada—using sex-and age-specific mortality rates from the Human Mortality Database for 1975 to 2017. We then examined trends in age-specific mortality to identify the age groups contributing to these changes. </w:t>
      </w:r>
    </w:p>
    <w:p w14:paraId="4AE5E36E" w14:textId="5659AFF0" w:rsidR="009F4D6E" w:rsidRDefault="009F4D6E" w:rsidP="009F4D6E">
      <w:pPr>
        <w:pStyle w:val="Heading2"/>
      </w:pPr>
      <w:r>
        <w:t>Main outcome measures</w:t>
      </w:r>
    </w:p>
    <w:p w14:paraId="49BF7689" w14:textId="3C25DE47" w:rsidR="009F4D6E" w:rsidRPr="004F16C4" w:rsidRDefault="009F4D6E" w:rsidP="004F16C4">
      <w:r>
        <w:t>Life expectancy at birth, life disparity and age-specific mortality.</w:t>
      </w:r>
    </w:p>
    <w:p w14:paraId="2682B4A5" w14:textId="77777777" w:rsidR="004F16C4" w:rsidRPr="004F16C4" w:rsidRDefault="004F16C4" w:rsidP="004F16C4">
      <w:pPr>
        <w:pStyle w:val="Heading2"/>
      </w:pPr>
      <w:r w:rsidRPr="004F16C4">
        <w:t xml:space="preserve">Results </w:t>
      </w:r>
    </w:p>
    <w:p w14:paraId="7F58F11C" w14:textId="0C33A4F5" w:rsidR="004F16C4" w:rsidRPr="004F16C4" w:rsidRDefault="004F16C4" w:rsidP="004F16C4">
      <w:r w:rsidRPr="004F16C4">
        <w:t xml:space="preserve">The </w:t>
      </w:r>
      <w:r w:rsidR="005C50B5">
        <w:t xml:space="preserve">stalls and falls in life expectancy, for both males and females, seen in the </w:t>
      </w:r>
      <w:r w:rsidRPr="004F16C4">
        <w:t xml:space="preserve">UK, USA, and Canada </w:t>
      </w:r>
      <w:r w:rsidR="005C50B5">
        <w:t xml:space="preserve">were all </w:t>
      </w:r>
      <w:r w:rsidRPr="004F16C4">
        <w:t xml:space="preserve">preceded by rising life disparity. These changes </w:t>
      </w:r>
      <w:r w:rsidR="005C50B5">
        <w:t>we</w:t>
      </w:r>
      <w:r w:rsidRPr="004F16C4">
        <w:t xml:space="preserve">re driven by worsening mortality in middle-age for males and females in the USA, and males in the UK. </w:t>
      </w:r>
      <w:r w:rsidR="005C50B5">
        <w:t xml:space="preserve">France and </w:t>
      </w:r>
      <w:r w:rsidRPr="004F16C4">
        <w:t xml:space="preserve">Japan, </w:t>
      </w:r>
      <w:r w:rsidR="005C50B5">
        <w:t xml:space="preserve">in </w:t>
      </w:r>
      <w:r w:rsidRPr="004F16C4">
        <w:t>contrast, continue on previous trajectories.</w:t>
      </w:r>
    </w:p>
    <w:p w14:paraId="1226B0D7" w14:textId="4D4BD0E6" w:rsidR="004F16C4" w:rsidRPr="004F16C4" w:rsidRDefault="004F16C4" w:rsidP="004F16C4">
      <w:pPr>
        <w:pStyle w:val="Heading2"/>
      </w:pPr>
      <w:r w:rsidRPr="004F16C4">
        <w:t>Conclusion</w:t>
      </w:r>
      <w:r w:rsidR="009F4D6E">
        <w:t>s</w:t>
      </w:r>
    </w:p>
    <w:p w14:paraId="466D8083" w14:textId="0A082FF8" w:rsidR="0071661D" w:rsidRPr="00BC72B8" w:rsidRDefault="005C50B5" w:rsidP="00BC72B8">
      <w:pPr>
        <w:rPr>
          <w:rFonts w:eastAsiaTheme="majorEastAsia"/>
          <w:b/>
          <w:i/>
          <w:iCs/>
        </w:rPr>
      </w:pPr>
      <w:r>
        <w:t>L</w:t>
      </w:r>
      <w:r w:rsidR="004F16C4" w:rsidRPr="004F16C4">
        <w:t xml:space="preserve">ife disparity </w:t>
      </w:r>
      <w:r>
        <w:t xml:space="preserve">appears to be </w:t>
      </w:r>
      <w:r w:rsidR="004F16C4" w:rsidRPr="004F16C4">
        <w:t>a useful complement</w:t>
      </w:r>
      <w:r>
        <w:t xml:space="preserve"> to </w:t>
      </w:r>
      <w:r w:rsidR="004F16C4" w:rsidRPr="004F16C4">
        <w:t>life expectancy at birth. Something unusual is happening in mid-age in the USA</w:t>
      </w:r>
      <w:r w:rsidR="00BA427F">
        <w:t>,</w:t>
      </w:r>
      <w:r w:rsidR="004F16C4" w:rsidRPr="004F16C4">
        <w:t xml:space="preserve"> the UK</w:t>
      </w:r>
      <w:r w:rsidR="00BA427F">
        <w:t xml:space="preserve"> and Canada</w:t>
      </w:r>
      <w:r w:rsidR="004F16C4" w:rsidRPr="004F16C4">
        <w:t xml:space="preserve"> when compared </w:t>
      </w:r>
      <w:r w:rsidR="005E1385">
        <w:t xml:space="preserve">to </w:t>
      </w:r>
      <w:r>
        <w:t xml:space="preserve">France and </w:t>
      </w:r>
      <w:r w:rsidR="005E1385">
        <w:t>Japan</w:t>
      </w:r>
      <w:r w:rsidR="004F16C4" w:rsidRPr="004F16C4">
        <w:t xml:space="preserve">, </w:t>
      </w:r>
      <w:r>
        <w:t xml:space="preserve">calling for </w:t>
      </w:r>
      <w:r w:rsidR="004F16C4" w:rsidRPr="004F16C4">
        <w:t xml:space="preserve">policy responses </w:t>
      </w:r>
      <w:r>
        <w:t xml:space="preserve">that </w:t>
      </w:r>
      <w:r w:rsidR="004F16C4" w:rsidRPr="004F16C4">
        <w:t>prioritise reduc</w:t>
      </w:r>
      <w:r>
        <w:t xml:space="preserve">ing </w:t>
      </w:r>
      <w:r w:rsidR="004F16C4" w:rsidRPr="004F16C4">
        <w:t xml:space="preserve">mortality </w:t>
      </w:r>
      <w:r>
        <w:t>at younger ages</w:t>
      </w:r>
      <w:ins w:id="1" w:author="Lucinda Hiam [2]" w:date="2021-03-03T09:18:00Z">
        <w:r w:rsidR="0023387B">
          <w:t xml:space="preserve"> and reducing health inequalities</w:t>
        </w:r>
      </w:ins>
      <w:r w:rsidR="004F16C4" w:rsidRPr="004F16C4">
        <w:t>. Japan’s experience demonstrates that sustained economic growth is not always necessary for continued population health improvements.</w:t>
      </w:r>
      <w:r w:rsidR="004F16C4" w:rsidRPr="004F16C4">
        <w:rPr>
          <w:i/>
          <w:iCs/>
        </w:rPr>
        <w:t xml:space="preserve"> </w:t>
      </w:r>
      <w:r w:rsidR="0071661D">
        <w:rPr>
          <w:rFonts w:cs="Arial"/>
          <w:szCs w:val="22"/>
        </w:rPr>
        <w:br w:type="page"/>
      </w:r>
    </w:p>
    <w:p w14:paraId="6D132042" w14:textId="6561B695" w:rsidR="0003400A" w:rsidRDefault="002D08AD" w:rsidP="00573923">
      <w:pPr>
        <w:pStyle w:val="Heading1"/>
        <w:rPr>
          <w:ins w:id="2" w:author="Lucinda Hiam" w:date="2021-02-09T10:55:00Z"/>
        </w:rPr>
      </w:pPr>
      <w:r w:rsidRPr="00573923">
        <w:lastRenderedPageBreak/>
        <w:t>Introduction</w:t>
      </w:r>
    </w:p>
    <w:p w14:paraId="0FA2D8A9" w14:textId="2715867D" w:rsidR="004E3FA6" w:rsidRDefault="00573465">
      <w:pPr>
        <w:rPr>
          <w:rFonts w:cs="Arial"/>
          <w:szCs w:val="22"/>
        </w:rPr>
      </w:pPr>
      <w:r w:rsidRPr="00C71289">
        <w:rPr>
          <w:rFonts w:cs="Arial"/>
          <w:szCs w:val="22"/>
        </w:rPr>
        <w:t xml:space="preserve">Life expectancy at birth </w:t>
      </w:r>
      <w:r w:rsidR="00A94B81">
        <w:rPr>
          <w:rFonts w:cs="Arial"/>
          <w:szCs w:val="22"/>
        </w:rPr>
        <w:t xml:space="preserve">(denoted e0) is </w:t>
      </w:r>
      <w:r w:rsidRPr="00C71289">
        <w:rPr>
          <w:rFonts w:cs="Arial"/>
          <w:szCs w:val="22"/>
        </w:rPr>
        <w:t>a</w:t>
      </w:r>
      <w:r w:rsidR="00B8623E">
        <w:rPr>
          <w:rFonts w:cs="Arial"/>
          <w:szCs w:val="22"/>
        </w:rPr>
        <w:t xml:space="preserve">n </w:t>
      </w:r>
      <w:r w:rsidR="00A94B81">
        <w:rPr>
          <w:rFonts w:cs="Arial"/>
          <w:szCs w:val="22"/>
        </w:rPr>
        <w:t>efficient summary of population health and how it changes over time</w:t>
      </w:r>
      <w:r w:rsidRPr="00C71289">
        <w:rPr>
          <w:rFonts w:cs="Arial"/>
          <w:szCs w:val="22"/>
        </w:rPr>
        <w:t xml:space="preserve">. </w:t>
      </w:r>
      <w:r w:rsidR="00A54CC1">
        <w:rPr>
          <w:rFonts w:cs="Arial"/>
          <w:szCs w:val="22"/>
        </w:rPr>
        <w:t>In the absence of</w:t>
      </w:r>
      <w:r w:rsidR="00A94B81">
        <w:rPr>
          <w:rFonts w:cs="Arial"/>
          <w:szCs w:val="22"/>
        </w:rPr>
        <w:t xml:space="preserve"> extraordinary events</w:t>
      </w:r>
      <w:r w:rsidR="00A54CC1">
        <w:rPr>
          <w:rFonts w:cs="Arial"/>
          <w:szCs w:val="22"/>
        </w:rPr>
        <w:t xml:space="preserve">—such </w:t>
      </w:r>
      <w:r w:rsidR="00A94B81">
        <w:rPr>
          <w:rFonts w:cs="Arial"/>
          <w:szCs w:val="22"/>
        </w:rPr>
        <w:t>as wars</w:t>
      </w:r>
      <w:r w:rsidR="00A54CC1">
        <w:rPr>
          <w:rFonts w:cs="Arial"/>
          <w:szCs w:val="22"/>
        </w:rPr>
        <w:t>, environmental disasters</w:t>
      </w:r>
      <w:r w:rsidR="00A94B81">
        <w:rPr>
          <w:rFonts w:cs="Arial"/>
          <w:szCs w:val="22"/>
        </w:rPr>
        <w:t xml:space="preserve"> and pandemics</w:t>
      </w:r>
      <w:r w:rsidR="00A54CC1">
        <w:rPr>
          <w:rFonts w:cs="Arial"/>
          <w:szCs w:val="22"/>
        </w:rPr>
        <w:t>—</w:t>
      </w:r>
      <w:r w:rsidR="00A94B81">
        <w:rPr>
          <w:rFonts w:cs="Arial"/>
          <w:szCs w:val="22"/>
        </w:rPr>
        <w:t>e0 has trend</w:t>
      </w:r>
      <w:r w:rsidR="00241DB5">
        <w:rPr>
          <w:rFonts w:cs="Arial"/>
          <w:szCs w:val="22"/>
        </w:rPr>
        <w:t>ed</w:t>
      </w:r>
      <w:r w:rsidR="00A94B81">
        <w:rPr>
          <w:rFonts w:cs="Arial"/>
          <w:szCs w:val="22"/>
        </w:rPr>
        <w:t xml:space="preserve"> steadily upwards in most populations</w:t>
      </w:r>
      <w:r w:rsidR="00241DB5">
        <w:rPr>
          <w:rFonts w:cs="Arial"/>
          <w:szCs w:val="22"/>
        </w:rPr>
        <w:t xml:space="preserve"> in recent decades</w:t>
      </w:r>
      <w:r w:rsidR="00662CCD" w:rsidRPr="00C71289">
        <w:rPr>
          <w:rFonts w:cs="Arial"/>
          <w:szCs w:val="22"/>
        </w:rPr>
        <w:t xml:space="preserve">. </w:t>
      </w:r>
      <w:r w:rsidR="00A94B81">
        <w:rPr>
          <w:rFonts w:cs="Arial"/>
          <w:szCs w:val="22"/>
        </w:rPr>
        <w:t xml:space="preserve">Where </w:t>
      </w:r>
      <w:r w:rsidR="00241DB5">
        <w:rPr>
          <w:rFonts w:cs="Arial"/>
          <w:szCs w:val="22"/>
        </w:rPr>
        <w:t xml:space="preserve">it </w:t>
      </w:r>
      <w:r w:rsidR="00A94B81">
        <w:rPr>
          <w:rFonts w:cs="Arial"/>
          <w:szCs w:val="22"/>
        </w:rPr>
        <w:t>has</w:t>
      </w:r>
      <w:r w:rsidR="00A66A50">
        <w:rPr>
          <w:rFonts w:cs="Arial"/>
          <w:szCs w:val="22"/>
        </w:rPr>
        <w:t xml:space="preserve"> </w:t>
      </w:r>
      <w:r w:rsidR="00241DB5">
        <w:rPr>
          <w:rFonts w:cs="Arial"/>
          <w:szCs w:val="22"/>
        </w:rPr>
        <w:t>fallen</w:t>
      </w:r>
      <w:r w:rsidR="0023387B">
        <w:rPr>
          <w:rFonts w:cs="Arial"/>
          <w:szCs w:val="22"/>
        </w:rPr>
        <w:t>,</w:t>
      </w:r>
      <w:r w:rsidR="00241DB5">
        <w:rPr>
          <w:rFonts w:cs="Arial"/>
          <w:szCs w:val="22"/>
        </w:rPr>
        <w:t xml:space="preserve"> other than transiently</w:t>
      </w:r>
      <w:r w:rsidR="0023387B">
        <w:rPr>
          <w:rFonts w:cs="Arial"/>
          <w:szCs w:val="22"/>
        </w:rPr>
        <w:t>,</w:t>
      </w:r>
      <w:r w:rsidR="00241DB5">
        <w:rPr>
          <w:rFonts w:cs="Arial"/>
          <w:szCs w:val="22"/>
        </w:rPr>
        <w:t xml:space="preserve"> </w:t>
      </w:r>
      <w:commentRangeStart w:id="3"/>
      <w:commentRangeEnd w:id="3"/>
      <w:r w:rsidR="00860A25">
        <w:rPr>
          <w:rStyle w:val="CommentReference"/>
          <w:rFonts w:asciiTheme="minorHAnsi" w:eastAsiaTheme="minorHAnsi" w:hAnsiTheme="minorHAnsi" w:cstheme="minorBidi"/>
          <w:lang w:eastAsia="en-US"/>
        </w:rPr>
        <w:commentReference w:id="3"/>
      </w:r>
      <w:r w:rsidR="00A94B81">
        <w:rPr>
          <w:rFonts w:cs="Arial"/>
          <w:szCs w:val="22"/>
        </w:rPr>
        <w:t xml:space="preserve">it has </w:t>
      </w:r>
      <w:r w:rsidR="00241DB5">
        <w:rPr>
          <w:rFonts w:cs="Arial"/>
          <w:szCs w:val="22"/>
        </w:rPr>
        <w:t xml:space="preserve">often </w:t>
      </w:r>
      <w:r w:rsidR="00B03720">
        <w:rPr>
          <w:rFonts w:cs="Arial"/>
          <w:szCs w:val="22"/>
        </w:rPr>
        <w:t xml:space="preserve">been associated with </w:t>
      </w:r>
      <w:r w:rsidR="00EA718D">
        <w:rPr>
          <w:rFonts w:cs="Arial"/>
          <w:szCs w:val="22"/>
        </w:rPr>
        <w:t>major crises</w:t>
      </w:r>
      <w:r w:rsidR="00B03720">
        <w:rPr>
          <w:rFonts w:cs="Arial"/>
          <w:szCs w:val="22"/>
        </w:rPr>
        <w:t xml:space="preserve">, such as the AIDS pandemic, wars, famines, or state collapse (as </w:t>
      </w:r>
      <w:r w:rsidR="00241DB5">
        <w:rPr>
          <w:rFonts w:cs="Arial"/>
          <w:szCs w:val="22"/>
        </w:rPr>
        <w:t>in the ex-</w:t>
      </w:r>
      <w:r w:rsidR="00B03720">
        <w:rPr>
          <w:rFonts w:cs="Arial"/>
          <w:szCs w:val="22"/>
        </w:rPr>
        <w:t>USSR);</w:t>
      </w:r>
      <w:r w:rsidR="006F251B" w:rsidRPr="00C71289">
        <w:rPr>
          <w:rFonts w:cs="Arial"/>
          <w:szCs w:val="22"/>
        </w:rPr>
        <w:fldChar w:fldCharType="begin">
          <w:fldData xml:space="preserve">PEVuZE5vdGU+PENpdGU+PEF1dGhvcj5IaWFtPC9BdXRob3I+PFllYXI+MjAxNzwvWWVhcj48UmVj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</w:fldData>
        </w:fldChar>
      </w:r>
      <w:r w:rsidR="00DC2220">
        <w:rPr>
          <w:rFonts w:cs="Arial"/>
          <w:szCs w:val="22"/>
        </w:rPr>
        <w:instrText xml:space="preserve"> ADDIN EN.CITE </w:instrText>
      </w:r>
      <w:r w:rsidR="00DC2220">
        <w:rPr>
          <w:rFonts w:cs="Arial"/>
          <w:szCs w:val="22"/>
        </w:rPr>
        <w:fldChar w:fldCharType="begin">
          <w:fldData xml:space="preserve">PEVuZE5vdGU+PENpdGU+PEF1dGhvcj5IaWFtPC9BdXRob3I+PFllYXI+MjAxNzwvWWVhcj48UmVj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sidR="006F251B" w:rsidRPr="00C71289">
        <w:rPr>
          <w:rFonts w:cs="Arial"/>
          <w:szCs w:val="22"/>
        </w:rPr>
      </w:r>
      <w:r w:rsidR="006F251B" w:rsidRPr="00C71289">
        <w:rPr>
          <w:rFonts w:cs="Arial"/>
          <w:szCs w:val="22"/>
        </w:rPr>
        <w:fldChar w:fldCharType="separate"/>
      </w:r>
      <w:r w:rsidR="00573923" w:rsidRPr="00573923">
        <w:rPr>
          <w:rFonts w:cs="Arial"/>
          <w:noProof/>
          <w:szCs w:val="22"/>
          <w:vertAlign w:val="superscript"/>
        </w:rPr>
        <w:t>1 2</w:t>
      </w:r>
      <w:r w:rsidR="006F251B" w:rsidRPr="00C71289">
        <w:rPr>
          <w:rFonts w:cs="Arial"/>
          <w:szCs w:val="22"/>
        </w:rPr>
        <w:fldChar w:fldCharType="end"/>
      </w:r>
      <w:r w:rsidR="006B5056" w:rsidRPr="00C71289">
        <w:rPr>
          <w:rFonts w:cs="Arial"/>
          <w:szCs w:val="22"/>
        </w:rPr>
        <w:t xml:space="preserve"> </w:t>
      </w:r>
      <w:r w:rsidR="00241DB5">
        <w:rPr>
          <w:rFonts w:cs="Arial"/>
          <w:szCs w:val="22"/>
        </w:rPr>
        <w:t xml:space="preserve">while the eventual consequences </w:t>
      </w:r>
      <w:r w:rsidR="00DE3C83" w:rsidRPr="00C71289">
        <w:rPr>
          <w:rFonts w:cs="Arial"/>
          <w:szCs w:val="22"/>
        </w:rPr>
        <w:t xml:space="preserve">of the COVID-19 pandemic </w:t>
      </w:r>
      <w:r w:rsidR="00241DB5">
        <w:rPr>
          <w:rFonts w:cs="Arial"/>
          <w:szCs w:val="22"/>
        </w:rPr>
        <w:t xml:space="preserve">remain unknown, the </w:t>
      </w:r>
      <w:r w:rsidR="009D7085">
        <w:rPr>
          <w:rFonts w:cs="Arial"/>
          <w:szCs w:val="22"/>
        </w:rPr>
        <w:t xml:space="preserve">UK </w:t>
      </w:r>
      <w:r w:rsidR="00241DB5">
        <w:rPr>
          <w:rFonts w:cs="Arial"/>
          <w:szCs w:val="22"/>
        </w:rPr>
        <w:t xml:space="preserve">has experienced a fall </w:t>
      </w:r>
      <w:r w:rsidR="009D7085">
        <w:rPr>
          <w:rFonts w:cs="Arial"/>
          <w:szCs w:val="22"/>
        </w:rPr>
        <w:t xml:space="preserve">in </w:t>
      </w:r>
      <w:r w:rsidR="00675769">
        <w:rPr>
          <w:rFonts w:cs="Arial"/>
          <w:szCs w:val="22"/>
        </w:rPr>
        <w:t>e0</w:t>
      </w:r>
      <w:r w:rsidR="009D580F">
        <w:rPr>
          <w:rFonts w:cs="Arial"/>
          <w:szCs w:val="22"/>
        </w:rPr>
        <w:t xml:space="preserve"> of 0.9 and 1.2 years for females and males, respectively</w:t>
      </w:r>
      <w:r w:rsidR="00347D6C">
        <w:rPr>
          <w:rFonts w:cs="Arial"/>
          <w:szCs w:val="22"/>
        </w:rPr>
        <w:t>.</w:t>
      </w:r>
      <w:commentRangeStart w:id="4"/>
      <w:r w:rsidR="00347D6C">
        <w:rPr>
          <w:rFonts w:cs="Arial"/>
          <w:szCs w:val="22"/>
        </w:rPr>
        <w:fldChar w:fldCharType="begin"/>
      </w:r>
      <w:r w:rsidR="00DC2220">
        <w:rPr>
          <w:rFonts w:cs="Arial"/>
          <w:szCs w:val="22"/>
        </w:rPr>
        <w:instrText xml:space="preserve"> ADDIN EN.CITE &lt;EndNote&gt;&lt;Cite&gt;&lt;Author&gt;Aburto&lt;/Author&gt;&lt;Year&gt;2020&lt;/Year&gt;&lt;RecNum&gt;93&lt;/RecNum&gt;&lt;DisplayText&gt;&lt;style face="superscript"&gt;3&lt;/style&gt;&lt;/DisplayText&gt;&lt;record&gt;&lt;rec-number&gt;93&lt;/rec-number&gt;&lt;foreign-keys&gt;&lt;key app="EN" db-id="9vvtta0t42fee5eeva8xarpbe9srzdetrx2a" timestamp="1613384129"&gt;93&lt;/key&gt;&lt;/foreign-keys&gt;&lt;ref-type name="Journal Article"&gt;17&lt;/ref-type&gt;&lt;contributors&gt;&lt;authors&gt;&lt;author&gt;Aburto, José Manuel&lt;/author&gt;&lt;author&gt;Kashyap, Ridhi&lt;/author&gt;&lt;author&gt;Schöley, Jonas&lt;/author&gt;&lt;author&gt;Angus, Colin&lt;/author&gt;&lt;author&gt;Ermisch, John&lt;/author&gt;&lt;author&gt;Mills, Melinda C.&lt;/author&gt;&lt;author&gt;Dowd, Jennifer Beam&lt;/author&gt;&lt;/authors&gt;&lt;/contributors&gt;&lt;titles&gt;&lt;title&gt;Estimating the burden of COVID-19 pandemic on mortality, life expectancy and lifespan inequality in England and Wales: A population-level analysis&lt;/title&gt;&lt;secondary-title&gt;medRxiv&lt;/secondary-title&gt;&lt;/titles&gt;&lt;periodical&gt;&lt;full-title&gt;medRxiv&lt;/full-title&gt;&lt;/periodical&gt;&lt;pages&gt;2020.07.16.20155077&lt;/pages&gt;&lt;dates&gt;&lt;year&gt;2020&lt;/year&gt;&lt;/dates&gt;&lt;urls&gt;&lt;related-urls&gt;&lt;url&gt;https://www.medrxiv.org/content/medrxiv/early/2020/12/09/2020.07.16.20155077.full.pdf&lt;/url&gt;&lt;/related-urls&gt;&lt;/urls&gt;&lt;electronic-resource-num&gt;10.1101/2020.07.16.20155077&lt;/electronic-resource-num&gt;&lt;/record&gt;&lt;/Cite&gt;&lt;/EndNote&gt;</w:instrText>
      </w:r>
      <w:r w:rsidR="00347D6C">
        <w:rPr>
          <w:rFonts w:cs="Arial"/>
          <w:szCs w:val="22"/>
        </w:rPr>
        <w:fldChar w:fldCharType="separate"/>
      </w:r>
      <w:r w:rsidR="00347D6C" w:rsidRPr="00A0271F">
        <w:rPr>
          <w:rFonts w:cs="Arial"/>
          <w:noProof/>
          <w:szCs w:val="22"/>
          <w:vertAlign w:val="superscript"/>
        </w:rPr>
        <w:t>3</w:t>
      </w:r>
      <w:r w:rsidR="00347D6C">
        <w:rPr>
          <w:rFonts w:cs="Arial"/>
          <w:szCs w:val="22"/>
        </w:rPr>
        <w:fldChar w:fldCharType="end"/>
      </w:r>
      <w:commentRangeEnd w:id="4"/>
      <w:r w:rsidR="00347D6C">
        <w:rPr>
          <w:rStyle w:val="CommentReference"/>
          <w:rFonts w:asciiTheme="minorHAnsi" w:eastAsiaTheme="minorHAnsi" w:hAnsiTheme="minorHAnsi" w:cstheme="minorBidi"/>
          <w:lang w:eastAsia="en-US"/>
        </w:rPr>
        <w:commentReference w:id="4"/>
      </w:r>
      <w:r w:rsidR="00DE3C83" w:rsidRPr="00A0271F">
        <w:rPr>
          <w:rFonts w:cs="Arial"/>
          <w:szCs w:val="22"/>
        </w:rPr>
        <w:t xml:space="preserve"> </w:t>
      </w:r>
      <w:r w:rsidR="00241DB5">
        <w:rPr>
          <w:rFonts w:cs="Arial"/>
          <w:szCs w:val="22"/>
        </w:rPr>
        <w:t xml:space="preserve">Given this long term improvement in </w:t>
      </w:r>
      <w:r w:rsidR="00B03720" w:rsidRPr="00241DB5">
        <w:rPr>
          <w:rFonts w:cs="Arial"/>
          <w:szCs w:val="22"/>
        </w:rPr>
        <w:t>most hig</w:t>
      </w:r>
      <w:r w:rsidR="0073309E" w:rsidRPr="00241DB5">
        <w:rPr>
          <w:rFonts w:cs="Arial"/>
          <w:szCs w:val="22"/>
        </w:rPr>
        <w:t>h</w:t>
      </w:r>
      <w:r w:rsidR="00B03720" w:rsidRPr="00241DB5">
        <w:rPr>
          <w:rFonts w:cs="Arial"/>
          <w:szCs w:val="22"/>
        </w:rPr>
        <w:t>-income nations</w:t>
      </w:r>
      <w:r w:rsidR="00241DB5">
        <w:rPr>
          <w:rFonts w:cs="Arial"/>
          <w:szCs w:val="22"/>
        </w:rPr>
        <w:t xml:space="preserve">, </w:t>
      </w:r>
      <w:r w:rsidR="00EA718D" w:rsidRPr="00241DB5">
        <w:rPr>
          <w:rFonts w:cs="Arial"/>
          <w:szCs w:val="22"/>
        </w:rPr>
        <w:t xml:space="preserve">any </w:t>
      </w:r>
      <w:r w:rsidR="00B03720" w:rsidRPr="00241DB5">
        <w:rPr>
          <w:rFonts w:cs="Arial"/>
          <w:szCs w:val="22"/>
        </w:rPr>
        <w:t xml:space="preserve">stalling </w:t>
      </w:r>
      <w:r w:rsidR="00241DB5">
        <w:rPr>
          <w:rFonts w:cs="Arial"/>
          <w:szCs w:val="22"/>
        </w:rPr>
        <w:t xml:space="preserve">in </w:t>
      </w:r>
      <w:r w:rsidR="00B03720" w:rsidRPr="00241DB5">
        <w:rPr>
          <w:rFonts w:cs="Arial"/>
          <w:szCs w:val="22"/>
        </w:rPr>
        <w:t>life expectancy trends</w:t>
      </w:r>
      <w:r w:rsidR="00A54CC1" w:rsidRPr="00241DB5">
        <w:rPr>
          <w:rFonts w:cs="Arial"/>
          <w:szCs w:val="22"/>
        </w:rPr>
        <w:t>—</w:t>
      </w:r>
      <w:r w:rsidR="006F251B" w:rsidRPr="00241DB5">
        <w:rPr>
          <w:rFonts w:cs="Arial"/>
          <w:szCs w:val="22"/>
        </w:rPr>
        <w:t>i.e.</w:t>
      </w:r>
      <w:r w:rsidR="00BA427F" w:rsidRPr="00241DB5">
        <w:rPr>
          <w:rFonts w:cs="Arial"/>
          <w:szCs w:val="22"/>
        </w:rPr>
        <w:t xml:space="preserve"> prolonged</w:t>
      </w:r>
      <w:r w:rsidR="0073309E" w:rsidRPr="00241DB5">
        <w:rPr>
          <w:rFonts w:cs="Arial"/>
          <w:szCs w:val="22"/>
        </w:rPr>
        <w:t xml:space="preserve"> increases</w:t>
      </w:r>
      <w:r w:rsidR="00B03720" w:rsidRPr="00241DB5">
        <w:rPr>
          <w:rFonts w:cs="Arial"/>
          <w:szCs w:val="22"/>
        </w:rPr>
        <w:t xml:space="preserve"> slower than the long-term average</w:t>
      </w:r>
      <w:r w:rsidR="00A54CC1" w:rsidRPr="00241DB5">
        <w:rPr>
          <w:rFonts w:cs="Arial"/>
          <w:szCs w:val="22"/>
        </w:rPr>
        <w:t>—</w:t>
      </w:r>
      <w:r w:rsidR="00B03720" w:rsidRPr="00241DB5">
        <w:rPr>
          <w:rFonts w:cs="Arial"/>
          <w:szCs w:val="22"/>
        </w:rPr>
        <w:t>demand explanation</w:t>
      </w:r>
      <w:r w:rsidR="006159B7" w:rsidRPr="00241DB5">
        <w:rPr>
          <w:rFonts w:cs="Arial"/>
          <w:szCs w:val="22"/>
        </w:rPr>
        <w:t xml:space="preserve">. </w:t>
      </w:r>
      <w:r w:rsidR="0071176F" w:rsidRPr="00241DB5">
        <w:rPr>
          <w:rFonts w:cs="Arial"/>
          <w:szCs w:val="22"/>
        </w:rPr>
        <w:t>Identifying t</w:t>
      </w:r>
      <w:r w:rsidR="00E072A5" w:rsidRPr="00241DB5">
        <w:rPr>
          <w:rFonts w:cs="Arial"/>
          <w:szCs w:val="22"/>
        </w:rPr>
        <w:t xml:space="preserve">he cause of a falling e0 </w:t>
      </w:r>
      <w:r w:rsidR="0071176F" w:rsidRPr="00241DB5">
        <w:rPr>
          <w:rFonts w:cs="Arial"/>
          <w:szCs w:val="22"/>
        </w:rPr>
        <w:t xml:space="preserve">requires </w:t>
      </w:r>
      <w:r w:rsidR="00E072A5" w:rsidRPr="00241DB5">
        <w:rPr>
          <w:rFonts w:cs="Arial"/>
          <w:szCs w:val="22"/>
        </w:rPr>
        <w:t>careful</w:t>
      </w:r>
      <w:r w:rsidR="0071176F" w:rsidRPr="00241DB5">
        <w:rPr>
          <w:rFonts w:cs="Arial"/>
          <w:szCs w:val="22"/>
        </w:rPr>
        <w:t xml:space="preserve"> examinat</w:t>
      </w:r>
      <w:r w:rsidR="0071176F" w:rsidRPr="00A0271F">
        <w:rPr>
          <w:rFonts w:cs="Arial"/>
          <w:szCs w:val="22"/>
        </w:rPr>
        <w:t>ion of mo</w:t>
      </w:r>
      <w:r w:rsidR="0071176F">
        <w:rPr>
          <w:rFonts w:cs="Arial"/>
          <w:szCs w:val="22"/>
        </w:rPr>
        <w:t>rtality data</w:t>
      </w:r>
      <w:r w:rsidR="00E072A5">
        <w:rPr>
          <w:rFonts w:cs="Arial"/>
          <w:szCs w:val="22"/>
        </w:rPr>
        <w:t xml:space="preserve"> by sex</w:t>
      </w:r>
      <w:r w:rsidR="0071176F">
        <w:rPr>
          <w:rFonts w:cs="Arial"/>
          <w:szCs w:val="22"/>
        </w:rPr>
        <w:t xml:space="preserve">, </w:t>
      </w:r>
      <w:r w:rsidR="00E072A5">
        <w:rPr>
          <w:rFonts w:cs="Arial"/>
          <w:szCs w:val="22"/>
        </w:rPr>
        <w:t xml:space="preserve">age group, and cause of death. </w:t>
      </w:r>
      <w:r w:rsidR="0071176F">
        <w:rPr>
          <w:rFonts w:cs="Arial"/>
          <w:szCs w:val="22"/>
        </w:rPr>
        <w:t>This is especially important as</w:t>
      </w:r>
      <w:r w:rsidR="00E072A5">
        <w:rPr>
          <w:rFonts w:cs="Arial"/>
          <w:szCs w:val="22"/>
        </w:rPr>
        <w:t xml:space="preserve"> improvements in some subgroups may</w:t>
      </w:r>
      <w:r w:rsidR="00A54CC1">
        <w:rPr>
          <w:rFonts w:cs="Arial"/>
          <w:szCs w:val="22"/>
        </w:rPr>
        <w:t>,</w:t>
      </w:r>
      <w:r w:rsidR="00E072A5">
        <w:rPr>
          <w:rFonts w:cs="Arial"/>
          <w:szCs w:val="22"/>
        </w:rPr>
        <w:t xml:space="preserve"> to some extent</w:t>
      </w:r>
      <w:r w:rsidR="00A54CC1">
        <w:rPr>
          <w:rFonts w:cs="Arial"/>
          <w:szCs w:val="22"/>
        </w:rPr>
        <w:t>,</w:t>
      </w:r>
      <w:r w:rsidR="00E072A5">
        <w:rPr>
          <w:rFonts w:cs="Arial"/>
          <w:szCs w:val="22"/>
        </w:rPr>
        <w:t xml:space="preserve"> </w:t>
      </w:r>
      <w:r w:rsidR="0071176F">
        <w:rPr>
          <w:rFonts w:cs="Arial"/>
          <w:szCs w:val="22"/>
        </w:rPr>
        <w:t xml:space="preserve">compensate for </w:t>
      </w:r>
      <w:r w:rsidR="00E072A5">
        <w:rPr>
          <w:rFonts w:cs="Arial"/>
          <w:szCs w:val="22"/>
        </w:rPr>
        <w:t xml:space="preserve">declines or stalls in other subgroups. For example, </w:t>
      </w:r>
      <w:r w:rsidRPr="00C71289">
        <w:rPr>
          <w:rFonts w:cs="Arial"/>
          <w:szCs w:val="22"/>
        </w:rPr>
        <w:t xml:space="preserve">in the 1980s, concern about the slowdown in what had, until then, been increasing life expectancy in countries of Central and Eastern Europe might have been greater if it had been widely recognised that continued mortality </w:t>
      </w:r>
      <w:r w:rsidR="0071176F">
        <w:rPr>
          <w:rFonts w:cs="Arial"/>
          <w:szCs w:val="22"/>
        </w:rPr>
        <w:t xml:space="preserve">gains </w:t>
      </w:r>
      <w:r w:rsidRPr="00C71289">
        <w:rPr>
          <w:rFonts w:cs="Arial"/>
          <w:szCs w:val="22"/>
        </w:rPr>
        <w:t xml:space="preserve">in infancy and childhood </w:t>
      </w:r>
      <w:r w:rsidR="0071176F">
        <w:rPr>
          <w:rFonts w:cs="Arial"/>
          <w:szCs w:val="22"/>
        </w:rPr>
        <w:t xml:space="preserve">were </w:t>
      </w:r>
      <w:r w:rsidRPr="00C71289">
        <w:rPr>
          <w:rFonts w:cs="Arial"/>
          <w:szCs w:val="22"/>
        </w:rPr>
        <w:t>obscuring worsening in adult mortality.</w:t>
      </w:r>
      <w:r w:rsidR="00864382" w:rsidRPr="00C71289">
        <w:rPr>
          <w:rFonts w:cs="Arial"/>
          <w:szCs w:val="22"/>
        </w:rPr>
        <w:fldChar w:fldCharType="begin">
          <w:fldData xml:space="preserve">PEVuZE5vdGU+PENpdGU+PEF1dGhvcj5DaGVuZXQ8L0F1dGhvcj48WWVhcj4xOTk2PC9ZZWFyPjxS
ZWNOdW0+MjU8L1JlY051bT48RGlzcGxheVRleHQ+PHN0eWxlIGZhY2U9InN1cGVyc2NyaXB0Ij40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DC2220">
        <w:rPr>
          <w:rFonts w:cs="Arial"/>
          <w:szCs w:val="22"/>
        </w:rPr>
        <w:instrText xml:space="preserve"> ADDIN EN.CITE </w:instrText>
      </w:r>
      <w:r w:rsidR="00DC2220">
        <w:rPr>
          <w:rFonts w:cs="Arial"/>
          <w:szCs w:val="22"/>
        </w:rPr>
        <w:fldChar w:fldCharType="begin">
          <w:fldData xml:space="preserve">PEVuZE5vdGU+PENpdGU+PEF1dGhvcj5DaGVuZXQ8L0F1dGhvcj48WWVhcj4xOTk2PC9ZZWFyPjxS
ZWNOdW0+MjU8L1JlY051bT48RGlzcGxheVRleHQ+PHN0eWxlIGZhY2U9InN1cGVyc2NyaXB0Ij40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sidR="00864382" w:rsidRPr="00C71289">
        <w:rPr>
          <w:rFonts w:cs="Arial"/>
          <w:szCs w:val="22"/>
        </w:rPr>
      </w:r>
      <w:r w:rsidR="00864382" w:rsidRPr="00C71289">
        <w:rPr>
          <w:rFonts w:cs="Arial"/>
          <w:szCs w:val="22"/>
        </w:rPr>
        <w:fldChar w:fldCharType="separate"/>
      </w:r>
      <w:r w:rsidR="00347D6C" w:rsidRPr="00347D6C">
        <w:rPr>
          <w:rFonts w:cs="Arial"/>
          <w:noProof/>
          <w:szCs w:val="22"/>
          <w:vertAlign w:val="superscript"/>
        </w:rPr>
        <w:t>4</w:t>
      </w:r>
      <w:r w:rsidR="00864382" w:rsidRPr="00C71289">
        <w:rPr>
          <w:rFonts w:cs="Arial"/>
          <w:szCs w:val="22"/>
        </w:rPr>
        <w:fldChar w:fldCharType="end"/>
      </w:r>
      <w:r w:rsidRPr="00C71289">
        <w:rPr>
          <w:rFonts w:cs="Arial"/>
          <w:szCs w:val="22"/>
        </w:rPr>
        <w:t xml:space="preserve"> </w:t>
      </w:r>
      <w:r w:rsidR="0071176F">
        <w:rPr>
          <w:rFonts w:cs="Arial"/>
          <w:szCs w:val="22"/>
        </w:rPr>
        <w:t>Thus, l</w:t>
      </w:r>
      <w:r w:rsidR="006B5056" w:rsidRPr="00C71289">
        <w:rPr>
          <w:rFonts w:cs="Arial"/>
          <w:szCs w:val="22"/>
        </w:rPr>
        <w:t xml:space="preserve">ike any summary measure, </w:t>
      </w:r>
      <w:r w:rsidR="00E072A5">
        <w:rPr>
          <w:rFonts w:cs="Arial"/>
          <w:szCs w:val="22"/>
        </w:rPr>
        <w:t xml:space="preserve">e0 </w:t>
      </w:r>
      <w:r w:rsidR="006B5056" w:rsidRPr="00C71289">
        <w:rPr>
          <w:rFonts w:cs="Arial"/>
          <w:szCs w:val="22"/>
        </w:rPr>
        <w:t xml:space="preserve">can conceal </w:t>
      </w:r>
      <w:r w:rsidR="005A535B">
        <w:rPr>
          <w:rFonts w:cs="Arial"/>
          <w:szCs w:val="22"/>
        </w:rPr>
        <w:t xml:space="preserve">details </w:t>
      </w:r>
      <w:r w:rsidR="00EC3A58">
        <w:rPr>
          <w:rFonts w:cs="Arial"/>
          <w:szCs w:val="22"/>
        </w:rPr>
        <w:t xml:space="preserve">with </w:t>
      </w:r>
      <w:r w:rsidR="006B5056" w:rsidRPr="00C71289">
        <w:rPr>
          <w:rFonts w:cs="Arial"/>
          <w:szCs w:val="22"/>
        </w:rPr>
        <w:t xml:space="preserve"> practical or policy importance</w:t>
      </w:r>
      <w:r w:rsidR="00E072A5">
        <w:rPr>
          <w:rFonts w:cs="Arial"/>
          <w:szCs w:val="22"/>
        </w:rPr>
        <w:t xml:space="preserve">, so </w:t>
      </w:r>
      <w:r w:rsidR="00241DB5">
        <w:rPr>
          <w:rFonts w:cs="Arial"/>
          <w:szCs w:val="22"/>
        </w:rPr>
        <w:t xml:space="preserve">there is a strong theoretical argument to look at other measures, in particular those capturing the distribution of mortality. </w:t>
      </w:r>
    </w:p>
    <w:p w14:paraId="1EFFC6F9" w14:textId="77777777" w:rsidR="00C861FB" w:rsidRPr="00C71289" w:rsidRDefault="00C861FB" w:rsidP="007370DB">
      <w:pPr>
        <w:rPr>
          <w:rFonts w:cs="Arial"/>
          <w:szCs w:val="22"/>
        </w:rPr>
      </w:pPr>
    </w:p>
    <w:p w14:paraId="5EB3B0B8" w14:textId="5D96A86E" w:rsidR="007B7445" w:rsidRDefault="00E072A5" w:rsidP="007370DB">
      <w:pPr>
        <w:rPr>
          <w:rFonts w:cs="Arial"/>
          <w:szCs w:val="22"/>
        </w:rPr>
      </w:pPr>
      <w:r>
        <w:rPr>
          <w:rFonts w:cs="Arial"/>
          <w:szCs w:val="22"/>
        </w:rPr>
        <w:t>L</w:t>
      </w:r>
      <w:r w:rsidRPr="00C71289">
        <w:rPr>
          <w:rFonts w:cs="Arial"/>
          <w:szCs w:val="22"/>
        </w:rPr>
        <w:t xml:space="preserve">ifespan </w:t>
      </w:r>
      <w:r w:rsidR="006E71F7" w:rsidRPr="00C71289">
        <w:rPr>
          <w:rFonts w:cs="Arial"/>
          <w:szCs w:val="22"/>
        </w:rPr>
        <w:t>variation</w:t>
      </w:r>
      <w:r>
        <w:rPr>
          <w:rFonts w:cs="Arial"/>
          <w:szCs w:val="22"/>
        </w:rPr>
        <w:t xml:space="preserve"> </w:t>
      </w:r>
      <w:r w:rsidR="00AE7A69">
        <w:rPr>
          <w:rFonts w:cs="Arial"/>
          <w:szCs w:val="22"/>
        </w:rPr>
        <w:t xml:space="preserve">(LV) </w:t>
      </w:r>
      <w:r>
        <w:rPr>
          <w:rFonts w:cs="Arial"/>
          <w:szCs w:val="22"/>
        </w:rPr>
        <w:t xml:space="preserve">is </w:t>
      </w:r>
      <w:r w:rsidR="00347D6C">
        <w:rPr>
          <w:rFonts w:cs="Arial"/>
          <w:szCs w:val="22"/>
        </w:rPr>
        <w:t xml:space="preserve">a term </w:t>
      </w:r>
      <w:r w:rsidR="00241DB5">
        <w:rPr>
          <w:rFonts w:cs="Arial"/>
          <w:szCs w:val="22"/>
        </w:rPr>
        <w:t xml:space="preserve">covering </w:t>
      </w:r>
      <w:r w:rsidR="00347D6C">
        <w:rPr>
          <w:rFonts w:cs="Arial"/>
          <w:szCs w:val="22"/>
        </w:rPr>
        <w:t xml:space="preserve">a class of complementary measures to e0, which measure the variability of age </w:t>
      </w:r>
      <w:r w:rsidR="00AE7A69">
        <w:rPr>
          <w:rFonts w:cs="Arial"/>
          <w:szCs w:val="22"/>
        </w:rPr>
        <w:t>at death among individuals within a defined population</w:t>
      </w:r>
      <w:r w:rsidR="004F7EC4">
        <w:rPr>
          <w:rFonts w:cs="Arial"/>
          <w:szCs w:val="22"/>
        </w:rPr>
        <w:t>.</w:t>
      </w:r>
      <w:r w:rsidR="004F7EC4">
        <w:rPr>
          <w:rFonts w:cs="Arial"/>
          <w:szCs w:val="22"/>
        </w:rPr>
        <w:fldChar w:fldCharType="begin">
          <w:fldData xml:space="preserve">PEVuZE5vdGU+PENpdGU+PEF1dGhvcj5TZWFtYW48L0F1dGhvcj48WWVhcj4yMDE5PC9ZZWFyPjxS
ZWNOdW0+MTU8L1JlY051bT48RGlzcGxheVRleHQ+PHN0eWxlIGZhY2U9InN1cGVyc2NyaXB0Ij41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DC2220">
        <w:rPr>
          <w:rFonts w:cs="Arial"/>
          <w:szCs w:val="22"/>
        </w:rPr>
        <w:instrText xml:space="preserve"> ADDIN EN.CITE </w:instrText>
      </w:r>
      <w:r w:rsidR="00DC2220">
        <w:rPr>
          <w:rFonts w:cs="Arial"/>
          <w:szCs w:val="22"/>
        </w:rPr>
        <w:fldChar w:fldCharType="begin">
          <w:fldData xml:space="preserve">PEVuZE5vdGU+PENpdGU+PEF1dGhvcj5TZWFtYW48L0F1dGhvcj48WWVhcj4yMDE5PC9ZZWFyPjxS
ZWNOdW0+MTU8L1JlY051bT48RGlzcGxheVRleHQ+PHN0eWxlIGZhY2U9InN1cGVyc2NyaXB0Ij41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sidR="004F7EC4">
        <w:rPr>
          <w:rFonts w:cs="Arial"/>
          <w:szCs w:val="22"/>
        </w:rPr>
      </w:r>
      <w:r w:rsidR="004F7EC4">
        <w:rPr>
          <w:rFonts w:cs="Arial"/>
          <w:szCs w:val="22"/>
        </w:rPr>
        <w:fldChar w:fldCharType="separate"/>
      </w:r>
      <w:r w:rsidR="00347D6C" w:rsidRPr="00347D6C">
        <w:rPr>
          <w:rFonts w:cs="Arial"/>
          <w:noProof/>
          <w:szCs w:val="22"/>
          <w:vertAlign w:val="superscript"/>
        </w:rPr>
        <w:t>5</w:t>
      </w:r>
      <w:r w:rsidR="004F7EC4">
        <w:rPr>
          <w:rFonts w:cs="Arial"/>
          <w:szCs w:val="22"/>
        </w:rPr>
        <w:fldChar w:fldCharType="end"/>
      </w:r>
      <w:r w:rsidR="00BC47C5">
        <w:rPr>
          <w:rFonts w:cs="Arial"/>
          <w:szCs w:val="22"/>
        </w:rPr>
        <w:t xml:space="preserve"> </w:t>
      </w:r>
      <w:r w:rsidR="004F7EC4">
        <w:rPr>
          <w:rFonts w:cs="Arial"/>
          <w:szCs w:val="22"/>
        </w:rPr>
        <w:t xml:space="preserve">Typically, </w:t>
      </w:r>
      <w:r w:rsidR="004F7EC4" w:rsidRPr="00C71289">
        <w:rPr>
          <w:rFonts w:cs="Arial"/>
          <w:szCs w:val="22"/>
        </w:rPr>
        <w:t xml:space="preserve">as </w:t>
      </w:r>
      <w:r w:rsidR="00B8623E">
        <w:rPr>
          <w:rFonts w:cs="Arial"/>
          <w:szCs w:val="22"/>
        </w:rPr>
        <w:t>e0</w:t>
      </w:r>
      <w:r w:rsidR="004F7EC4" w:rsidRPr="00C71289">
        <w:rPr>
          <w:rFonts w:cs="Arial"/>
          <w:szCs w:val="22"/>
        </w:rPr>
        <w:t xml:space="preserve"> increase</w:t>
      </w:r>
      <w:r w:rsidR="004F7EC4">
        <w:rPr>
          <w:rFonts w:cs="Arial"/>
          <w:szCs w:val="22"/>
        </w:rPr>
        <w:t>s</w:t>
      </w:r>
      <w:r w:rsidR="004F7EC4" w:rsidRPr="00C71289">
        <w:rPr>
          <w:rFonts w:cs="Arial"/>
          <w:szCs w:val="22"/>
        </w:rPr>
        <w:t xml:space="preserve">, </w:t>
      </w:r>
      <w:r w:rsidR="00B8623E">
        <w:rPr>
          <w:rFonts w:cs="Arial"/>
          <w:szCs w:val="22"/>
        </w:rPr>
        <w:t>LV</w:t>
      </w:r>
      <w:r w:rsidR="004F7EC4" w:rsidRPr="00C71289">
        <w:rPr>
          <w:rFonts w:cs="Arial"/>
          <w:szCs w:val="22"/>
        </w:rPr>
        <w:t xml:space="preserve"> decrease</w:t>
      </w:r>
      <w:r w:rsidR="004F7EC4">
        <w:rPr>
          <w:rFonts w:cs="Arial"/>
          <w:szCs w:val="22"/>
        </w:rPr>
        <w:t xml:space="preserve">s; </w:t>
      </w:r>
      <w:r w:rsidR="004F7EC4" w:rsidRPr="00C71289">
        <w:rPr>
          <w:rFonts w:cs="Arial"/>
          <w:szCs w:val="22"/>
        </w:rPr>
        <w:t xml:space="preserve">those countries with the highest </w:t>
      </w:r>
      <w:r w:rsidR="00B8623E">
        <w:rPr>
          <w:rFonts w:cs="Arial"/>
          <w:szCs w:val="22"/>
        </w:rPr>
        <w:t>e0</w:t>
      </w:r>
      <w:r w:rsidR="004F7EC4" w:rsidRPr="00C71289">
        <w:rPr>
          <w:rFonts w:cs="Arial"/>
          <w:szCs w:val="22"/>
        </w:rPr>
        <w:t xml:space="preserve"> also have the lowest </w:t>
      </w:r>
      <w:r w:rsidR="00B8623E">
        <w:rPr>
          <w:rFonts w:cs="Arial"/>
          <w:szCs w:val="22"/>
        </w:rPr>
        <w:t>LV</w:t>
      </w:r>
      <w:r w:rsidR="004F7EC4">
        <w:rPr>
          <w:rFonts w:cs="Arial"/>
          <w:szCs w:val="22"/>
        </w:rPr>
        <w:t>:</w:t>
      </w:r>
      <w:r w:rsidR="004F7EC4" w:rsidRPr="00C71289">
        <w:rPr>
          <w:rFonts w:cs="Arial"/>
          <w:szCs w:val="22"/>
        </w:rPr>
        <w:fldChar w:fldCharType="begin"/>
      </w:r>
      <w:r w:rsidR="00DC2220">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4F7EC4" w:rsidRPr="00C71289">
        <w:rPr>
          <w:rFonts w:cs="Arial"/>
          <w:szCs w:val="22"/>
        </w:rPr>
        <w:fldChar w:fldCharType="separate"/>
      </w:r>
      <w:r w:rsidR="00347D6C" w:rsidRPr="00347D6C">
        <w:rPr>
          <w:rFonts w:cs="Arial"/>
          <w:noProof/>
          <w:szCs w:val="22"/>
          <w:vertAlign w:val="superscript"/>
        </w:rPr>
        <w:t>6</w:t>
      </w:r>
      <w:r w:rsidR="004F7EC4" w:rsidRPr="00C71289">
        <w:rPr>
          <w:rFonts w:cs="Arial"/>
          <w:szCs w:val="22"/>
        </w:rPr>
        <w:fldChar w:fldCharType="end"/>
      </w:r>
      <w:r w:rsidR="004F7EC4" w:rsidRPr="00C71289">
        <w:rPr>
          <w:rFonts w:cs="Arial"/>
          <w:szCs w:val="22"/>
        </w:rPr>
        <w:t xml:space="preserve"> </w:t>
      </w:r>
      <w:r w:rsidR="004F7EC4">
        <w:rPr>
          <w:rFonts w:cs="Arial"/>
          <w:szCs w:val="22"/>
        </w:rPr>
        <w:t>a</w:t>
      </w:r>
      <w:r w:rsidR="004F7EC4" w:rsidRPr="00C71289">
        <w:rPr>
          <w:rFonts w:cs="Arial"/>
          <w:szCs w:val="22"/>
        </w:rPr>
        <w:t xml:space="preserve"> phenomenon </w:t>
      </w:r>
      <w:r w:rsidR="004F7EC4">
        <w:rPr>
          <w:rFonts w:cs="Arial"/>
          <w:szCs w:val="22"/>
        </w:rPr>
        <w:t>also</w:t>
      </w:r>
      <w:r w:rsidR="004F7EC4" w:rsidRPr="00C71289">
        <w:rPr>
          <w:rFonts w:cs="Arial"/>
          <w:szCs w:val="22"/>
        </w:rPr>
        <w:t xml:space="preserve"> observed in </w:t>
      </w:r>
      <w:r w:rsidR="004F7EC4">
        <w:rPr>
          <w:rFonts w:cs="Arial"/>
          <w:szCs w:val="22"/>
        </w:rPr>
        <w:t xml:space="preserve">other </w:t>
      </w:r>
      <w:r w:rsidR="004F7EC4" w:rsidRPr="00C71289">
        <w:rPr>
          <w:rFonts w:cs="Arial"/>
          <w:szCs w:val="22"/>
        </w:rPr>
        <w:t>primate species.</w:t>
      </w:r>
      <w:r w:rsidR="004F7EC4" w:rsidRPr="00C71289">
        <w:rPr>
          <w:rFonts w:cs="Arial"/>
          <w:szCs w:val="22"/>
        </w:rPr>
        <w:fldChar w:fldCharType="begin"/>
      </w:r>
      <w:r w:rsidR="00DC2220">
        <w:rPr>
          <w:rFonts w:cs="Arial"/>
          <w:szCs w:val="22"/>
        </w:rPr>
        <w:instrText xml:space="preserve"> ADDIN EN.CITE &lt;EndNote&gt;&lt;Cite&gt;&lt;Author&gt;Colchero&lt;/Author&gt;&lt;Year&gt;2016&lt;/Year&gt;&lt;RecNum&gt;17&lt;/RecNum&gt;&lt;DisplayText&gt;&lt;style face="superscript"&gt;7&lt;/style&gt;&lt;/DisplayText&gt;&lt;record&gt;&lt;rec-number&gt;17&lt;/rec-number&gt;&lt;foreign-keys&gt;&lt;key app="EN" db-id="9vvtta0t42fee5eeva8xarpbe9srzdetrx2a" timestamp="1575985287"&gt;17&lt;/key&gt;&lt;/foreign-keys&gt;&lt;ref-type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pages&gt;E7681-E7690&lt;/pages&gt;&lt;volume&gt;113&lt;/volume&gt;&lt;number&gt;48&lt;/number&gt;&lt;dates&gt;&lt;year&gt;2016&lt;/year&gt;&lt;/dates&gt;&lt;urls&gt;&lt;related-urls&gt;&lt;url&gt;https://www.pnas.org/content/pnas/113/48/E7681.full.pdf&lt;/url&gt;&lt;/related-urls&gt;&lt;/urls&gt;&lt;electronic-resource-num&gt;10.1073/pnas.1612191113&lt;/electronic-resource-num&gt;&lt;/record&gt;&lt;/Cite&gt;&lt;/EndNote&gt;</w:instrText>
      </w:r>
      <w:r w:rsidR="004F7EC4" w:rsidRPr="00C71289">
        <w:rPr>
          <w:rFonts w:cs="Arial"/>
          <w:szCs w:val="22"/>
        </w:rPr>
        <w:fldChar w:fldCharType="separate"/>
      </w:r>
      <w:r w:rsidR="00347D6C" w:rsidRPr="00347D6C">
        <w:rPr>
          <w:rFonts w:cs="Arial"/>
          <w:noProof/>
          <w:szCs w:val="22"/>
          <w:vertAlign w:val="superscript"/>
        </w:rPr>
        <w:t>7</w:t>
      </w:r>
      <w:r w:rsidR="004F7EC4" w:rsidRPr="00C71289">
        <w:rPr>
          <w:rFonts w:cs="Arial"/>
          <w:szCs w:val="22"/>
        </w:rPr>
        <w:fldChar w:fldCharType="end"/>
      </w:r>
      <w:r w:rsidR="004F7EC4">
        <w:rPr>
          <w:rFonts w:cs="Arial"/>
          <w:szCs w:val="22"/>
        </w:rPr>
        <w:t xml:space="preserve"> </w:t>
      </w:r>
      <w:r w:rsidR="00241DB5">
        <w:rPr>
          <w:rFonts w:cs="Arial"/>
          <w:szCs w:val="22"/>
        </w:rPr>
        <w:t xml:space="preserve">This is because the maximal attainable lifespan has changed little but death rates at younger ages have tended to fall. </w:t>
      </w:r>
      <w:r w:rsidR="00BC47C5">
        <w:rPr>
          <w:rFonts w:cs="Arial"/>
          <w:szCs w:val="22"/>
        </w:rPr>
        <w:t>The measure of LV we use is life disparity (LD), which</w:t>
      </w:r>
      <w:r>
        <w:rPr>
          <w:rFonts w:cs="Arial"/>
          <w:szCs w:val="22"/>
        </w:rPr>
        <w:t xml:space="preserve"> measures </w:t>
      </w:r>
      <w:r w:rsidR="00E92FF4" w:rsidRPr="00C71289">
        <w:rPr>
          <w:rFonts w:cs="Arial"/>
          <w:szCs w:val="22"/>
        </w:rPr>
        <w:t xml:space="preserve">the average gap between </w:t>
      </w:r>
      <w:r w:rsidR="0071176F">
        <w:rPr>
          <w:rFonts w:cs="Arial"/>
          <w:szCs w:val="22"/>
        </w:rPr>
        <w:t xml:space="preserve">an individual’s </w:t>
      </w:r>
      <w:r w:rsidR="00E92FF4" w:rsidRPr="00C71289">
        <w:rPr>
          <w:rFonts w:cs="Arial"/>
          <w:szCs w:val="22"/>
        </w:rPr>
        <w:t>age at death and the</w:t>
      </w:r>
      <w:r w:rsidR="0071176F">
        <w:rPr>
          <w:rFonts w:cs="Arial"/>
          <w:szCs w:val="22"/>
        </w:rPr>
        <w:t>ir</w:t>
      </w:r>
      <w:r w:rsidR="00E92FF4" w:rsidRPr="00C71289">
        <w:rPr>
          <w:rFonts w:cs="Arial"/>
          <w:szCs w:val="22"/>
        </w:rPr>
        <w:t xml:space="preserve"> remaining life expectancy at that age</w:t>
      </w:r>
      <w:r w:rsidR="005849E5">
        <w:rPr>
          <w:rFonts w:cs="Arial"/>
          <w:szCs w:val="22"/>
        </w:rPr>
        <w:t>.</w:t>
      </w:r>
      <w:r w:rsidR="005849E5">
        <w:rPr>
          <w:rFonts w:cs="Arial"/>
          <w:szCs w:val="22"/>
        </w:rPr>
        <w:fldChar w:fldCharType="begin"/>
      </w:r>
      <w:r w:rsidR="00DC2220">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5849E5">
        <w:rPr>
          <w:rFonts w:cs="Arial"/>
          <w:szCs w:val="22"/>
        </w:rPr>
        <w:fldChar w:fldCharType="separate"/>
      </w:r>
      <w:r w:rsidR="00347D6C" w:rsidRPr="00347D6C">
        <w:rPr>
          <w:rFonts w:cs="Arial"/>
          <w:noProof/>
          <w:szCs w:val="22"/>
          <w:vertAlign w:val="superscript"/>
        </w:rPr>
        <w:t>6</w:t>
      </w:r>
      <w:r w:rsidR="005849E5">
        <w:rPr>
          <w:rFonts w:cs="Arial"/>
          <w:szCs w:val="22"/>
        </w:rPr>
        <w:fldChar w:fldCharType="end"/>
      </w:r>
      <w:r w:rsidR="005849E5">
        <w:rPr>
          <w:rFonts w:cs="Arial"/>
          <w:szCs w:val="22"/>
        </w:rPr>
        <w:t xml:space="preserve"> Some have argued that </w:t>
      </w:r>
      <w:r w:rsidR="00A613D4">
        <w:rPr>
          <w:rFonts w:cs="Arial"/>
          <w:szCs w:val="22"/>
        </w:rPr>
        <w:t>LD</w:t>
      </w:r>
      <w:r w:rsidR="005849E5">
        <w:rPr>
          <w:rFonts w:cs="Arial"/>
          <w:szCs w:val="22"/>
        </w:rPr>
        <w:t xml:space="preserve"> has</w:t>
      </w:r>
      <w:r w:rsidRPr="00C71289">
        <w:rPr>
          <w:rFonts w:cs="Arial"/>
          <w:szCs w:val="22"/>
        </w:rPr>
        <w:t xml:space="preserve"> </w:t>
      </w:r>
      <w:r w:rsidR="005849E5">
        <w:rPr>
          <w:rFonts w:cs="Arial"/>
          <w:szCs w:val="22"/>
        </w:rPr>
        <w:t>a ‘crucial’  public health interpretation</w:t>
      </w:r>
      <w:r w:rsidR="00B32CBF">
        <w:rPr>
          <w:rFonts w:cs="Arial"/>
          <w:szCs w:val="22"/>
        </w:rPr>
        <w:t xml:space="preserve">, not least because </w:t>
      </w:r>
      <w:r w:rsidR="00A613D4">
        <w:rPr>
          <w:rFonts w:cs="Arial"/>
          <w:szCs w:val="22"/>
        </w:rPr>
        <w:t>LD</w:t>
      </w:r>
      <w:r w:rsidR="00B32CBF">
        <w:rPr>
          <w:rFonts w:cs="Arial"/>
          <w:szCs w:val="22"/>
        </w:rPr>
        <w:t xml:space="preserve"> can differ between societies with similar life expectancies.</w:t>
      </w:r>
      <w:r w:rsidR="00B32CBF">
        <w:rPr>
          <w:rFonts w:cs="Arial"/>
          <w:szCs w:val="22"/>
        </w:rPr>
        <w:fldChar w:fldCharType="begin">
          <w:fldData xml:space="preserve">PEVuZE5vdGU+PENpdGU+PEF1dGhvcj5aaGVuZzwvQXV0aG9yPjxZZWFyPjIwMjA8L1llYXI+PFJl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==
</w:fldData>
        </w:fldChar>
      </w:r>
      <w:r w:rsidR="00DC2220">
        <w:rPr>
          <w:rFonts w:cs="Arial"/>
          <w:szCs w:val="22"/>
        </w:rPr>
        <w:instrText xml:space="preserve"> ADDIN EN.CITE </w:instrText>
      </w:r>
      <w:r w:rsidR="00DC2220">
        <w:rPr>
          <w:rFonts w:cs="Arial"/>
          <w:szCs w:val="22"/>
        </w:rPr>
        <w:fldChar w:fldCharType="begin">
          <w:fldData xml:space="preserve">PEVuZE5vdGU+PENpdGU+PEF1dGhvcj5aaGVuZzwvQXV0aG9yPjxZZWFyPjIwMjA8L1llYXI+PFJl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==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sidR="00B32CBF">
        <w:rPr>
          <w:rFonts w:cs="Arial"/>
          <w:szCs w:val="22"/>
        </w:rPr>
      </w:r>
      <w:r w:rsidR="00B32CBF">
        <w:rPr>
          <w:rFonts w:cs="Arial"/>
          <w:szCs w:val="22"/>
        </w:rPr>
        <w:fldChar w:fldCharType="separate"/>
      </w:r>
      <w:r w:rsidR="00BC47C5" w:rsidRPr="00BC47C5">
        <w:rPr>
          <w:rFonts w:cs="Arial"/>
          <w:noProof/>
          <w:szCs w:val="22"/>
          <w:vertAlign w:val="superscript"/>
        </w:rPr>
        <w:t>8 9</w:t>
      </w:r>
      <w:r w:rsidR="00B32CBF">
        <w:rPr>
          <w:rFonts w:cs="Arial"/>
          <w:szCs w:val="22"/>
        </w:rPr>
        <w:fldChar w:fldCharType="end"/>
      </w:r>
    </w:p>
    <w:p w14:paraId="4F6F2841" w14:textId="77777777" w:rsidR="00C861FB" w:rsidRPr="00C71289" w:rsidRDefault="00C861FB" w:rsidP="007370DB">
      <w:pPr>
        <w:rPr>
          <w:rFonts w:cs="Arial"/>
          <w:szCs w:val="22"/>
        </w:rPr>
      </w:pPr>
    </w:p>
    <w:p w14:paraId="1DF51C12" w14:textId="031A0AAA" w:rsidR="001825FA" w:rsidRDefault="005849E5" w:rsidP="007370DB">
      <w:pPr>
        <w:rPr>
          <w:rFonts w:cs="Arial"/>
          <w:szCs w:val="22"/>
        </w:rPr>
      </w:pPr>
      <w:r>
        <w:rPr>
          <w:rFonts w:cs="Arial"/>
          <w:szCs w:val="22"/>
        </w:rPr>
        <w:t xml:space="preserve">One example </w:t>
      </w:r>
      <w:r w:rsidR="0080297F">
        <w:rPr>
          <w:rFonts w:cs="Arial"/>
          <w:szCs w:val="22"/>
        </w:rPr>
        <w:t xml:space="preserve">of </w:t>
      </w:r>
      <w:r w:rsidR="00A0271F">
        <w:rPr>
          <w:rFonts w:cs="Arial"/>
          <w:szCs w:val="22"/>
        </w:rPr>
        <w:t xml:space="preserve">its use is </w:t>
      </w:r>
      <w:r>
        <w:rPr>
          <w:rFonts w:cs="Arial"/>
          <w:szCs w:val="22"/>
        </w:rPr>
        <w:t xml:space="preserve">research by van </w:t>
      </w:r>
      <w:proofErr w:type="spellStart"/>
      <w:r>
        <w:rPr>
          <w:rFonts w:cs="Arial"/>
          <w:szCs w:val="22"/>
        </w:rPr>
        <w:t>Raalte</w:t>
      </w:r>
      <w:proofErr w:type="spellEnd"/>
      <w:r>
        <w:rPr>
          <w:rFonts w:cs="Arial"/>
          <w:szCs w:val="22"/>
        </w:rPr>
        <w:t xml:space="preserve"> et al which showed that in </w:t>
      </w:r>
      <w:r w:rsidR="00DE3C83" w:rsidRPr="00C71289">
        <w:rPr>
          <w:rFonts w:cs="Arial"/>
          <w:szCs w:val="22"/>
        </w:rPr>
        <w:t>the USA</w:t>
      </w:r>
      <w:r w:rsidR="005B4B4C" w:rsidRPr="00C71289">
        <w:rPr>
          <w:rFonts w:cs="Arial"/>
          <w:szCs w:val="22"/>
        </w:rPr>
        <w:t>,</w:t>
      </w:r>
      <w:r w:rsidR="00DE3C83" w:rsidRPr="00C71289">
        <w:rPr>
          <w:rFonts w:cs="Arial"/>
          <w:szCs w:val="22"/>
        </w:rPr>
        <w:t xml:space="preserve"> </w:t>
      </w:r>
      <w:r>
        <w:rPr>
          <w:rFonts w:cs="Arial"/>
          <w:szCs w:val="22"/>
        </w:rPr>
        <w:t>where</w:t>
      </w:r>
      <w:r w:rsidR="002A7333">
        <w:rPr>
          <w:rFonts w:cs="Arial"/>
          <w:szCs w:val="22"/>
        </w:rPr>
        <w:t xml:space="preserve"> </w:t>
      </w:r>
      <w:r w:rsidR="00B8623E">
        <w:rPr>
          <w:rFonts w:cs="Arial"/>
          <w:szCs w:val="22"/>
        </w:rPr>
        <w:t>e0</w:t>
      </w:r>
      <w:r w:rsidR="005B4B4C" w:rsidRPr="00C71289">
        <w:rPr>
          <w:rFonts w:cs="Arial"/>
          <w:szCs w:val="22"/>
        </w:rPr>
        <w:t xml:space="preserve"> </w:t>
      </w:r>
      <w:r w:rsidR="00C5052D" w:rsidRPr="00C71289">
        <w:rPr>
          <w:rFonts w:cs="Arial"/>
          <w:szCs w:val="22"/>
        </w:rPr>
        <w:t xml:space="preserve">increased by approximately 10% for men and 5% for women </w:t>
      </w:r>
      <w:r w:rsidR="00D541BF">
        <w:rPr>
          <w:rFonts w:cs="Arial"/>
          <w:szCs w:val="22"/>
        </w:rPr>
        <w:t xml:space="preserve">over </w:t>
      </w:r>
      <w:r w:rsidR="00C5052D" w:rsidRPr="00C71289">
        <w:rPr>
          <w:rFonts w:cs="Arial"/>
          <w:szCs w:val="22"/>
        </w:rPr>
        <w:t>1980</w:t>
      </w:r>
      <w:r w:rsidR="00D541BF">
        <w:rPr>
          <w:rFonts w:cs="Arial"/>
          <w:szCs w:val="22"/>
        </w:rPr>
        <w:t>-</w:t>
      </w:r>
      <w:r w:rsidR="00C5052D" w:rsidRPr="00C71289">
        <w:rPr>
          <w:rFonts w:cs="Arial"/>
          <w:szCs w:val="22"/>
        </w:rPr>
        <w:t>2014</w:t>
      </w:r>
      <w:r w:rsidR="008F1FA9" w:rsidRPr="00C71289">
        <w:rPr>
          <w:rFonts w:cs="Arial"/>
          <w:szCs w:val="22"/>
        </w:rPr>
        <w:t>,</w:t>
      </w:r>
      <w:r w:rsidR="007054FD" w:rsidRPr="00C71289">
        <w:rPr>
          <w:rFonts w:cs="Arial"/>
          <w:szCs w:val="22"/>
        </w:rPr>
        <w:t xml:space="preserve"> </w:t>
      </w:r>
      <w:r>
        <w:rPr>
          <w:rFonts w:cs="Arial"/>
          <w:szCs w:val="22"/>
        </w:rPr>
        <w:t>LV</w:t>
      </w:r>
      <w:r w:rsidR="00C5052D" w:rsidRPr="00C71289">
        <w:rPr>
          <w:rFonts w:cs="Arial"/>
          <w:szCs w:val="22"/>
        </w:rPr>
        <w:t xml:space="preserve"> </w:t>
      </w:r>
      <w:r w:rsidR="00A66A50">
        <w:rPr>
          <w:rFonts w:cs="Arial"/>
          <w:szCs w:val="22"/>
        </w:rPr>
        <w:t xml:space="preserve">(measured as standard deviation) </w:t>
      </w:r>
      <w:r w:rsidR="00C5052D" w:rsidRPr="00C71289">
        <w:rPr>
          <w:rFonts w:cs="Arial"/>
          <w:szCs w:val="22"/>
        </w:rPr>
        <w:t>fluctuate</w:t>
      </w:r>
      <w:r w:rsidR="007054FD" w:rsidRPr="00C71289">
        <w:rPr>
          <w:rFonts w:cs="Arial"/>
          <w:szCs w:val="22"/>
        </w:rPr>
        <w:t>d</w:t>
      </w:r>
      <w:r w:rsidR="00C5052D" w:rsidRPr="00C71289">
        <w:rPr>
          <w:rFonts w:cs="Arial"/>
          <w:szCs w:val="22"/>
        </w:rPr>
        <w:t xml:space="preserve"> </w:t>
      </w:r>
      <w:r w:rsidR="00D541BF">
        <w:rPr>
          <w:rFonts w:cs="Arial"/>
          <w:szCs w:val="22"/>
        </w:rPr>
        <w:t>then increased</w:t>
      </w:r>
      <w:r w:rsidR="007054FD" w:rsidRPr="00C71289">
        <w:rPr>
          <w:rFonts w:cs="Arial"/>
          <w:szCs w:val="22"/>
        </w:rPr>
        <w:t>.</w:t>
      </w:r>
      <w:r w:rsidR="00AA4F91" w:rsidRPr="00C71289">
        <w:rPr>
          <w:rFonts w:cs="Arial"/>
          <w:szCs w:val="22"/>
        </w:rPr>
        <w:fldChar w:fldCharType="begin"/>
      </w:r>
      <w:r w:rsidR="00DC2220">
        <w:rPr>
          <w:rFonts w:cs="Arial"/>
          <w:szCs w:val="22"/>
        </w:rPr>
        <w:instrText xml:space="preserve"> ADDIN EN.CITE &lt;EndNote&gt;&lt;Cite&gt;&lt;Author&gt;van Raalte&lt;/Author&gt;&lt;Year&gt;2018&lt;/Year&gt;&lt;RecNum&gt;14&lt;/RecNum&gt;&lt;DisplayText&gt;&lt;style face="superscript"&gt;10&lt;/style&gt;&lt;/DisplayText&gt;&lt;record&gt;&lt;rec-number&gt;14&lt;/rec-number&gt;&lt;foreign-keys&gt;&lt;key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AA4F91" w:rsidRPr="00C71289">
        <w:rPr>
          <w:rFonts w:cs="Arial"/>
          <w:szCs w:val="22"/>
        </w:rPr>
        <w:fldChar w:fldCharType="separate"/>
      </w:r>
      <w:r w:rsidR="00BC47C5" w:rsidRPr="00BC47C5">
        <w:rPr>
          <w:rFonts w:cs="Arial"/>
          <w:noProof/>
          <w:szCs w:val="22"/>
          <w:vertAlign w:val="superscript"/>
        </w:rPr>
        <w:t>10</w:t>
      </w:r>
      <w:r w:rsidR="00AA4F91" w:rsidRPr="00C71289">
        <w:rPr>
          <w:rFonts w:cs="Arial"/>
          <w:szCs w:val="22"/>
        </w:rPr>
        <w:fldChar w:fldCharType="end"/>
      </w:r>
      <w:r w:rsidR="007054FD" w:rsidRPr="00C71289">
        <w:rPr>
          <w:rFonts w:cs="Arial"/>
          <w:szCs w:val="22"/>
        </w:rPr>
        <w:t xml:space="preserve"> </w:t>
      </w:r>
      <w:r w:rsidR="00B8623E">
        <w:rPr>
          <w:rFonts w:cs="Arial"/>
          <w:szCs w:val="22"/>
        </w:rPr>
        <w:t>e0</w:t>
      </w:r>
      <w:r w:rsidR="008F1FA9" w:rsidRPr="00C71289">
        <w:rPr>
          <w:rFonts w:cs="Arial"/>
          <w:szCs w:val="22"/>
        </w:rPr>
        <w:t xml:space="preserve"> in the USA </w:t>
      </w:r>
      <w:r w:rsidR="002A7333">
        <w:rPr>
          <w:rFonts w:cs="Arial"/>
          <w:szCs w:val="22"/>
        </w:rPr>
        <w:t xml:space="preserve">then </w:t>
      </w:r>
      <w:r w:rsidR="008F1FA9" w:rsidRPr="00C71289">
        <w:rPr>
          <w:rFonts w:cs="Arial"/>
          <w:szCs w:val="22"/>
        </w:rPr>
        <w:t>declined every year since 2015</w:t>
      </w:r>
      <w:r w:rsidR="00A54CC1">
        <w:rPr>
          <w:rFonts w:cs="Arial"/>
          <w:szCs w:val="22"/>
        </w:rPr>
        <w:t>,</w:t>
      </w:r>
      <w:r w:rsidR="008F1FA9" w:rsidRPr="00C71289">
        <w:rPr>
          <w:rFonts w:cs="Arial"/>
          <w:szCs w:val="22"/>
        </w:rPr>
        <w:fldChar w:fldCharType="begin"/>
      </w:r>
      <w:r w:rsidR="00DC2220">
        <w:rPr>
          <w:rFonts w:cs="Arial"/>
          <w:szCs w:val="22"/>
        </w:rPr>
        <w:instrText xml:space="preserve"> ADDIN EN.CITE &lt;EndNote&gt;&lt;Cite&gt;&lt;Author&gt;Arias E.&lt;/Author&gt;&lt;Year&gt;2019&lt;/Year&gt;&lt;RecNum&gt;20&lt;/RecNum&gt;&lt;DisplayText&gt;&lt;style face="superscript"&gt;11&lt;/style&gt;&lt;/DisplayText&gt;&lt;record&gt;&lt;rec-number&gt;20&lt;/rec-number&gt;&lt;foreign-keys&gt;&lt;key app="EN" db-id="9vvtta0t42fee5eeva8xarpbe9srzdetrx2a" timestamp="1578583719"&gt;20&lt;/key&gt;&lt;/foreign-keys&gt;&lt;ref-type name="Web Page"&gt;12&lt;/ref-type&gt;&lt;contributors&gt;&lt;authors&gt;&lt;author&gt;Arias E., Xu J.,&lt;/author&gt;&lt;/authors&gt;&lt;/contributors&gt;&lt;titles&gt;&lt;title&gt;United States Life Tables, 2017&lt;/title&gt;&lt;/titles&gt;&lt;volume&gt;2019&lt;/volume&gt;&lt;number&gt;1 November&lt;/number&gt;&lt;dates&gt;&lt;year&gt;2019&lt;/year&gt;&lt;pub-dates&gt;&lt;date&gt;24 June 2019&lt;/date&gt;&lt;/pub-dates&gt;&lt;/dates&gt;&lt;pub-location&gt;National Vital Statistics Reports&lt;/pub-location&gt;&lt;urls&gt;&lt;related-urls&gt;&lt;url&gt;https://www.cdc.gov/nchs/data/nvsr/nvsr68/nvsr68_07-508.pdf&lt;/url&gt;&lt;/related-urls&gt;&lt;/urls&gt;&lt;custom1&gt;2019&lt;/custom1&gt;&lt;custom2&gt;1 November&lt;/custom2&gt;&lt;/record&gt;&lt;/Cite&gt;&lt;/EndNote&gt;</w:instrText>
      </w:r>
      <w:r w:rsidR="008F1FA9" w:rsidRPr="00C71289">
        <w:rPr>
          <w:rFonts w:cs="Arial"/>
          <w:szCs w:val="22"/>
        </w:rPr>
        <w:fldChar w:fldCharType="separate"/>
      </w:r>
      <w:r w:rsidR="00BC47C5" w:rsidRPr="00BC47C5">
        <w:rPr>
          <w:rFonts w:cs="Arial"/>
          <w:noProof/>
          <w:szCs w:val="22"/>
          <w:vertAlign w:val="superscript"/>
        </w:rPr>
        <w:t>11</w:t>
      </w:r>
      <w:r w:rsidR="008F1FA9" w:rsidRPr="00C71289">
        <w:rPr>
          <w:rFonts w:cs="Arial"/>
          <w:szCs w:val="22"/>
        </w:rPr>
        <w:fldChar w:fldCharType="end"/>
      </w:r>
      <w:r w:rsidR="008F1FA9" w:rsidRPr="00C71289">
        <w:rPr>
          <w:rFonts w:cs="Arial"/>
          <w:szCs w:val="22"/>
        </w:rPr>
        <w:t xml:space="preserve"> driven by what have been termed  “deaths of despair”,</w:t>
      </w:r>
      <w:r w:rsidR="008F1FA9" w:rsidRPr="00C71289">
        <w:rPr>
          <w:rFonts w:cs="Arial"/>
          <w:szCs w:val="22"/>
        </w:rPr>
        <w:fldChar w:fldCharType="begin"/>
      </w:r>
      <w:r w:rsidR="00DC2220">
        <w:rPr>
          <w:rFonts w:cs="Arial"/>
          <w:szCs w:val="22"/>
        </w:rPr>
        <w:instrText xml:space="preserve"> ADDIN EN.CITE &lt;EndNote&gt;&lt;Cite&gt;&lt;Author&gt;Case&lt;/Author&gt;&lt;Year&gt;2015&lt;/Year&gt;&lt;RecNum&gt;23&lt;/RecNum&gt;&lt;DisplayText&gt;&lt;style face="superscript"&gt;12 13&lt;/style&gt;&lt;/DisplayText&gt;&lt;record&gt;&lt;rec-number&gt;23&lt;/rec-number&gt;&lt;foreign-keys&gt;&lt;key app="EN" db-id="9vvtta0t42fee5eeva8xarpbe9srzdetrx2a" timestamp="1578583719"&gt;23&lt;/key&gt;&lt;/foreign-keys&gt;&lt;ref-type name="Journal Article"&gt;17&lt;/ref-type&gt;&lt;contributors&gt;&lt;authors&gt;&lt;author&gt;Case, Anne&lt;/author&gt;&lt;author&gt;Deaton, Angus&lt;/author&gt;&lt;/authors&gt;&lt;/contributors&gt;&lt;titles&gt;&lt;title&gt;Rising morbidity and mortality in midlife among white non-Hispanic Americans in the 21st century&lt;/title&gt;&lt;secondary-title&gt;Proceedings of the National Academy of Sciences&lt;/secondary-title&gt;&lt;/titles&gt;&lt;periodical&gt;&lt;full-title&gt;Proceedings of the National Academy of Sciences&lt;/full-title&gt;&lt;/periodical&gt;&lt;pages&gt;15078-15083&lt;/pages&gt;&lt;volume&gt;112&lt;/volume&gt;&lt;number&gt;49&lt;/number&gt;&lt;dates&gt;&lt;year&gt;2015&lt;/year&gt;&lt;/dates&gt;&lt;urls&gt;&lt;related-urls&gt;&lt;url&gt;https://www.pnas.org/content/pnas/112/49/15078.full.pdf&lt;/url&gt;&lt;/related-urls&gt;&lt;/urls&gt;&lt;electronic-resource-num&gt;10.1073/pnas.1518393112&lt;/electronic-resource-num&gt;&lt;/record&gt;&lt;/Cite&gt;&lt;Cite&gt;&lt;Author&gt;Case A.&lt;/Author&gt;&lt;Year&gt;2017&lt;/Year&gt;&lt;RecNum&gt;24&lt;/RecNum&gt;&lt;record&gt;&lt;rec-number&gt;24&lt;/rec-number&gt;&lt;foreign-keys&gt;&lt;key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sidRPr="00C71289">
        <w:rPr>
          <w:rFonts w:cs="Arial"/>
          <w:szCs w:val="22"/>
        </w:rPr>
        <w:fldChar w:fldCharType="separate"/>
      </w:r>
      <w:r w:rsidR="00BC47C5" w:rsidRPr="00BC47C5">
        <w:rPr>
          <w:rFonts w:cs="Arial"/>
          <w:noProof/>
          <w:szCs w:val="22"/>
          <w:vertAlign w:val="superscript"/>
        </w:rPr>
        <w:t>12 13</w:t>
      </w:r>
      <w:r w:rsidR="008F1FA9" w:rsidRPr="00C71289">
        <w:rPr>
          <w:rFonts w:cs="Arial"/>
          <w:szCs w:val="22"/>
        </w:rPr>
        <w:fldChar w:fldCharType="end"/>
      </w:r>
      <w:r w:rsidR="008F1FA9" w:rsidRPr="00C71289">
        <w:rPr>
          <w:rFonts w:cs="Arial"/>
          <w:szCs w:val="22"/>
        </w:rPr>
        <w:t xml:space="preserve"> </w:t>
      </w:r>
      <w:r w:rsidR="005A535B">
        <w:rPr>
          <w:rFonts w:cs="Arial"/>
          <w:szCs w:val="22"/>
        </w:rPr>
        <w:t xml:space="preserve">from </w:t>
      </w:r>
      <w:r w:rsidR="002A7333">
        <w:rPr>
          <w:rFonts w:cs="Arial"/>
          <w:szCs w:val="22"/>
        </w:rPr>
        <w:t>alcohol, other drugs, and suicide</w:t>
      </w:r>
      <w:r w:rsidR="008F1FA9" w:rsidRPr="00C71289">
        <w:rPr>
          <w:rFonts w:cs="Arial"/>
          <w:szCs w:val="22"/>
        </w:rPr>
        <w:t>.</w:t>
      </w:r>
      <w:r w:rsidR="008F1FA9" w:rsidRPr="00C71289">
        <w:rPr>
          <w:rFonts w:cs="Arial"/>
          <w:szCs w:val="22"/>
        </w:rPr>
        <w:fldChar w:fldCharType="begin"/>
      </w:r>
      <w:r w:rsidR="00DC2220">
        <w:rPr>
          <w:rFonts w:cs="Arial"/>
          <w:szCs w:val="22"/>
        </w:rPr>
        <w:instrText xml:space="preserve"> ADDIN EN.CITE &lt;EndNote&gt;&lt;Cite&gt;&lt;Author&gt;Case A.&lt;/Author&gt;&lt;Year&gt;2017&lt;/Year&gt;&lt;RecNum&gt;24&lt;/RecNum&gt;&lt;DisplayText&gt;&lt;style face="superscript"&gt;13&lt;/style&gt;&lt;/DisplayText&gt;&lt;record&gt;&lt;rec-number&gt;24&lt;/rec-number&gt;&lt;foreign-keys&gt;&lt;key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sidRPr="00C71289">
        <w:rPr>
          <w:rFonts w:cs="Arial"/>
          <w:szCs w:val="22"/>
        </w:rPr>
        <w:fldChar w:fldCharType="separate"/>
      </w:r>
      <w:r w:rsidR="00BC47C5" w:rsidRPr="00BC47C5">
        <w:rPr>
          <w:rFonts w:cs="Arial"/>
          <w:noProof/>
          <w:szCs w:val="22"/>
          <w:vertAlign w:val="superscript"/>
        </w:rPr>
        <w:t>13</w:t>
      </w:r>
      <w:r w:rsidR="008F1FA9" w:rsidRPr="00C71289">
        <w:rPr>
          <w:rFonts w:cs="Arial"/>
          <w:szCs w:val="22"/>
        </w:rPr>
        <w:fldChar w:fldCharType="end"/>
      </w:r>
      <w:r w:rsidR="007C3CB7" w:rsidRPr="00C71289">
        <w:rPr>
          <w:rFonts w:cs="Arial"/>
          <w:szCs w:val="22"/>
        </w:rPr>
        <w:t xml:space="preserve"> </w:t>
      </w:r>
      <w:r w:rsidR="00B8623E">
        <w:rPr>
          <w:rFonts w:cs="Arial"/>
          <w:szCs w:val="22"/>
        </w:rPr>
        <w:t>Researchers</w:t>
      </w:r>
      <w:r>
        <w:rPr>
          <w:rFonts w:cs="Arial"/>
          <w:szCs w:val="22"/>
        </w:rPr>
        <w:t xml:space="preserve"> concluded </w:t>
      </w:r>
      <w:r w:rsidR="00C5052D" w:rsidRPr="00C71289">
        <w:rPr>
          <w:rFonts w:cs="Arial"/>
          <w:szCs w:val="22"/>
        </w:rPr>
        <w:t xml:space="preserve">that had </w:t>
      </w:r>
      <w:r>
        <w:rPr>
          <w:rFonts w:cs="Arial"/>
          <w:szCs w:val="22"/>
        </w:rPr>
        <w:t>LV</w:t>
      </w:r>
      <w:r w:rsidR="00C5052D" w:rsidRPr="00C71289">
        <w:rPr>
          <w:rFonts w:cs="Arial"/>
          <w:szCs w:val="22"/>
        </w:rPr>
        <w:t xml:space="preserve"> been monitored </w:t>
      </w:r>
      <w:r w:rsidR="00C5052D" w:rsidRPr="00C71289">
        <w:rPr>
          <w:rFonts w:cs="Arial"/>
          <w:szCs w:val="22"/>
        </w:rPr>
        <w:lastRenderedPageBreak/>
        <w:t xml:space="preserve">more closely, the mid-life mortality crisis in the USA could perhaps </w:t>
      </w:r>
      <w:r w:rsidR="007054FD" w:rsidRPr="00C71289">
        <w:rPr>
          <w:rFonts w:cs="Arial"/>
          <w:szCs w:val="22"/>
        </w:rPr>
        <w:t xml:space="preserve">have </w:t>
      </w:r>
      <w:r w:rsidR="00C5052D" w:rsidRPr="00C71289">
        <w:rPr>
          <w:rFonts w:cs="Arial"/>
          <w:szCs w:val="22"/>
        </w:rPr>
        <w:t xml:space="preserve">been </w:t>
      </w:r>
      <w:r w:rsidR="007054FD" w:rsidRPr="00C71289">
        <w:rPr>
          <w:rFonts w:cs="Arial"/>
          <w:szCs w:val="22"/>
        </w:rPr>
        <w:t xml:space="preserve">identified </w:t>
      </w:r>
      <w:r w:rsidR="00C5052D" w:rsidRPr="00C71289">
        <w:rPr>
          <w:rFonts w:cs="Arial"/>
          <w:szCs w:val="22"/>
        </w:rPr>
        <w:t>earlier.</w:t>
      </w:r>
      <w:r w:rsidR="00C5052D" w:rsidRPr="00C71289">
        <w:rPr>
          <w:rFonts w:cs="Arial"/>
          <w:szCs w:val="22"/>
        </w:rPr>
        <w:fldChar w:fldCharType="begin"/>
      </w:r>
      <w:r w:rsidR="00DC2220">
        <w:rPr>
          <w:rFonts w:cs="Arial"/>
          <w:szCs w:val="22"/>
        </w:rPr>
        <w:instrText xml:space="preserve"> ADDIN EN.CITE &lt;EndNote&gt;&lt;Cite&gt;&lt;Author&gt;van Raalte&lt;/Author&gt;&lt;Year&gt;2018&lt;/Year&gt;&lt;RecNum&gt;14&lt;/RecNum&gt;&lt;DisplayText&gt;&lt;style face="superscript"&gt;10&lt;/style&gt;&lt;/DisplayText&gt;&lt;record&gt;&lt;rec-number&gt;14&lt;/rec-number&gt;&lt;foreign-keys&gt;&lt;key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C5052D" w:rsidRPr="00C71289">
        <w:rPr>
          <w:rFonts w:cs="Arial"/>
          <w:szCs w:val="22"/>
        </w:rPr>
        <w:fldChar w:fldCharType="separate"/>
      </w:r>
      <w:r w:rsidR="00BC47C5" w:rsidRPr="00BC47C5">
        <w:rPr>
          <w:rFonts w:cs="Arial"/>
          <w:noProof/>
          <w:szCs w:val="22"/>
          <w:vertAlign w:val="superscript"/>
        </w:rPr>
        <w:t>10</w:t>
      </w:r>
      <w:r w:rsidR="00C5052D" w:rsidRPr="00C71289">
        <w:rPr>
          <w:rFonts w:cs="Arial"/>
          <w:szCs w:val="22"/>
        </w:rPr>
        <w:fldChar w:fldCharType="end"/>
      </w:r>
      <w:r w:rsidR="005B4B4C" w:rsidRPr="00C71289">
        <w:rPr>
          <w:rFonts w:cs="Arial"/>
          <w:szCs w:val="22"/>
        </w:rPr>
        <w:t xml:space="preserve"> </w:t>
      </w:r>
    </w:p>
    <w:p w14:paraId="0FD1FE5F" w14:textId="59D7BE6C" w:rsidR="00A66A50" w:rsidRPr="00C71289" w:rsidRDefault="00A66A50" w:rsidP="007370DB">
      <w:pPr>
        <w:rPr>
          <w:rFonts w:cs="Arial"/>
          <w:szCs w:val="22"/>
        </w:rPr>
      </w:pPr>
    </w:p>
    <w:p w14:paraId="12AB71D9" w14:textId="02E012C3" w:rsidR="00CC79C0" w:rsidRPr="00C71289" w:rsidRDefault="005849E5" w:rsidP="007370DB">
      <w:pPr>
        <w:rPr>
          <w:rFonts w:cs="Arial"/>
          <w:szCs w:val="22"/>
        </w:rPr>
      </w:pPr>
      <w:r>
        <w:rPr>
          <w:rFonts w:cs="Arial"/>
          <w:szCs w:val="22"/>
        </w:rPr>
        <w:t xml:space="preserve">To </w:t>
      </w:r>
      <w:r w:rsidR="00A0271F">
        <w:rPr>
          <w:rFonts w:cs="Arial"/>
          <w:szCs w:val="22"/>
        </w:rPr>
        <w:t xml:space="preserve">see if </w:t>
      </w:r>
      <w:r>
        <w:rPr>
          <w:rFonts w:cs="Arial"/>
          <w:szCs w:val="22"/>
        </w:rPr>
        <w:t xml:space="preserve">LV </w:t>
      </w:r>
      <w:r w:rsidR="00A0271F">
        <w:rPr>
          <w:rFonts w:cs="Arial"/>
          <w:szCs w:val="22"/>
        </w:rPr>
        <w:t xml:space="preserve">might have been similarly useful in understanding </w:t>
      </w:r>
      <w:r>
        <w:rPr>
          <w:rFonts w:cs="Arial"/>
          <w:szCs w:val="22"/>
        </w:rPr>
        <w:t>the recent divergence o</w:t>
      </w:r>
      <w:r w:rsidR="00B8623E">
        <w:rPr>
          <w:rFonts w:cs="Arial"/>
          <w:szCs w:val="22"/>
        </w:rPr>
        <w:t>f e0</w:t>
      </w:r>
      <w:r>
        <w:rPr>
          <w:rFonts w:cs="Arial"/>
          <w:szCs w:val="22"/>
        </w:rPr>
        <w:t xml:space="preserve"> trends in the </w:t>
      </w:r>
      <w:r w:rsidR="00A66A50">
        <w:rPr>
          <w:rFonts w:cs="Arial"/>
          <w:szCs w:val="22"/>
        </w:rPr>
        <w:t>UK</w:t>
      </w:r>
      <w:r>
        <w:rPr>
          <w:rFonts w:cs="Arial"/>
          <w:szCs w:val="22"/>
        </w:rPr>
        <w:t xml:space="preserve">, </w:t>
      </w:r>
      <w:r w:rsidR="00421693" w:rsidRPr="00C71289">
        <w:rPr>
          <w:rFonts w:cs="Arial"/>
          <w:szCs w:val="22"/>
        </w:rPr>
        <w:t xml:space="preserve">we </w:t>
      </w:r>
      <w:r w:rsidR="00DB56C9" w:rsidRPr="00C71289">
        <w:rPr>
          <w:rFonts w:cs="Arial"/>
          <w:szCs w:val="22"/>
        </w:rPr>
        <w:t xml:space="preserve">extend the analysis of </w:t>
      </w:r>
      <w:r>
        <w:rPr>
          <w:rFonts w:cs="Arial"/>
          <w:szCs w:val="22"/>
        </w:rPr>
        <w:t>L</w:t>
      </w:r>
      <w:r w:rsidR="005E1385">
        <w:rPr>
          <w:rFonts w:cs="Arial"/>
          <w:szCs w:val="22"/>
        </w:rPr>
        <w:t xml:space="preserve">D </w:t>
      </w:r>
      <w:r w:rsidR="00DB56C9" w:rsidRPr="00C71289">
        <w:rPr>
          <w:rFonts w:cs="Arial"/>
          <w:szCs w:val="22"/>
        </w:rPr>
        <w:t xml:space="preserve">to four other </w:t>
      </w:r>
      <w:r w:rsidR="00864382" w:rsidRPr="00C71289">
        <w:rPr>
          <w:rFonts w:cs="Arial"/>
          <w:szCs w:val="22"/>
        </w:rPr>
        <w:t>high-income countries</w:t>
      </w:r>
      <w:r w:rsidR="008A624A" w:rsidRPr="00C71289">
        <w:rPr>
          <w:rFonts w:cs="Arial"/>
          <w:szCs w:val="22"/>
        </w:rPr>
        <w:t xml:space="preserve">: </w:t>
      </w:r>
      <w:r w:rsidR="00864382" w:rsidRPr="00C71289">
        <w:rPr>
          <w:rFonts w:cs="Arial"/>
          <w:szCs w:val="22"/>
        </w:rPr>
        <w:t xml:space="preserve">the </w:t>
      </w:r>
      <w:r w:rsidR="00421693" w:rsidRPr="00C71289">
        <w:rPr>
          <w:rFonts w:cs="Arial"/>
          <w:szCs w:val="22"/>
        </w:rPr>
        <w:t>UK</w:t>
      </w:r>
      <w:r w:rsidR="00DB56C9" w:rsidRPr="00C71289">
        <w:rPr>
          <w:rFonts w:cs="Arial"/>
          <w:szCs w:val="22"/>
        </w:rPr>
        <w:t>, where like the USA</w:t>
      </w:r>
      <w:r w:rsidR="00421693" w:rsidRPr="00C71289">
        <w:rPr>
          <w:rFonts w:cs="Arial"/>
          <w:szCs w:val="22"/>
        </w:rPr>
        <w:t xml:space="preserve">, </w:t>
      </w:r>
      <w:r w:rsidR="00864382" w:rsidRPr="00C71289">
        <w:rPr>
          <w:rFonts w:cs="Arial"/>
          <w:szCs w:val="22"/>
        </w:rPr>
        <w:t xml:space="preserve">gains in </w:t>
      </w:r>
      <w:r w:rsidR="00B8623E">
        <w:rPr>
          <w:rFonts w:cs="Arial"/>
          <w:szCs w:val="22"/>
        </w:rPr>
        <w:t>e0</w:t>
      </w:r>
      <w:r w:rsidR="00864382" w:rsidRPr="00C71289">
        <w:rPr>
          <w:rFonts w:cs="Arial"/>
          <w:szCs w:val="22"/>
        </w:rPr>
        <w:t xml:space="preserve"> have trailed behind those in other industrialised countries</w:t>
      </w:r>
      <w:r w:rsidR="008D65D3">
        <w:rPr>
          <w:rFonts w:cs="Arial"/>
          <w:szCs w:val="22"/>
        </w:rPr>
        <w:t>;</w:t>
      </w:r>
      <w:r w:rsidR="00B52A38" w:rsidRPr="00C71289">
        <w:rPr>
          <w:rFonts w:cs="Arial"/>
          <w:szCs w:val="22"/>
        </w:rPr>
        <w:fldChar w:fldCharType="begin"/>
      </w:r>
      <w:r w:rsidR="00DC2220">
        <w:rPr>
          <w:rFonts w:cs="Arial"/>
          <w:szCs w:val="22"/>
        </w:rPr>
        <w:instrText xml:space="preserve"> ADDIN EN.CITE &lt;EndNote&gt;&lt;Cite&gt;&lt;Author&gt;Office for National Statistics&lt;/Author&gt;&lt;Year&gt;2018&lt;/Year&gt;&lt;RecNum&gt;5&lt;/RecNum&gt;&lt;DisplayText&gt;&lt;style face="superscript"&gt;14&lt;/style&gt;&lt;/DisplayText&gt;&lt;record&gt;&lt;rec-number&gt;5&lt;/rec-number&gt;&lt;foreign-keys&gt;&lt;key app="EN" db-id="9vvtta0t42fee5eeva8xarpbe9srzdetrx2a" timestamp="1571046933"&gt;5&lt;/key&gt;&lt;/foreign-keys&gt;&lt;ref-type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B52A38" w:rsidRPr="00C71289">
        <w:rPr>
          <w:rFonts w:cs="Arial"/>
          <w:szCs w:val="22"/>
        </w:rPr>
        <w:fldChar w:fldCharType="separate"/>
      </w:r>
      <w:r w:rsidR="00BC47C5" w:rsidRPr="00BC47C5">
        <w:rPr>
          <w:rFonts w:cs="Arial"/>
          <w:noProof/>
          <w:szCs w:val="22"/>
          <w:vertAlign w:val="superscript"/>
        </w:rPr>
        <w:t>14</w:t>
      </w:r>
      <w:r w:rsidR="00B52A38" w:rsidRPr="00C71289">
        <w:rPr>
          <w:rFonts w:cs="Arial"/>
          <w:szCs w:val="22"/>
        </w:rPr>
        <w:fldChar w:fldCharType="end"/>
      </w:r>
      <w:r w:rsidR="00864382" w:rsidRPr="00C71289">
        <w:rPr>
          <w:rFonts w:cs="Arial"/>
          <w:szCs w:val="22"/>
        </w:rPr>
        <w:t xml:space="preserve"> </w:t>
      </w:r>
      <w:r w:rsidR="00421693" w:rsidRPr="00C71289">
        <w:rPr>
          <w:rFonts w:cs="Arial"/>
          <w:szCs w:val="22"/>
        </w:rPr>
        <w:t>Japan</w:t>
      </w:r>
      <w:r w:rsidR="00864382" w:rsidRPr="00C71289">
        <w:rPr>
          <w:rFonts w:cs="Arial"/>
          <w:szCs w:val="22"/>
        </w:rPr>
        <w:t>, which has seen sustained progress</w:t>
      </w:r>
      <w:r w:rsidR="008D65D3">
        <w:rPr>
          <w:rFonts w:cs="Arial"/>
          <w:szCs w:val="22"/>
        </w:rPr>
        <w:t>;</w:t>
      </w:r>
      <w:r w:rsidR="00864382" w:rsidRPr="00C71289">
        <w:rPr>
          <w:rFonts w:cs="Arial"/>
          <w:szCs w:val="22"/>
        </w:rPr>
        <w:t xml:space="preserve"> and </w:t>
      </w:r>
      <w:r w:rsidR="00421693" w:rsidRPr="00C71289">
        <w:rPr>
          <w:rFonts w:cs="Arial"/>
          <w:szCs w:val="22"/>
        </w:rPr>
        <w:t>France and Canada</w:t>
      </w:r>
      <w:r w:rsidR="00864382" w:rsidRPr="00C71289">
        <w:rPr>
          <w:rFonts w:cs="Arial"/>
          <w:szCs w:val="22"/>
        </w:rPr>
        <w:t xml:space="preserve">, neighbours of the </w:t>
      </w:r>
      <w:r w:rsidR="00421693" w:rsidRPr="00C71289">
        <w:rPr>
          <w:rFonts w:cs="Arial"/>
          <w:szCs w:val="22"/>
        </w:rPr>
        <w:t>UK and USA respectively</w:t>
      </w:r>
      <w:r w:rsidR="00864382" w:rsidRPr="00C71289">
        <w:rPr>
          <w:rFonts w:cs="Arial"/>
          <w:szCs w:val="22"/>
        </w:rPr>
        <w:t>, which lie in the middle</w:t>
      </w:r>
      <w:r w:rsidR="00421693" w:rsidRPr="00C71289">
        <w:rPr>
          <w:rFonts w:cs="Arial"/>
          <w:szCs w:val="22"/>
        </w:rPr>
        <w:t>.</w:t>
      </w:r>
      <w:r w:rsidR="00E009FF" w:rsidRPr="00C71289">
        <w:rPr>
          <w:rFonts w:cs="Arial"/>
          <w:szCs w:val="22"/>
        </w:rPr>
        <w:t xml:space="preserve"> </w:t>
      </w:r>
      <w:r w:rsidR="00D541BF">
        <w:rPr>
          <w:rFonts w:cs="Arial"/>
          <w:szCs w:val="22"/>
        </w:rPr>
        <w:t xml:space="preserve">We </w:t>
      </w:r>
      <w:r w:rsidR="00A0271F">
        <w:rPr>
          <w:rFonts w:cs="Arial"/>
          <w:szCs w:val="22"/>
        </w:rPr>
        <w:t xml:space="preserve">ask whether </w:t>
      </w:r>
      <w:r w:rsidR="00B8623E">
        <w:rPr>
          <w:rFonts w:cs="Arial"/>
          <w:szCs w:val="22"/>
        </w:rPr>
        <w:t>e0</w:t>
      </w:r>
      <w:r w:rsidR="00CD415C" w:rsidRPr="00C71289">
        <w:rPr>
          <w:rFonts w:cs="Arial"/>
          <w:szCs w:val="22"/>
        </w:rPr>
        <w:t xml:space="preserve"> </w:t>
      </w:r>
      <w:r w:rsidR="00D541BF">
        <w:rPr>
          <w:rFonts w:cs="Arial"/>
          <w:szCs w:val="22"/>
        </w:rPr>
        <w:t xml:space="preserve">and </w:t>
      </w:r>
      <w:r w:rsidR="00A66A50">
        <w:rPr>
          <w:rFonts w:cs="Arial"/>
          <w:szCs w:val="22"/>
        </w:rPr>
        <w:t>L</w:t>
      </w:r>
      <w:r w:rsidR="005E1385">
        <w:rPr>
          <w:rFonts w:cs="Arial"/>
          <w:szCs w:val="22"/>
        </w:rPr>
        <w:t xml:space="preserve">D </w:t>
      </w:r>
      <w:r w:rsidR="00D541BF">
        <w:rPr>
          <w:rFonts w:cs="Arial"/>
          <w:szCs w:val="22"/>
        </w:rPr>
        <w:t xml:space="preserve">in combination </w:t>
      </w:r>
      <w:r w:rsidR="00CD415C" w:rsidRPr="00C71289">
        <w:rPr>
          <w:rFonts w:cs="Arial"/>
          <w:szCs w:val="22"/>
        </w:rPr>
        <w:t xml:space="preserve">can </w:t>
      </w:r>
      <w:r w:rsidR="008F1FA9" w:rsidRPr="00C71289">
        <w:rPr>
          <w:rFonts w:cs="Arial"/>
          <w:szCs w:val="22"/>
        </w:rPr>
        <w:t xml:space="preserve">a) </w:t>
      </w:r>
      <w:r w:rsidR="00CD415C" w:rsidRPr="00C71289">
        <w:rPr>
          <w:rFonts w:cs="Arial"/>
          <w:szCs w:val="22"/>
        </w:rPr>
        <w:t>identify changes that could otherwise be missed</w:t>
      </w:r>
      <w:r w:rsidR="008F1FA9" w:rsidRPr="00C71289">
        <w:rPr>
          <w:rFonts w:cs="Arial"/>
          <w:szCs w:val="22"/>
        </w:rPr>
        <w:t xml:space="preserve"> and b) detect changes </w:t>
      </w:r>
      <w:r w:rsidR="007C3CB7" w:rsidRPr="00C71289">
        <w:rPr>
          <w:rFonts w:cs="Arial"/>
          <w:szCs w:val="22"/>
        </w:rPr>
        <w:t xml:space="preserve">in trends </w:t>
      </w:r>
      <w:r w:rsidR="008F1FA9" w:rsidRPr="00C71289">
        <w:rPr>
          <w:rFonts w:cs="Arial"/>
          <w:szCs w:val="22"/>
        </w:rPr>
        <w:t>earlier</w:t>
      </w:r>
      <w:r w:rsidR="00CD415C" w:rsidRPr="00C71289">
        <w:rPr>
          <w:rFonts w:cs="Arial"/>
          <w:szCs w:val="22"/>
        </w:rPr>
        <w:t xml:space="preserve">. </w:t>
      </w:r>
    </w:p>
    <w:p w14:paraId="2DD21F3C" w14:textId="4191FEFF" w:rsidR="00AC6FEF" w:rsidRDefault="00AC6FEF" w:rsidP="00AC6FEF"/>
    <w:p w14:paraId="18F0531B" w14:textId="04168E4D" w:rsidR="00573923" w:rsidRDefault="00573923" w:rsidP="00573923">
      <w:pPr>
        <w:pStyle w:val="Heading1"/>
      </w:pPr>
      <w:r>
        <w:t>Terminology</w:t>
      </w:r>
    </w:p>
    <w:p w14:paraId="705DD9F7" w14:textId="0CD78679" w:rsidR="00573923" w:rsidRDefault="00573923" w:rsidP="00573923">
      <w:pPr>
        <w:rPr>
          <w:lang w:eastAsia="en-US"/>
        </w:rPr>
      </w:pPr>
      <w:r>
        <w:rPr>
          <w:lang w:eastAsia="en-US"/>
        </w:rPr>
        <w:t xml:space="preserve">To ensure consistency and understanding of the terms used throughout this paper, Box 1 provides definitions from leading experts in the fields of demography and population health, with references for further reading. </w:t>
      </w:r>
    </w:p>
    <w:tbl>
      <w:tblPr>
        <w:tblStyle w:val="GridTable1Light"/>
        <w:tblW w:w="0" w:type="auto"/>
        <w:tblLook w:val="04A0" w:firstRow="1" w:lastRow="0" w:firstColumn="1" w:lastColumn="0" w:noHBand="0" w:noVBand="1"/>
      </w:tblPr>
      <w:tblGrid>
        <w:gridCol w:w="1838"/>
        <w:gridCol w:w="5245"/>
        <w:gridCol w:w="1927"/>
      </w:tblGrid>
      <w:tr w:rsidR="00573923" w14:paraId="1CE16443" w14:textId="70ABEE83" w:rsidTr="00461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20DBF1" w14:textId="385BADFF" w:rsidR="00573923" w:rsidRDefault="00573923" w:rsidP="00573923">
            <w:pPr>
              <w:rPr>
                <w:lang w:eastAsia="en-US"/>
              </w:rPr>
            </w:pPr>
            <w:r>
              <w:rPr>
                <w:lang w:eastAsia="en-US"/>
              </w:rPr>
              <w:t>Term</w:t>
            </w:r>
          </w:p>
        </w:tc>
        <w:tc>
          <w:tcPr>
            <w:tcW w:w="5245" w:type="dxa"/>
          </w:tcPr>
          <w:p w14:paraId="0AA2A6B0" w14:textId="0D8E3A7F" w:rsidR="00573923" w:rsidRPr="00573923" w:rsidRDefault="00573923" w:rsidP="00573923">
            <w:pPr>
              <w:cnfStyle w:val="100000000000" w:firstRow="1" w:lastRow="0" w:firstColumn="0" w:lastColumn="0" w:oddVBand="0" w:evenVBand="0" w:oddHBand="0" w:evenHBand="0" w:firstRowFirstColumn="0" w:firstRowLastColumn="0" w:lastRowFirstColumn="0" w:lastRowLastColumn="0"/>
              <w:rPr>
                <w:lang w:eastAsia="en-US"/>
              </w:rPr>
            </w:pPr>
            <w:r w:rsidRPr="00573923">
              <w:rPr>
                <w:lang w:eastAsia="en-US"/>
              </w:rPr>
              <w:t>Definition</w:t>
            </w:r>
          </w:p>
        </w:tc>
        <w:tc>
          <w:tcPr>
            <w:tcW w:w="1927" w:type="dxa"/>
          </w:tcPr>
          <w:p w14:paraId="0EEA043D" w14:textId="3F6340DD" w:rsidR="00573923" w:rsidRPr="00573923" w:rsidRDefault="00573923" w:rsidP="00573923">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Source</w:t>
            </w:r>
          </w:p>
        </w:tc>
      </w:tr>
      <w:tr w:rsidR="00A60D7E" w14:paraId="49088FEA" w14:textId="77777777" w:rsidTr="00461B36">
        <w:tc>
          <w:tcPr>
            <w:cnfStyle w:val="001000000000" w:firstRow="0" w:lastRow="0" w:firstColumn="1" w:lastColumn="0" w:oddVBand="0" w:evenVBand="0" w:oddHBand="0" w:evenHBand="0" w:firstRowFirstColumn="0" w:firstRowLastColumn="0" w:lastRowFirstColumn="0" w:lastRowLastColumn="0"/>
            <w:tcW w:w="1838" w:type="dxa"/>
          </w:tcPr>
          <w:p w14:paraId="1F7C6E43" w14:textId="049B5CE2" w:rsidR="00A60D7E" w:rsidRPr="00A60D7E" w:rsidRDefault="00A60D7E" w:rsidP="00573923">
            <w:pPr>
              <w:rPr>
                <w:b w:val="0"/>
                <w:bCs w:val="0"/>
                <w:lang w:eastAsia="en-US"/>
              </w:rPr>
            </w:pPr>
            <w:r>
              <w:rPr>
                <w:b w:val="0"/>
                <w:bCs w:val="0"/>
                <w:lang w:eastAsia="en-US"/>
              </w:rPr>
              <w:t>Age-standardised mortality rate (ASMR)</w:t>
            </w:r>
          </w:p>
        </w:tc>
        <w:tc>
          <w:tcPr>
            <w:tcW w:w="5245" w:type="dxa"/>
          </w:tcPr>
          <w:p w14:paraId="039EBF82" w14:textId="666A4A76" w:rsidR="00A60D7E" w:rsidRDefault="008D65D3" w:rsidP="00A60D7E">
            <w:pPr>
              <w:cnfStyle w:val="000000000000" w:firstRow="0" w:lastRow="0" w:firstColumn="0" w:lastColumn="0" w:oddVBand="0" w:evenVBand="0" w:oddHBand="0" w:evenHBand="0" w:firstRowFirstColumn="0" w:firstRowLastColumn="0" w:lastRowFirstColumn="0" w:lastRowLastColumn="0"/>
            </w:pPr>
            <w:sdt>
              <w:sdtPr>
                <w:tag w:val="goog_rdk_54"/>
                <w:id w:val="-1248110732"/>
              </w:sdtPr>
              <w:sdtContent>
                <w:commentRangeStart w:id="5"/>
                <w:r w:rsidR="00A60D7E">
                  <w:t xml:space="preserve">A mortality rate that can be calculated based on age-specific mortality rates for two or more populations, based on applying these populations’ separate age-specific mortality rates to a common (‘reference’ or ‘standard’) population age-structure. A number of different standard age structures exist; the </w:t>
                </w:r>
                <w:hyperlink r:id="rId15" w:history="1">
                  <w:r w:rsidR="00A60D7E">
                    <w:rPr>
                      <w:color w:val="1155CC"/>
                      <w:u w:val="single"/>
                    </w:rPr>
                    <w:t xml:space="preserve">European Standard Population </w:t>
                  </w:r>
                </w:hyperlink>
                <w:r w:rsidR="00A60D7E">
                  <w:t xml:space="preserve">is one of the most commonly used. </w:t>
                </w:r>
                <w:commentRangeEnd w:id="5"/>
                <w:r w:rsidR="00F54FA1">
                  <w:rPr>
                    <w:rStyle w:val="CommentReference"/>
                    <w:rFonts w:asciiTheme="minorHAnsi" w:eastAsiaTheme="minorHAnsi" w:hAnsiTheme="minorHAnsi" w:cstheme="minorBidi"/>
                    <w:lang w:eastAsia="en-US"/>
                  </w:rPr>
                  <w:commentReference w:id="5"/>
                </w:r>
                <w:r w:rsidR="005E1385" w:rsidDel="005E1385">
                  <w:t xml:space="preserve"> </w:t>
                </w:r>
              </w:sdtContent>
            </w:sdt>
          </w:p>
        </w:tc>
        <w:tc>
          <w:tcPr>
            <w:tcW w:w="1927" w:type="dxa"/>
          </w:tcPr>
          <w:p w14:paraId="7C25966B" w14:textId="3EE54746" w:rsidR="00A60D7E" w:rsidRDefault="005E1385"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Eurostat, 2013</w:t>
            </w:r>
            <w:r>
              <w:rPr>
                <w:lang w:eastAsia="en-US"/>
              </w:rPr>
              <w:fldChar w:fldCharType="begin"/>
            </w:r>
            <w:r w:rsidR="002C410A">
              <w:rPr>
                <w:lang w:eastAsia="en-US"/>
              </w:rPr>
              <w:instrText xml:space="preserve"> ADDIN EN.CITE &lt;EndNote&gt;&lt;Cite&gt;&lt;Author&gt;Eurostat&lt;/Author&gt;&lt;Year&gt;2013&lt;/Year&gt;&lt;RecNum&gt;15&lt;/RecNum&gt;&lt;DisplayText&gt;&lt;style face="superscript"&gt;15&lt;/style&gt;&lt;/DisplayText&gt;&lt;record&gt;&lt;rec-number&gt;15&lt;/rec-number&gt;&lt;foreign-keys&gt;&lt;key app="EN" db-id="r92s0xxrz5zswfepwa1xrzzyvzrzss0asddt" timestamp="1614183683"&gt;15&lt;/key&gt;&lt;/foreign-keys&gt;&lt;ref-type name="Web Page"&gt;12&lt;/ref-type&gt;&lt;contributors&gt;&lt;authors&gt;&lt;author&gt;Eurostat,&lt;/author&gt;&lt;/authors&gt;&lt;/contributors&gt;&lt;titles&gt;&lt;title&gt;Revision of the European Standard Population - Report of Eurostat&amp;apos;s task force - 2013 edition&lt;/title&gt;&lt;/titles&gt;&lt;volume&gt;2020&lt;/volume&gt;&lt;number&gt;18 February&lt;/number&gt;&lt;dates&gt;&lt;year&gt;2013&lt;/year&gt;&lt;pub-dates&gt;&lt;date&gt;11 July 2013&lt;/date&gt;&lt;/pub-dates&gt;&lt;/dates&gt;&lt;urls&gt;&lt;related-urls&gt;&lt;url&gt;https://ec.europa.eu/eurostat/web/products-manuals-and-guidelines/-/KS-RA-13-028&lt;/url&gt;&lt;/related-urls&gt;&lt;/urls&gt;&lt;custom1&gt;2020&lt;/custom1&gt;&lt;custom2&gt;18 February&lt;/custom2&gt;&lt;/record&gt;&lt;/Cite&gt;&lt;/EndNote&gt;</w:instrText>
            </w:r>
            <w:r>
              <w:rPr>
                <w:lang w:eastAsia="en-US"/>
              </w:rPr>
              <w:fldChar w:fldCharType="separate"/>
            </w:r>
            <w:r w:rsidRPr="005E1385">
              <w:rPr>
                <w:noProof/>
                <w:vertAlign w:val="superscript"/>
                <w:lang w:eastAsia="en-US"/>
              </w:rPr>
              <w:t>15</w:t>
            </w:r>
            <w:r>
              <w:rPr>
                <w:lang w:eastAsia="en-US"/>
              </w:rPr>
              <w:fldChar w:fldCharType="end"/>
            </w:r>
          </w:p>
        </w:tc>
      </w:tr>
      <w:tr w:rsidR="00573923" w14:paraId="3A60DA60" w14:textId="42B15A52" w:rsidTr="00461B36">
        <w:tc>
          <w:tcPr>
            <w:cnfStyle w:val="001000000000" w:firstRow="0" w:lastRow="0" w:firstColumn="1" w:lastColumn="0" w:oddVBand="0" w:evenVBand="0" w:oddHBand="0" w:evenHBand="0" w:firstRowFirstColumn="0" w:firstRowLastColumn="0" w:lastRowFirstColumn="0" w:lastRowLastColumn="0"/>
            <w:tcW w:w="1838" w:type="dxa"/>
          </w:tcPr>
          <w:p w14:paraId="0DD02C45" w14:textId="739DC25C" w:rsidR="00573923" w:rsidRPr="00573923" w:rsidRDefault="00573923" w:rsidP="00573923">
            <w:pPr>
              <w:rPr>
                <w:b w:val="0"/>
                <w:bCs w:val="0"/>
                <w:lang w:eastAsia="en-US"/>
              </w:rPr>
            </w:pPr>
            <w:r w:rsidRPr="00573923">
              <w:rPr>
                <w:b w:val="0"/>
                <w:bCs w:val="0"/>
                <w:lang w:eastAsia="en-US"/>
              </w:rPr>
              <w:t>Life expectancy</w:t>
            </w:r>
          </w:p>
        </w:tc>
        <w:tc>
          <w:tcPr>
            <w:tcW w:w="5245" w:type="dxa"/>
          </w:tcPr>
          <w:p w14:paraId="28491715" w14:textId="50A52B33" w:rsidR="00573923" w:rsidRDefault="00573923" w:rsidP="00A60D7E">
            <w:pPr>
              <w:cnfStyle w:val="000000000000" w:firstRow="0" w:lastRow="0" w:firstColumn="0" w:lastColumn="0" w:oddVBand="0" w:evenVBand="0" w:oddHBand="0" w:evenHBand="0" w:firstRowFirstColumn="0" w:firstRowLastColumn="0" w:lastRowFirstColumn="0" w:lastRowLastColumn="0"/>
            </w:pPr>
            <w:r>
              <w:t>A population-based statistical measure of the average number of years a person has before death. Life expectancies can be calculated for any age and give the further number of years a person can, on average, expect to live given the age they have attained.</w:t>
            </w:r>
          </w:p>
          <w:p w14:paraId="6B7735B7" w14:textId="77777777" w:rsidR="00A60D7E" w:rsidRDefault="00A60D7E" w:rsidP="00A60D7E">
            <w:pPr>
              <w:cnfStyle w:val="000000000000" w:firstRow="0" w:lastRow="0" w:firstColumn="0" w:lastColumn="0" w:oddVBand="0" w:evenVBand="0" w:oddHBand="0" w:evenHBand="0" w:firstRowFirstColumn="0" w:firstRowLastColumn="0" w:lastRowFirstColumn="0" w:lastRowLastColumn="0"/>
            </w:pPr>
          </w:p>
          <w:p w14:paraId="1BB3E52F" w14:textId="77777777" w:rsidR="00573923" w:rsidRDefault="00A60D7E" w:rsidP="00A60D7E">
            <w:pPr>
              <w:cnfStyle w:val="000000000000" w:firstRow="0" w:lastRow="0" w:firstColumn="0" w:lastColumn="0" w:oddVBand="0" w:evenVBand="0" w:oddHBand="0" w:evenHBand="0" w:firstRowFirstColumn="0" w:firstRowLastColumn="0" w:lastRowFirstColumn="0" w:lastRowLastColumn="0"/>
            </w:pPr>
            <w:r>
              <w:t xml:space="preserve">Life expectancy of a population at a certain point in time reflects the average number of years and individual would live if they faced during their entire life the current ASMRs thus it gives the expected </w:t>
            </w:r>
            <w:r>
              <w:lastRenderedPageBreak/>
              <w:t>average length of life based on the current mortality pattern. Because age-specific mortality rates change over time, life expectancy does not accurately predict the actual number of years an individual will live.</w:t>
            </w:r>
          </w:p>
          <w:p w14:paraId="063F02F3" w14:textId="715343DB" w:rsidR="00A60D7E" w:rsidRDefault="00A60D7E" w:rsidP="00A60D7E">
            <w:pPr>
              <w:cnfStyle w:val="000000000000" w:firstRow="0" w:lastRow="0" w:firstColumn="0" w:lastColumn="0" w:oddVBand="0" w:evenVBand="0" w:oddHBand="0" w:evenHBand="0" w:firstRowFirstColumn="0" w:firstRowLastColumn="0" w:lastRowFirstColumn="0" w:lastRowLastColumn="0"/>
            </w:pPr>
          </w:p>
        </w:tc>
        <w:tc>
          <w:tcPr>
            <w:tcW w:w="1927" w:type="dxa"/>
          </w:tcPr>
          <w:p w14:paraId="658F7038" w14:textId="2764412E" w:rsidR="00573923" w:rsidRDefault="00573923"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lastRenderedPageBreak/>
              <w:t>Office for National Statistics (ONS)</w:t>
            </w:r>
            <w:r w:rsidR="00294207">
              <w:rPr>
                <w:lang w:eastAsia="en-US"/>
              </w:rPr>
              <w:t>, 2020</w:t>
            </w:r>
            <w:r>
              <w:rPr>
                <w:lang w:eastAsia="en-US"/>
              </w:rPr>
              <w:fldChar w:fldCharType="begin"/>
            </w:r>
            <w:r w:rsidR="00DC2220">
              <w:rPr>
                <w:lang w:eastAsia="en-US"/>
              </w:rPr>
              <w:instrText xml:space="preserve"> ADDIN EN.CITE &lt;EndNote&gt;&lt;Cite&gt;&lt;Author&gt;Office for National Statistics&lt;/Author&gt;&lt;Year&gt;2020&lt;/Year&gt;&lt;RecNum&gt;90&lt;/RecNum&gt;&lt;DisplayText&gt;&lt;style face="superscript"&gt;16&lt;/style&gt;&lt;/DisplayText&gt;&lt;record&gt;&lt;rec-number&gt;90&lt;/rec-number&gt;&lt;foreign-keys&gt;&lt;key app="EN" db-id="9vvtta0t42fee5eeva8xarpbe9srzdetrx2a" timestamp="1612780767"&gt;90&lt;/key&gt;&lt;/foreign-keys&gt;&lt;ref-type name="Web Page"&gt;12&lt;/ref-type&gt;&lt;contributors&gt;&lt;authors&gt;&lt;author&gt;Office for National Statistics,&lt;/author&gt;&lt;/authors&gt;&lt;/contributors&gt;&lt;titles&gt;&lt;title&gt;National life tables - life expectancy in the UK: 2017 to 2019&lt;/title&gt;&lt;/titles&gt;&lt;volume&gt;2020&lt;/volume&gt;&lt;number&gt;8 February&lt;/number&gt;&lt;dates&gt;&lt;year&gt;2020&lt;/year&gt;&lt;pub-dates&gt;&lt;date&gt;September 2020&lt;/date&gt;&lt;/pub-dates&gt;&lt;/dates&gt;&lt;urls&gt;&lt;related-urls&gt;&lt;url&gt;https://www.ons.gov.uk/peoplepopulationandcommunity/birthsdeathsandmarriages/lifeexpectancies/bulletins/nationallifetablesunitedkingdom/2017to2019#glossary&lt;/url&gt;&lt;/related-urls&gt;&lt;/urls&gt;&lt;custom1&gt;2020&lt;/custom1&gt;&lt;custom2&gt;8 February&lt;/custom2&gt;&lt;/record&gt;&lt;/Cite&gt;&lt;/EndNote&gt;</w:instrText>
            </w:r>
            <w:r>
              <w:rPr>
                <w:lang w:eastAsia="en-US"/>
              </w:rPr>
              <w:fldChar w:fldCharType="separate"/>
            </w:r>
            <w:r w:rsidR="005E1385" w:rsidRPr="005E1385">
              <w:rPr>
                <w:noProof/>
                <w:vertAlign w:val="superscript"/>
                <w:lang w:eastAsia="en-US"/>
              </w:rPr>
              <w:t>16</w:t>
            </w:r>
            <w:r>
              <w:rPr>
                <w:lang w:eastAsia="en-US"/>
              </w:rPr>
              <w:fldChar w:fldCharType="end"/>
            </w:r>
          </w:p>
          <w:p w14:paraId="4C9BEF41"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64200FFE"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47F38820" w14:textId="77777777" w:rsidR="00A0271F" w:rsidRDefault="00A0271F" w:rsidP="00573923">
            <w:pPr>
              <w:cnfStyle w:val="000000000000" w:firstRow="0" w:lastRow="0" w:firstColumn="0" w:lastColumn="0" w:oddVBand="0" w:evenVBand="0" w:oddHBand="0" w:evenHBand="0" w:firstRowFirstColumn="0" w:firstRowLastColumn="0" w:lastRowFirstColumn="0" w:lastRowLastColumn="0"/>
              <w:rPr>
                <w:lang w:eastAsia="en-US"/>
              </w:rPr>
            </w:pPr>
          </w:p>
          <w:p w14:paraId="28E2E48A" w14:textId="28EFA25A"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Smits and </w:t>
            </w:r>
            <w:proofErr w:type="spellStart"/>
            <w:r>
              <w:rPr>
                <w:lang w:eastAsia="en-US"/>
              </w:rPr>
              <w:t>Monden</w:t>
            </w:r>
            <w:proofErr w:type="spellEnd"/>
            <w:r>
              <w:rPr>
                <w:lang w:eastAsia="en-US"/>
              </w:rPr>
              <w:t>, 2009</w:t>
            </w:r>
            <w:r>
              <w:rPr>
                <w:lang w:eastAsia="en-US"/>
              </w:rPr>
              <w:fldChar w:fldCharType="begin"/>
            </w:r>
            <w:r w:rsidR="00DC2220">
              <w:rPr>
                <w:lang w:eastAsia="en-US"/>
              </w:rPr>
              <w:instrText xml:space="preserve"> ADDIN EN.CITE &lt;EndNote&gt;&lt;Cite&gt;&lt;Author&gt;Smits&lt;/Author&gt;&lt;Year&gt;2009&lt;/Year&gt;&lt;RecNum&gt;88&lt;/RecNum&gt;&lt;DisplayText&gt;&lt;style face="superscript"&gt;17&lt;/style&gt;&lt;/DisplayText&gt;&lt;record&gt;&lt;rec-number&gt;88&lt;/rec-number&gt;&lt;foreign-keys&gt;&lt;key app="EN" db-id="9vvtta0t42fee5eeva8xarpbe9srzdetrx2a" timestamp="1611739029"&gt;88&lt;/key&gt;&lt;/foreign-keys&gt;&lt;ref-type name="Journal Article"&gt;17&lt;/ref-type&gt;&lt;contributors&gt;&lt;authors&gt;&lt;author&gt;Smits, J.&lt;/author&gt;&lt;author&gt;Monden, C.&lt;/author&gt;&lt;/authors&gt;&lt;/contributors&gt;&lt;auth-address&gt;Department of Economics, Radboud University Nijmegen, PO Box 9108, 6500 HK Nijmegen, The Netherlands. jeroen.smits@fm.ru.nl&lt;/auth-address&gt;&lt;titles&gt;&lt;title&gt;Length of life inequality around the globe&lt;/title&gt;&lt;secondary-title&gt;Soc Sci Med&lt;/secondary-title&gt;&lt;/titles&gt;&lt;periodical&gt;&lt;full-title&gt;Soc Sci Med&lt;/full-title&gt;&lt;/periodical&gt;&lt;pages&gt;1114-23&lt;/pages&gt;&lt;volume&gt;68&lt;/volume&gt;&lt;number&gt;6&lt;/number&gt;&lt;edition&gt;2009/01/30&lt;/edition&gt;&lt;keywords&gt;&lt;keyword&gt;Adolescent&lt;/keyword&gt;&lt;keyword&gt;Adult&lt;/keyword&gt;&lt;keyword&gt;Aged&lt;/keyword&gt;&lt;keyword&gt;Aged, 80 and over&lt;/keyword&gt;&lt;keyword&gt;Female&lt;/keyword&gt;&lt;keyword&gt;*Global Health&lt;/keyword&gt;&lt;keyword&gt;*Health Status Disparities&lt;/keyword&gt;&lt;keyword&gt;Humans&lt;/keyword&gt;&lt;keyword&gt;*Longevity&lt;/keyword&gt;&lt;keyword&gt;Male&lt;/keyword&gt;&lt;keyword&gt;Middle Aged&lt;/keyword&gt;&lt;keyword&gt;Mortality&lt;/keyword&gt;&lt;keyword&gt;Time Factors&lt;/keyword&gt;&lt;/keywords&gt;&lt;dates&gt;&lt;year&gt;2009&lt;/year&gt;&lt;pub-dates&gt;&lt;date&gt;Mar&lt;/date&gt;&lt;/pub-dates&gt;&lt;/dates&gt;&lt;isbn&gt;0277-9536 (Print)&amp;#xD;0277-9536&lt;/isbn&gt;&lt;accession-num&gt;19176269&lt;/accession-num&gt;&lt;urls&gt;&lt;related-urls&gt;&lt;url&gt;https://www.sciencedirect.com/science/article/abs/pii/S0277953608006722?via%3Dihub&lt;/url&gt;&lt;/related-urls&gt;&lt;/urls&gt;&lt;electronic-resource-num&gt;10.1016/j.socscimed.2008.12.034&lt;/electronic-resource-num&gt;&lt;remote-database-provider&gt;NLM&lt;/remote-database-provider&gt;&lt;language&gt;eng&lt;/language&gt;&lt;/record&gt;&lt;/Cite&gt;&lt;/EndNote&gt;</w:instrText>
            </w:r>
            <w:r>
              <w:rPr>
                <w:lang w:eastAsia="en-US"/>
              </w:rPr>
              <w:fldChar w:fldCharType="separate"/>
            </w:r>
            <w:r w:rsidR="005E1385" w:rsidRPr="005E1385">
              <w:rPr>
                <w:noProof/>
                <w:vertAlign w:val="superscript"/>
                <w:lang w:eastAsia="en-US"/>
              </w:rPr>
              <w:t>17</w:t>
            </w:r>
            <w:r>
              <w:rPr>
                <w:lang w:eastAsia="en-US"/>
              </w:rPr>
              <w:fldChar w:fldCharType="end"/>
            </w:r>
          </w:p>
        </w:tc>
      </w:tr>
      <w:tr w:rsidR="00573923" w:rsidRPr="005C50B5" w14:paraId="76223177" w14:textId="2366596D" w:rsidTr="00461B36">
        <w:tc>
          <w:tcPr>
            <w:cnfStyle w:val="001000000000" w:firstRow="0" w:lastRow="0" w:firstColumn="1" w:lastColumn="0" w:oddVBand="0" w:evenVBand="0" w:oddHBand="0" w:evenHBand="0" w:firstRowFirstColumn="0" w:firstRowLastColumn="0" w:lastRowFirstColumn="0" w:lastRowLastColumn="0"/>
            <w:tcW w:w="1838" w:type="dxa"/>
          </w:tcPr>
          <w:p w14:paraId="30A67443" w14:textId="59A29CC0" w:rsidR="00573923" w:rsidRPr="00573923" w:rsidRDefault="00573923" w:rsidP="00573923">
            <w:pPr>
              <w:rPr>
                <w:b w:val="0"/>
                <w:bCs w:val="0"/>
                <w:lang w:eastAsia="en-US"/>
              </w:rPr>
            </w:pPr>
            <w:r w:rsidRPr="00573923">
              <w:rPr>
                <w:b w:val="0"/>
                <w:bCs w:val="0"/>
                <w:lang w:eastAsia="en-US"/>
              </w:rPr>
              <w:t xml:space="preserve">Life expectancy at birth, </w:t>
            </w:r>
            <w:r w:rsidR="00EA3D5D">
              <w:rPr>
                <w:b w:val="0"/>
                <w:bCs w:val="0"/>
                <w:lang w:eastAsia="en-US"/>
              </w:rPr>
              <w:t>(</w:t>
            </w:r>
            <w:r w:rsidRPr="00573923">
              <w:rPr>
                <w:b w:val="0"/>
                <w:bCs w:val="0"/>
                <w:lang w:eastAsia="en-US"/>
              </w:rPr>
              <w:t>e0</w:t>
            </w:r>
            <w:r w:rsidR="00EA3D5D">
              <w:rPr>
                <w:b w:val="0"/>
                <w:bCs w:val="0"/>
                <w:lang w:eastAsia="en-US"/>
              </w:rPr>
              <w:t>)</w:t>
            </w:r>
          </w:p>
        </w:tc>
        <w:tc>
          <w:tcPr>
            <w:tcW w:w="5245" w:type="dxa"/>
          </w:tcPr>
          <w:p w14:paraId="76F2ACD4" w14:textId="1D2CEF20" w:rsidR="00A60D7E" w:rsidRDefault="00294207"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Life expectancy at birth</w:t>
            </w:r>
            <w:r w:rsidR="00A60D7E">
              <w:rPr>
                <w:lang w:eastAsia="en-US"/>
              </w:rPr>
              <w:t xml:space="preserve"> can be denoted as e0, life expectancy at 5 years old as e5, and so on.</w:t>
            </w:r>
          </w:p>
          <w:p w14:paraId="488BE3B5"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7CC6EA94" w14:textId="29A93B66"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e0 is often </w:t>
            </w:r>
            <w:r w:rsidR="00294207">
              <w:rPr>
                <w:lang w:eastAsia="en-US"/>
              </w:rPr>
              <w:t>simply referred to as life expectancy</w:t>
            </w:r>
            <w:r>
              <w:rPr>
                <w:lang w:eastAsia="en-US"/>
              </w:rPr>
              <w:t xml:space="preserve"> and</w:t>
            </w:r>
            <w:r w:rsidR="00294207">
              <w:rPr>
                <w:lang w:eastAsia="en-US"/>
              </w:rPr>
              <w:t xml:space="preserve"> is the most common metric of survival. It is the hypothetical average age at deaths given age-specific death rates in a given year.</w:t>
            </w:r>
          </w:p>
        </w:tc>
        <w:tc>
          <w:tcPr>
            <w:tcW w:w="1927" w:type="dxa"/>
          </w:tcPr>
          <w:p w14:paraId="5AD55EE7"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04B94237"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01F13E8C"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28817587" w14:textId="3882E5F0" w:rsidR="00573923" w:rsidRPr="006C6D24" w:rsidRDefault="00294207" w:rsidP="00573923">
            <w:pPr>
              <w:cnfStyle w:val="000000000000" w:firstRow="0" w:lastRow="0" w:firstColumn="0" w:lastColumn="0" w:oddVBand="0" w:evenVBand="0" w:oddHBand="0" w:evenHBand="0" w:firstRowFirstColumn="0" w:firstRowLastColumn="0" w:lastRowFirstColumn="0" w:lastRowLastColumn="0"/>
              <w:rPr>
                <w:lang w:val="nl-NL" w:eastAsia="en-US"/>
              </w:rPr>
            </w:pPr>
            <w:r w:rsidRPr="006C6D24">
              <w:rPr>
                <w:lang w:val="nl-NL" w:eastAsia="en-US"/>
              </w:rPr>
              <w:t>Van Raalte A</w:t>
            </w:r>
            <w:r w:rsidR="00A60D7E" w:rsidRPr="006C6D24">
              <w:rPr>
                <w:lang w:val="nl-NL" w:eastAsia="en-US"/>
              </w:rPr>
              <w:t>A et al,</w:t>
            </w:r>
            <w:r w:rsidRPr="006C6D24">
              <w:rPr>
                <w:lang w:val="nl-NL" w:eastAsia="en-US"/>
              </w:rPr>
              <w:t xml:space="preserve"> 2018</w:t>
            </w:r>
            <w:r>
              <w:rPr>
                <w:lang w:eastAsia="en-US"/>
              </w:rPr>
              <w:fldChar w:fldCharType="begin"/>
            </w:r>
            <w:r w:rsidR="00DC2220">
              <w:rPr>
                <w:lang w:eastAsia="en-US"/>
              </w:rPr>
              <w:instrText xml:space="preserve"> ADDIN EN.CITE &lt;EndNote&gt;&lt;Cite&gt;&lt;Author&gt;van Raalte&lt;/Author&gt;&lt;Year&gt;2018&lt;/Year&gt;&lt;RecNum&gt;14&lt;/RecNum&gt;&lt;DisplayText&gt;&lt;style face="superscript"&gt;10&lt;/style&gt;&lt;/DisplayText&gt;&lt;record&gt;&lt;rec-number&gt;14&lt;/rec-number&gt;&lt;foreign-keys&gt;&lt;key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Pr>
                <w:lang w:eastAsia="en-US"/>
              </w:rPr>
              <w:fldChar w:fldCharType="separate"/>
            </w:r>
            <w:r w:rsidR="00BC47C5" w:rsidRPr="006C6D24">
              <w:rPr>
                <w:noProof/>
                <w:vertAlign w:val="superscript"/>
                <w:lang w:val="nl-NL" w:eastAsia="en-US"/>
              </w:rPr>
              <w:t>10</w:t>
            </w:r>
            <w:r>
              <w:rPr>
                <w:lang w:eastAsia="en-US"/>
              </w:rPr>
              <w:fldChar w:fldCharType="end"/>
            </w:r>
          </w:p>
        </w:tc>
      </w:tr>
      <w:tr w:rsidR="00573923" w:rsidRPr="005C50B5" w14:paraId="33F97943" w14:textId="09868819" w:rsidTr="00461B36">
        <w:tc>
          <w:tcPr>
            <w:cnfStyle w:val="001000000000" w:firstRow="0" w:lastRow="0" w:firstColumn="1" w:lastColumn="0" w:oddVBand="0" w:evenVBand="0" w:oddHBand="0" w:evenHBand="0" w:firstRowFirstColumn="0" w:firstRowLastColumn="0" w:lastRowFirstColumn="0" w:lastRowLastColumn="0"/>
            <w:tcW w:w="1838" w:type="dxa"/>
          </w:tcPr>
          <w:p w14:paraId="18D08C42" w14:textId="44C886F2" w:rsidR="00573923" w:rsidRPr="00294207" w:rsidRDefault="00294207" w:rsidP="00573923">
            <w:pPr>
              <w:rPr>
                <w:b w:val="0"/>
                <w:bCs w:val="0"/>
                <w:lang w:eastAsia="en-US"/>
              </w:rPr>
            </w:pPr>
            <w:r w:rsidRPr="00294207">
              <w:rPr>
                <w:b w:val="0"/>
                <w:bCs w:val="0"/>
                <w:lang w:eastAsia="en-US"/>
              </w:rPr>
              <w:t>Lifespan variation</w:t>
            </w:r>
            <w:r w:rsidR="00EA3D5D">
              <w:rPr>
                <w:b w:val="0"/>
                <w:bCs w:val="0"/>
                <w:lang w:eastAsia="en-US"/>
              </w:rPr>
              <w:t xml:space="preserve"> (LV)</w:t>
            </w:r>
          </w:p>
        </w:tc>
        <w:tc>
          <w:tcPr>
            <w:tcW w:w="5245" w:type="dxa"/>
          </w:tcPr>
          <w:p w14:paraId="301FFE96" w14:textId="63449E53" w:rsidR="00573923" w:rsidRDefault="00461B36"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Lifespan variation </w:t>
            </w:r>
            <w:r w:rsidR="00BC47C5">
              <w:rPr>
                <w:lang w:eastAsia="en-US"/>
              </w:rPr>
              <w:t xml:space="preserve">is a class of measures which calculate </w:t>
            </w:r>
            <w:r>
              <w:rPr>
                <w:lang w:eastAsia="en-US"/>
              </w:rPr>
              <w:t>the amount of heterogen</w:t>
            </w:r>
            <w:r w:rsidR="00E26647">
              <w:rPr>
                <w:lang w:eastAsia="en-US"/>
              </w:rPr>
              <w:t>e</w:t>
            </w:r>
            <w:r w:rsidR="00664CE2">
              <w:rPr>
                <w:lang w:eastAsia="en-US"/>
              </w:rPr>
              <w:t>ity in age at death across all individuals in a population.</w:t>
            </w:r>
          </w:p>
          <w:p w14:paraId="07E88CBE" w14:textId="7F6C1B74" w:rsidR="00664CE2" w:rsidRDefault="00664CE2" w:rsidP="00573923">
            <w:pPr>
              <w:cnfStyle w:val="000000000000" w:firstRow="0" w:lastRow="0" w:firstColumn="0" w:lastColumn="0" w:oddVBand="0" w:evenVBand="0" w:oddHBand="0" w:evenHBand="0" w:firstRowFirstColumn="0" w:firstRowLastColumn="0" w:lastRowFirstColumn="0" w:lastRowLastColumn="0"/>
              <w:rPr>
                <w:lang w:eastAsia="en-US"/>
              </w:rPr>
            </w:pPr>
          </w:p>
          <w:p w14:paraId="13A1745B" w14:textId="5C879972" w:rsidR="00A60D7E" w:rsidRDefault="00525A70" w:rsidP="00525A70">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LV </w:t>
            </w:r>
            <w:r w:rsidR="00664CE2">
              <w:rPr>
                <w:lang w:eastAsia="en-US"/>
              </w:rPr>
              <w:t>can be measured by using an index of variation or inequa</w:t>
            </w:r>
            <w:r w:rsidR="00CB4A38">
              <w:rPr>
                <w:lang w:eastAsia="en-US"/>
              </w:rPr>
              <w:t>l</w:t>
            </w:r>
            <w:r w:rsidR="00664CE2">
              <w:rPr>
                <w:lang w:eastAsia="en-US"/>
              </w:rPr>
              <w:t>ity</w:t>
            </w:r>
            <w:r w:rsidR="00CB4A38">
              <w:rPr>
                <w:lang w:eastAsia="en-US"/>
              </w:rPr>
              <w:t>.</w:t>
            </w:r>
          </w:p>
        </w:tc>
        <w:tc>
          <w:tcPr>
            <w:tcW w:w="1927" w:type="dxa"/>
          </w:tcPr>
          <w:p w14:paraId="36EC43EB" w14:textId="38B42D04" w:rsidR="00664CE2" w:rsidRPr="006C6D24" w:rsidRDefault="00664CE2" w:rsidP="00573923">
            <w:pPr>
              <w:cnfStyle w:val="000000000000" w:firstRow="0" w:lastRow="0" w:firstColumn="0" w:lastColumn="0" w:oddVBand="0" w:evenVBand="0" w:oddHBand="0" w:evenHBand="0" w:firstRowFirstColumn="0" w:firstRowLastColumn="0" w:lastRowFirstColumn="0" w:lastRowLastColumn="0"/>
              <w:rPr>
                <w:lang w:val="nl-NL" w:eastAsia="en-US"/>
              </w:rPr>
            </w:pPr>
            <w:r w:rsidRPr="006C6D24">
              <w:rPr>
                <w:lang w:val="nl-NL" w:eastAsia="en-US"/>
              </w:rPr>
              <w:t>Seamen et al, 2019</w:t>
            </w:r>
            <w:r>
              <w:rPr>
                <w:lang w:eastAsia="en-US"/>
              </w:rPr>
              <w:fldChar w:fldCharType="begin">
                <w:fldData xml:space="preserve">PEVuZE5vdGU+PENpdGU+PEF1dGhvcj5TZWFtYW48L0F1dGhvcj48WWVhcj4yMDE5PC9ZZWFyPjxS
ZWNOdW0+MTU8L1JlY051bT48RGlzcGxheVRleHQ+PHN0eWxlIGZhY2U9InN1cGVyc2NyaXB0Ij41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DC2220">
              <w:rPr>
                <w:lang w:eastAsia="en-US"/>
              </w:rPr>
              <w:instrText xml:space="preserve"> ADDIN EN.CITE </w:instrText>
            </w:r>
            <w:r w:rsidR="00DC2220">
              <w:rPr>
                <w:lang w:eastAsia="en-US"/>
              </w:rPr>
              <w:fldChar w:fldCharType="begin">
                <w:fldData xml:space="preserve">PEVuZE5vdGU+PENpdGU+PEF1dGhvcj5TZWFtYW48L0F1dGhvcj48WWVhcj4yMDE5PC9ZZWFyPjxS
ZWNOdW0+MTU8L1JlY051bT48RGlzcGxheVRleHQ+PHN0eWxlIGZhY2U9InN1cGVyc2NyaXB0Ij41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DC2220">
              <w:rPr>
                <w:lang w:eastAsia="en-US"/>
              </w:rPr>
              <w:instrText xml:space="preserve"> ADDIN EN.CITE.DATA </w:instrText>
            </w:r>
            <w:r w:rsidR="00DC2220">
              <w:rPr>
                <w:lang w:eastAsia="en-US"/>
              </w:rPr>
            </w:r>
            <w:r w:rsidR="00DC2220">
              <w:rPr>
                <w:lang w:eastAsia="en-US"/>
              </w:rPr>
              <w:fldChar w:fldCharType="end"/>
            </w:r>
            <w:r>
              <w:rPr>
                <w:lang w:eastAsia="en-US"/>
              </w:rPr>
            </w:r>
            <w:r>
              <w:rPr>
                <w:lang w:eastAsia="en-US"/>
              </w:rPr>
              <w:fldChar w:fldCharType="separate"/>
            </w:r>
            <w:r w:rsidR="00347D6C" w:rsidRPr="006C6D24">
              <w:rPr>
                <w:noProof/>
                <w:vertAlign w:val="superscript"/>
                <w:lang w:val="nl-NL" w:eastAsia="en-US"/>
              </w:rPr>
              <w:t>5</w:t>
            </w:r>
            <w:r>
              <w:rPr>
                <w:lang w:eastAsia="en-US"/>
              </w:rPr>
              <w:fldChar w:fldCharType="end"/>
            </w:r>
          </w:p>
          <w:p w14:paraId="292DE419" w14:textId="77777777" w:rsidR="00664CE2" w:rsidRPr="006C6D24" w:rsidRDefault="00664CE2" w:rsidP="00573923">
            <w:pPr>
              <w:cnfStyle w:val="000000000000" w:firstRow="0" w:lastRow="0" w:firstColumn="0" w:lastColumn="0" w:oddVBand="0" w:evenVBand="0" w:oddHBand="0" w:evenHBand="0" w:firstRowFirstColumn="0" w:firstRowLastColumn="0" w:lastRowFirstColumn="0" w:lastRowLastColumn="0"/>
              <w:rPr>
                <w:lang w:val="nl-NL" w:eastAsia="en-US"/>
              </w:rPr>
            </w:pPr>
          </w:p>
          <w:p w14:paraId="39516956" w14:textId="77777777" w:rsidR="00664CE2" w:rsidRPr="006C6D24" w:rsidRDefault="00664CE2" w:rsidP="00573923">
            <w:pPr>
              <w:cnfStyle w:val="000000000000" w:firstRow="0" w:lastRow="0" w:firstColumn="0" w:lastColumn="0" w:oddVBand="0" w:evenVBand="0" w:oddHBand="0" w:evenHBand="0" w:firstRowFirstColumn="0" w:firstRowLastColumn="0" w:lastRowFirstColumn="0" w:lastRowLastColumn="0"/>
              <w:rPr>
                <w:lang w:val="nl-NL" w:eastAsia="en-US"/>
              </w:rPr>
            </w:pPr>
          </w:p>
          <w:p w14:paraId="091FE893" w14:textId="28B0DA63" w:rsidR="00573923" w:rsidRPr="006C6D24" w:rsidRDefault="00A60D7E" w:rsidP="00573923">
            <w:pPr>
              <w:cnfStyle w:val="000000000000" w:firstRow="0" w:lastRow="0" w:firstColumn="0" w:lastColumn="0" w:oddVBand="0" w:evenVBand="0" w:oddHBand="0" w:evenHBand="0" w:firstRowFirstColumn="0" w:firstRowLastColumn="0" w:lastRowFirstColumn="0" w:lastRowLastColumn="0"/>
              <w:rPr>
                <w:lang w:val="nl-NL" w:eastAsia="en-US"/>
              </w:rPr>
            </w:pPr>
            <w:r w:rsidRPr="006C6D24">
              <w:rPr>
                <w:lang w:val="nl-NL" w:eastAsia="en-US"/>
              </w:rPr>
              <w:t>Van Raalte AA et al, 2018</w:t>
            </w:r>
            <w:r>
              <w:rPr>
                <w:lang w:eastAsia="en-US"/>
              </w:rPr>
              <w:fldChar w:fldCharType="begin"/>
            </w:r>
            <w:r w:rsidR="00DC2220">
              <w:rPr>
                <w:lang w:eastAsia="en-US"/>
              </w:rPr>
              <w:instrText xml:space="preserve"> ADDIN EN.CITE &lt;EndNote&gt;&lt;Cite&gt;&lt;Author&gt;van Raalte&lt;/Author&gt;&lt;Year&gt;2018&lt;/Year&gt;&lt;RecNum&gt;14&lt;/RecNum&gt;&lt;DisplayText&gt;&lt;style face="superscript"&gt;10&lt;/style&gt;&lt;/DisplayText&gt;&lt;record&gt;&lt;rec-number&gt;14&lt;/rec-number&gt;&lt;foreign-keys&gt;&lt;key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Pr>
                <w:lang w:eastAsia="en-US"/>
              </w:rPr>
              <w:fldChar w:fldCharType="separate"/>
            </w:r>
            <w:r w:rsidR="00BC47C5" w:rsidRPr="006C6D24">
              <w:rPr>
                <w:noProof/>
                <w:vertAlign w:val="superscript"/>
                <w:lang w:val="nl-NL" w:eastAsia="en-US"/>
              </w:rPr>
              <w:t>10</w:t>
            </w:r>
            <w:r>
              <w:rPr>
                <w:lang w:eastAsia="en-US"/>
              </w:rPr>
              <w:fldChar w:fldCharType="end"/>
            </w:r>
          </w:p>
        </w:tc>
      </w:tr>
      <w:tr w:rsidR="00573923" w14:paraId="74A154D3" w14:textId="2829F970" w:rsidTr="00461B36">
        <w:tc>
          <w:tcPr>
            <w:cnfStyle w:val="001000000000" w:firstRow="0" w:lastRow="0" w:firstColumn="1" w:lastColumn="0" w:oddVBand="0" w:evenVBand="0" w:oddHBand="0" w:evenHBand="0" w:firstRowFirstColumn="0" w:firstRowLastColumn="0" w:lastRowFirstColumn="0" w:lastRowLastColumn="0"/>
            <w:tcW w:w="1838" w:type="dxa"/>
          </w:tcPr>
          <w:p w14:paraId="04ADCDA5" w14:textId="245BA729" w:rsidR="00573923" w:rsidRPr="00294207" w:rsidRDefault="00294207" w:rsidP="00573923">
            <w:pPr>
              <w:rPr>
                <w:b w:val="0"/>
                <w:bCs w:val="0"/>
                <w:lang w:eastAsia="en-US"/>
              </w:rPr>
            </w:pPr>
            <w:r w:rsidRPr="00294207">
              <w:rPr>
                <w:b w:val="0"/>
                <w:bCs w:val="0"/>
                <w:lang w:eastAsia="en-US"/>
              </w:rPr>
              <w:t>Life disparity</w:t>
            </w:r>
            <w:r w:rsidR="00EA3D5D">
              <w:rPr>
                <w:b w:val="0"/>
                <w:bCs w:val="0"/>
                <w:lang w:eastAsia="en-US"/>
              </w:rPr>
              <w:t xml:space="preserve"> (LD)</w:t>
            </w:r>
          </w:p>
        </w:tc>
        <w:tc>
          <w:tcPr>
            <w:tcW w:w="5245" w:type="dxa"/>
          </w:tcPr>
          <w:p w14:paraId="5FDCB856" w14:textId="057A7067" w:rsidR="00294207" w:rsidRDefault="00CB4A38"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Life disparity is o</w:t>
            </w:r>
            <w:r w:rsidR="00294207">
              <w:rPr>
                <w:lang w:eastAsia="en-US"/>
              </w:rPr>
              <w:t>ne measure of lifespan variation</w:t>
            </w:r>
            <w:r>
              <w:rPr>
                <w:lang w:eastAsia="en-US"/>
              </w:rPr>
              <w:t>, representing t</w:t>
            </w:r>
            <w:r w:rsidR="00294207">
              <w:rPr>
                <w:lang w:eastAsia="en-US"/>
              </w:rPr>
              <w:t>he average remaining life expectancy at the age when death occurs</w:t>
            </w:r>
            <w:r>
              <w:rPr>
                <w:lang w:eastAsia="en-US"/>
              </w:rPr>
              <w:t>.</w:t>
            </w:r>
          </w:p>
          <w:p w14:paraId="1AB6DF4D" w14:textId="7591E666" w:rsidR="00B15B49" w:rsidRDefault="00294207"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It is a measure of life years lost due to death</w:t>
            </w:r>
            <w:r w:rsidR="00CB4A38">
              <w:rPr>
                <w:lang w:eastAsia="en-US"/>
              </w:rPr>
              <w:t>.</w:t>
            </w:r>
          </w:p>
        </w:tc>
        <w:tc>
          <w:tcPr>
            <w:tcW w:w="1927" w:type="dxa"/>
          </w:tcPr>
          <w:p w14:paraId="6D5313B4" w14:textId="6029B598" w:rsidR="00573923" w:rsidRDefault="00294207" w:rsidP="00573923">
            <w:pPr>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Vaupel</w:t>
            </w:r>
            <w:proofErr w:type="spellEnd"/>
            <w:r>
              <w:rPr>
                <w:lang w:eastAsia="en-US"/>
              </w:rPr>
              <w:t xml:space="preserve"> JW</w:t>
            </w:r>
            <w:r w:rsidR="00A60D7E">
              <w:rPr>
                <w:lang w:eastAsia="en-US"/>
              </w:rPr>
              <w:t xml:space="preserve"> et al, </w:t>
            </w:r>
            <w:commentRangeStart w:id="6"/>
            <w:commentRangeStart w:id="7"/>
            <w:r>
              <w:rPr>
                <w:lang w:eastAsia="en-US"/>
              </w:rPr>
              <w:t>2011</w:t>
            </w:r>
            <w:r>
              <w:rPr>
                <w:lang w:eastAsia="en-US"/>
              </w:rPr>
              <w:fldChar w:fldCharType="begin"/>
            </w:r>
            <w:r w:rsidR="00DC2220">
              <w:rPr>
                <w:lang w:eastAsia="en-US"/>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Pr>
                <w:lang w:eastAsia="en-US"/>
              </w:rPr>
              <w:fldChar w:fldCharType="separate"/>
            </w:r>
            <w:r w:rsidR="00347D6C" w:rsidRPr="00347D6C">
              <w:rPr>
                <w:noProof/>
                <w:vertAlign w:val="superscript"/>
                <w:lang w:eastAsia="en-US"/>
              </w:rPr>
              <w:t>6</w:t>
            </w:r>
            <w:r>
              <w:rPr>
                <w:lang w:eastAsia="en-US"/>
              </w:rPr>
              <w:fldChar w:fldCharType="end"/>
            </w:r>
            <w:commentRangeEnd w:id="6"/>
            <w:r w:rsidR="006A4269">
              <w:rPr>
                <w:rStyle w:val="CommentReference"/>
                <w:rFonts w:asciiTheme="minorHAnsi" w:eastAsiaTheme="minorHAnsi" w:hAnsiTheme="minorHAnsi" w:cstheme="minorBidi"/>
                <w:lang w:eastAsia="en-US"/>
              </w:rPr>
              <w:commentReference w:id="6"/>
            </w:r>
            <w:commentRangeEnd w:id="7"/>
            <w:r w:rsidR="008A47C4">
              <w:rPr>
                <w:rStyle w:val="CommentReference"/>
                <w:rFonts w:asciiTheme="minorHAnsi" w:eastAsiaTheme="minorHAnsi" w:hAnsiTheme="minorHAnsi" w:cstheme="minorBidi"/>
                <w:lang w:eastAsia="en-US"/>
              </w:rPr>
              <w:commentReference w:id="7"/>
            </w:r>
          </w:p>
        </w:tc>
      </w:tr>
      <w:tr w:rsidR="008A47C4" w14:paraId="547215A5" w14:textId="77777777" w:rsidTr="00461B36">
        <w:tc>
          <w:tcPr>
            <w:cnfStyle w:val="001000000000" w:firstRow="0" w:lastRow="0" w:firstColumn="1" w:lastColumn="0" w:oddVBand="0" w:evenVBand="0" w:oddHBand="0" w:evenHBand="0" w:firstRowFirstColumn="0" w:firstRowLastColumn="0" w:lastRowFirstColumn="0" w:lastRowLastColumn="0"/>
            <w:tcW w:w="1838" w:type="dxa"/>
          </w:tcPr>
          <w:p w14:paraId="0E19708A" w14:textId="4AD1DEAF" w:rsidR="008A47C4" w:rsidRPr="00294207" w:rsidRDefault="008A47C4" w:rsidP="00573923">
            <w:pPr>
              <w:rPr>
                <w:b w:val="0"/>
                <w:bCs w:val="0"/>
                <w:lang w:eastAsia="en-US"/>
              </w:rPr>
            </w:pPr>
            <w:r>
              <w:rPr>
                <w:b w:val="0"/>
                <w:bCs w:val="0"/>
                <w:lang w:eastAsia="en-US"/>
              </w:rPr>
              <w:t>Threshold age</w:t>
            </w:r>
          </w:p>
        </w:tc>
        <w:tc>
          <w:tcPr>
            <w:tcW w:w="5245" w:type="dxa"/>
          </w:tcPr>
          <w:p w14:paraId="00FF18F5" w14:textId="7997A239" w:rsidR="008A47C4" w:rsidRDefault="008A47C4" w:rsidP="00573923">
            <w:pPr>
              <w:cnfStyle w:val="000000000000" w:firstRow="0" w:lastRow="0" w:firstColumn="0" w:lastColumn="0" w:oddVBand="0" w:evenVBand="0" w:oddHBand="0" w:evenHBand="0" w:firstRowFirstColumn="0" w:firstRowLastColumn="0" w:lastRowFirstColumn="0" w:lastRowLastColumn="0"/>
              <w:rPr>
                <w:lang w:eastAsia="en-US"/>
              </w:rPr>
            </w:pPr>
            <w:r>
              <w:rPr>
                <w:rFonts w:cs="Arial"/>
                <w:szCs w:val="22"/>
              </w:rPr>
              <w:t>Calculated from life tables, the ‘cut-off’ age where averting deaths before that age reduces LD, and averting deaths after it increases LD.</w:t>
            </w:r>
          </w:p>
        </w:tc>
        <w:tc>
          <w:tcPr>
            <w:tcW w:w="1927" w:type="dxa"/>
          </w:tcPr>
          <w:p w14:paraId="556D12AB" w14:textId="40DFBD67" w:rsidR="008A47C4" w:rsidRDefault="008A47C4"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Zhang and </w:t>
            </w:r>
            <w:proofErr w:type="spellStart"/>
            <w:r>
              <w:rPr>
                <w:lang w:eastAsia="en-US"/>
              </w:rPr>
              <w:t>Vaupel</w:t>
            </w:r>
            <w:proofErr w:type="spellEnd"/>
            <w:r>
              <w:rPr>
                <w:lang w:eastAsia="en-US"/>
              </w:rPr>
              <w:t>, 2009</w:t>
            </w:r>
            <w:r>
              <w:rPr>
                <w:lang w:eastAsia="en-US"/>
              </w:rPr>
              <w:fldChar w:fldCharType="begin"/>
            </w:r>
            <w:r w:rsidR="00DC2220">
              <w:rPr>
                <w:lang w:eastAsia="en-US"/>
              </w:rPr>
              <w:instrText xml:space="preserve"> ADDIN EN.CITE &lt;EndNote&gt;&lt;Cite&gt;&lt;Author&gt;Zhang&lt;/Author&gt;&lt;Year&gt;2009&lt;/Year&gt;&lt;RecNum&gt;80&lt;/RecNum&gt;&lt;DisplayText&gt;&lt;style face="superscript"&gt;18&lt;/style&gt;&lt;/DisplayText&gt;&lt;record&gt;&lt;rec-number&gt;80&lt;/rec-number&gt;&lt;foreign-keys&gt;&lt;key app="EN" db-id="9vvtta0t42fee5eeva8xarpbe9srzdetrx2a" timestamp="1611671700"&gt;80&lt;/key&gt;&lt;/foreign-keys&gt;&lt;ref-type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Research&lt;/full-title&gt;&lt;/periodical&gt;&lt;pages&gt;721-730&lt;/pages&gt;&lt;volume&gt;20&lt;/volume&gt;&lt;dates&gt;&lt;year&gt;2009&lt;/year&gt;&lt;/dates&gt;&lt;publisher&gt;Max-Planck-Gesellschaft zur Foerderung der Wissenschaften&lt;/publisher&gt;&lt;isbn&gt;14359871, 23637064&lt;/isbn&gt;&lt;urls&gt;&lt;related-urls&gt;&lt;url&gt;http://www.jstor.org/stable/26349333&lt;/url&gt;&lt;/related-urls&gt;&lt;/urls&gt;&lt;custom1&gt;Full publication date: JANUARY - JUNE 2009&lt;/custom1&gt;&lt;remote-database-name&gt;JSTOR&lt;/remote-database-name&gt;&lt;access-date&gt;2021/01/26/&lt;/access-date&gt;&lt;/record&gt;&lt;/Cite&gt;&lt;/EndNote&gt;</w:instrText>
            </w:r>
            <w:r>
              <w:rPr>
                <w:lang w:eastAsia="en-US"/>
              </w:rPr>
              <w:fldChar w:fldCharType="separate"/>
            </w:r>
            <w:r w:rsidR="005E1385" w:rsidRPr="005E1385">
              <w:rPr>
                <w:noProof/>
                <w:vertAlign w:val="superscript"/>
                <w:lang w:eastAsia="en-US"/>
              </w:rPr>
              <w:t>18</w:t>
            </w:r>
            <w:r>
              <w:rPr>
                <w:lang w:eastAsia="en-US"/>
              </w:rPr>
              <w:fldChar w:fldCharType="end"/>
            </w:r>
          </w:p>
        </w:tc>
      </w:tr>
    </w:tbl>
    <w:p w14:paraId="100C8185" w14:textId="3EF32A61" w:rsidR="006767C9" w:rsidRPr="00C71289" w:rsidRDefault="0003400A" w:rsidP="007370DB">
      <w:pPr>
        <w:pStyle w:val="Heading1"/>
        <w:rPr>
          <w:rFonts w:ascii="Arial" w:hAnsi="Arial" w:cs="Arial"/>
          <w:sz w:val="22"/>
          <w:szCs w:val="22"/>
        </w:rPr>
      </w:pPr>
      <w:r w:rsidRPr="00C71289">
        <w:rPr>
          <w:rFonts w:ascii="Arial" w:hAnsi="Arial" w:cs="Arial"/>
          <w:sz w:val="22"/>
          <w:szCs w:val="22"/>
        </w:rPr>
        <w:t>Methods</w:t>
      </w:r>
    </w:p>
    <w:p w14:paraId="1DB04809" w14:textId="6F5BF936" w:rsidR="00B16AF0" w:rsidRPr="00C71289" w:rsidRDefault="00B16AF0" w:rsidP="007370DB">
      <w:pPr>
        <w:pStyle w:val="Heading2"/>
        <w:rPr>
          <w:rFonts w:cs="Arial"/>
          <w:szCs w:val="22"/>
        </w:rPr>
      </w:pPr>
      <w:r w:rsidRPr="00C71289">
        <w:rPr>
          <w:rFonts w:cs="Arial"/>
          <w:szCs w:val="22"/>
        </w:rPr>
        <w:t>Data source</w:t>
      </w:r>
    </w:p>
    <w:p w14:paraId="643C6001" w14:textId="4388BB04" w:rsidR="006767C9" w:rsidRPr="00C71289" w:rsidRDefault="006767C9" w:rsidP="007370DB">
      <w:pPr>
        <w:rPr>
          <w:rFonts w:cs="Arial"/>
          <w:szCs w:val="22"/>
        </w:rPr>
      </w:pPr>
      <w:r w:rsidRPr="00C71289">
        <w:rPr>
          <w:rFonts w:cs="Arial"/>
          <w:szCs w:val="22"/>
        </w:rPr>
        <w:t>We extrac</w:t>
      </w:r>
      <w:r w:rsidR="00A64907" w:rsidRPr="00C71289">
        <w:rPr>
          <w:rFonts w:cs="Arial"/>
          <w:szCs w:val="22"/>
        </w:rPr>
        <w:t>t</w:t>
      </w:r>
      <w:r w:rsidR="0028256A" w:rsidRPr="00C71289">
        <w:rPr>
          <w:rFonts w:cs="Arial"/>
          <w:szCs w:val="22"/>
        </w:rPr>
        <w:t>ed</w:t>
      </w:r>
      <w:r w:rsidRPr="00C71289">
        <w:rPr>
          <w:rFonts w:cs="Arial"/>
          <w:szCs w:val="22"/>
        </w:rPr>
        <w:t xml:space="preserve"> sex- and age-specific mortality rates from the Human Mortality Database (HMD)</w:t>
      </w:r>
      <w:r w:rsidR="002878BB" w:rsidRPr="00C71289">
        <w:rPr>
          <w:rFonts w:cs="Arial"/>
          <w:szCs w:val="22"/>
        </w:rPr>
        <w:t xml:space="preserve"> from </w:t>
      </w:r>
      <w:r w:rsidR="00813AA5">
        <w:rPr>
          <w:rFonts w:cs="Arial"/>
          <w:szCs w:val="22"/>
        </w:rPr>
        <w:t>1947</w:t>
      </w:r>
      <w:r w:rsidR="00813AA5" w:rsidRPr="00C71289">
        <w:rPr>
          <w:rFonts w:cs="Arial"/>
          <w:szCs w:val="22"/>
        </w:rPr>
        <w:t xml:space="preserve"> </w:t>
      </w:r>
      <w:r w:rsidR="002878BB" w:rsidRPr="00C71289">
        <w:rPr>
          <w:rFonts w:cs="Arial"/>
          <w:szCs w:val="22"/>
        </w:rPr>
        <w:t>until the latest available year (201</w:t>
      </w:r>
      <w:r w:rsidR="00760626" w:rsidRPr="00C71289">
        <w:rPr>
          <w:rFonts w:cs="Arial"/>
          <w:szCs w:val="22"/>
        </w:rPr>
        <w:t>7</w:t>
      </w:r>
      <w:r w:rsidR="00487F08">
        <w:rPr>
          <w:rFonts w:cs="Arial"/>
          <w:szCs w:val="22"/>
        </w:rPr>
        <w:t xml:space="preserve"> or later</w:t>
      </w:r>
      <w:r w:rsidR="002878BB" w:rsidRPr="00C71289">
        <w:rPr>
          <w:rFonts w:cs="Arial"/>
          <w:szCs w:val="22"/>
        </w:rPr>
        <w:t>)</w:t>
      </w:r>
      <w:r w:rsidRPr="00C71289">
        <w:rPr>
          <w:rFonts w:cs="Arial"/>
          <w:szCs w:val="22"/>
        </w:rPr>
        <w:t xml:space="preserve"> for the USA, Japan, UK, France, and Canada.</w:t>
      </w:r>
      <w:r w:rsidR="00813AA5">
        <w:rPr>
          <w:rFonts w:cs="Arial"/>
          <w:szCs w:val="22"/>
        </w:rPr>
        <w:t xml:space="preserve"> We present data </w:t>
      </w:r>
      <w:commentRangeStart w:id="8"/>
      <w:r w:rsidR="00813AA5">
        <w:rPr>
          <w:rFonts w:cs="Arial"/>
          <w:szCs w:val="22"/>
        </w:rPr>
        <w:t>from</w:t>
      </w:r>
      <w:commentRangeEnd w:id="8"/>
      <w:r w:rsidR="00DE5F4F">
        <w:rPr>
          <w:rStyle w:val="CommentReference"/>
          <w:rFonts w:asciiTheme="minorHAnsi" w:eastAsiaTheme="minorHAnsi" w:hAnsiTheme="minorHAnsi" w:cstheme="minorBidi"/>
          <w:lang w:eastAsia="en-US"/>
        </w:rPr>
        <w:commentReference w:id="8"/>
      </w:r>
      <w:r w:rsidR="00813AA5">
        <w:rPr>
          <w:rFonts w:cs="Arial"/>
          <w:szCs w:val="22"/>
        </w:rPr>
        <w:t xml:space="preserve"> 1975 to the latest available year</w:t>
      </w:r>
      <w:r w:rsidR="00AE7A69">
        <w:rPr>
          <w:rFonts w:cs="Arial"/>
          <w:szCs w:val="22"/>
        </w:rPr>
        <w:t>,</w:t>
      </w:r>
      <w:r w:rsidR="00813AA5">
        <w:rPr>
          <w:rFonts w:cs="Arial"/>
          <w:szCs w:val="22"/>
        </w:rPr>
        <w:t xml:space="preserve"> unless otherwise stated.</w:t>
      </w:r>
      <w:r w:rsidRPr="00C71289">
        <w:rPr>
          <w:rFonts w:cs="Arial"/>
          <w:szCs w:val="22"/>
        </w:rPr>
        <w:t> </w:t>
      </w:r>
      <w:r w:rsidR="00F8528D" w:rsidRPr="00C71289">
        <w:rPr>
          <w:rFonts w:cs="Arial"/>
          <w:szCs w:val="22"/>
        </w:rPr>
        <w:t xml:space="preserve">Ethical approval </w:t>
      </w:r>
      <w:r w:rsidR="0028256A" w:rsidRPr="00C71289">
        <w:rPr>
          <w:rFonts w:cs="Arial"/>
          <w:szCs w:val="22"/>
        </w:rPr>
        <w:t>was</w:t>
      </w:r>
      <w:r w:rsidR="00F8528D" w:rsidRPr="00C71289">
        <w:rPr>
          <w:rFonts w:cs="Arial"/>
          <w:szCs w:val="22"/>
        </w:rPr>
        <w:t xml:space="preserve"> not required.</w:t>
      </w:r>
    </w:p>
    <w:p w14:paraId="2ECFB71C" w14:textId="4BBF2B7F" w:rsidR="00B16AF0" w:rsidRPr="00C71289" w:rsidRDefault="00B16AF0" w:rsidP="007370DB">
      <w:pPr>
        <w:pStyle w:val="Heading2"/>
        <w:rPr>
          <w:rFonts w:cs="Arial"/>
          <w:szCs w:val="22"/>
        </w:rPr>
      </w:pPr>
      <w:r w:rsidRPr="00C71289">
        <w:rPr>
          <w:rFonts w:cs="Arial"/>
          <w:szCs w:val="22"/>
        </w:rPr>
        <w:t>Analytical approach</w:t>
      </w:r>
    </w:p>
    <w:p w14:paraId="17FFA273" w14:textId="06258561" w:rsidR="00CD415C" w:rsidRPr="00C71289" w:rsidRDefault="00DE3C83" w:rsidP="007370DB">
      <w:pPr>
        <w:rPr>
          <w:rFonts w:cs="Arial"/>
          <w:szCs w:val="22"/>
        </w:rPr>
      </w:pPr>
      <w:r w:rsidRPr="00C71289">
        <w:rPr>
          <w:rFonts w:cs="Arial"/>
          <w:szCs w:val="22"/>
        </w:rPr>
        <w:t xml:space="preserve">First, we report </w:t>
      </w:r>
      <w:r w:rsidR="002A7333">
        <w:rPr>
          <w:rFonts w:cs="Arial"/>
          <w:szCs w:val="22"/>
        </w:rPr>
        <w:t>e0</w:t>
      </w:r>
      <w:r w:rsidRPr="00C71289">
        <w:rPr>
          <w:rFonts w:cs="Arial"/>
          <w:szCs w:val="22"/>
        </w:rPr>
        <w:t>. Second, w</w:t>
      </w:r>
      <w:r w:rsidR="00CD415C" w:rsidRPr="00C71289">
        <w:rPr>
          <w:rFonts w:cs="Arial"/>
          <w:szCs w:val="22"/>
        </w:rPr>
        <w:t xml:space="preserve">e measure </w:t>
      </w:r>
      <w:r w:rsidR="00A613D4">
        <w:rPr>
          <w:rFonts w:cs="Arial"/>
          <w:szCs w:val="22"/>
        </w:rPr>
        <w:t>LV</w:t>
      </w:r>
      <w:r w:rsidR="00813AA5">
        <w:rPr>
          <w:rFonts w:cs="Arial"/>
          <w:szCs w:val="22"/>
        </w:rPr>
        <w:t xml:space="preserve"> using </w:t>
      </w:r>
      <w:r w:rsidR="00A613D4">
        <w:rPr>
          <w:rFonts w:cs="Arial"/>
          <w:szCs w:val="22"/>
        </w:rPr>
        <w:t>LD,</w:t>
      </w:r>
      <w:r w:rsidR="00813AA5">
        <w:rPr>
          <w:rFonts w:cs="Arial"/>
          <w:szCs w:val="22"/>
        </w:rPr>
        <w:t xml:space="preserve"> replicating the</w:t>
      </w:r>
      <w:r w:rsidR="00CD415C" w:rsidRPr="00C71289">
        <w:rPr>
          <w:rFonts w:cs="Arial"/>
          <w:szCs w:val="22"/>
        </w:rPr>
        <w:t xml:space="preserve"> method </w:t>
      </w:r>
      <w:r w:rsidR="00756372">
        <w:rPr>
          <w:rFonts w:cs="Arial"/>
          <w:szCs w:val="22"/>
        </w:rPr>
        <w:t xml:space="preserve">developed </w:t>
      </w:r>
      <w:r w:rsidR="00CD415C" w:rsidRPr="00C71289">
        <w:rPr>
          <w:rFonts w:cs="Arial"/>
          <w:szCs w:val="22"/>
        </w:rPr>
        <w:t xml:space="preserve">by </w:t>
      </w:r>
      <w:proofErr w:type="spellStart"/>
      <w:r w:rsidR="002878BB" w:rsidRPr="00C71289">
        <w:rPr>
          <w:rFonts w:cs="Arial"/>
          <w:szCs w:val="22"/>
        </w:rPr>
        <w:t>Vaupel</w:t>
      </w:r>
      <w:proofErr w:type="spellEnd"/>
      <w:r w:rsidR="002878BB" w:rsidRPr="00C71289">
        <w:rPr>
          <w:rFonts w:cs="Arial"/>
          <w:szCs w:val="22"/>
        </w:rPr>
        <w:t xml:space="preserve"> et al.</w:t>
      </w:r>
      <w:r w:rsidR="002878BB" w:rsidRPr="00C71289">
        <w:rPr>
          <w:rFonts w:cs="Arial"/>
          <w:szCs w:val="22"/>
        </w:rPr>
        <w:fldChar w:fldCharType="begin"/>
      </w:r>
      <w:r w:rsidR="00DC2220">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2878BB" w:rsidRPr="00C71289">
        <w:rPr>
          <w:rFonts w:cs="Arial"/>
          <w:szCs w:val="22"/>
        </w:rPr>
        <w:fldChar w:fldCharType="separate"/>
      </w:r>
      <w:r w:rsidR="00347D6C" w:rsidRPr="00347D6C">
        <w:rPr>
          <w:rFonts w:cs="Arial"/>
          <w:noProof/>
          <w:szCs w:val="22"/>
          <w:vertAlign w:val="superscript"/>
        </w:rPr>
        <w:t>6</w:t>
      </w:r>
      <w:r w:rsidR="002878BB" w:rsidRPr="00C71289">
        <w:rPr>
          <w:rFonts w:cs="Arial"/>
          <w:szCs w:val="22"/>
        </w:rPr>
        <w:fldChar w:fldCharType="end"/>
      </w:r>
      <w:r w:rsidR="00694B14">
        <w:rPr>
          <w:rFonts w:cs="Arial"/>
          <w:szCs w:val="22"/>
        </w:rPr>
        <w:t xml:space="preserve"> </w:t>
      </w:r>
      <w:r w:rsidR="00DE5F4F">
        <w:rPr>
          <w:rFonts w:cs="Arial"/>
          <w:szCs w:val="22"/>
        </w:rPr>
        <w:t xml:space="preserve"> Box 2 provides an overview of this methodology, for which t</w:t>
      </w:r>
      <w:r w:rsidR="00694B14">
        <w:rPr>
          <w:rFonts w:cs="Arial"/>
          <w:szCs w:val="22"/>
        </w:rPr>
        <w:t xml:space="preserve">he </w:t>
      </w:r>
      <w:r w:rsidR="00DE5F4F">
        <w:rPr>
          <w:rFonts w:cs="Arial"/>
          <w:szCs w:val="22"/>
        </w:rPr>
        <w:t xml:space="preserve">full </w:t>
      </w:r>
      <w:r w:rsidR="00694B14">
        <w:rPr>
          <w:rFonts w:cs="Arial"/>
          <w:szCs w:val="22"/>
        </w:rPr>
        <w:t xml:space="preserve">code and </w:t>
      </w:r>
      <w:r w:rsidR="00694B14">
        <w:rPr>
          <w:rFonts w:cs="Arial"/>
          <w:szCs w:val="22"/>
        </w:rPr>
        <w:lastRenderedPageBreak/>
        <w:t xml:space="preserve">analyses </w:t>
      </w:r>
      <w:r w:rsidR="00756372">
        <w:rPr>
          <w:rFonts w:cs="Arial"/>
          <w:szCs w:val="22"/>
        </w:rPr>
        <w:t xml:space="preserve">undertaken </w:t>
      </w:r>
      <w:r w:rsidR="00694B14">
        <w:rPr>
          <w:rFonts w:cs="Arial"/>
          <w:szCs w:val="22"/>
        </w:rPr>
        <w:t xml:space="preserve">can be found on </w:t>
      </w:r>
      <w:proofErr w:type="spellStart"/>
      <w:r w:rsidR="00694B14">
        <w:rPr>
          <w:rFonts w:cs="Arial"/>
          <w:szCs w:val="22"/>
        </w:rPr>
        <w:t>Github</w:t>
      </w:r>
      <w:proofErr w:type="spellEnd"/>
      <w:r w:rsidR="00694B14" w:rsidRPr="00C10E4F">
        <w:rPr>
          <w:rStyle w:val="FootnoteReference"/>
        </w:rPr>
        <w:footnoteReference w:id="1"/>
      </w:r>
      <w:r w:rsidR="00694B14">
        <w:rPr>
          <w:rFonts w:cs="Arial"/>
          <w:szCs w:val="22"/>
        </w:rPr>
        <w:t>.</w:t>
      </w:r>
      <w:r w:rsidR="002878BB" w:rsidRPr="00C71289">
        <w:rPr>
          <w:rFonts w:cs="Arial"/>
          <w:szCs w:val="22"/>
        </w:rPr>
        <w:t xml:space="preserve"> </w:t>
      </w:r>
      <w:r w:rsidRPr="00C71289">
        <w:rPr>
          <w:rFonts w:cs="Arial"/>
          <w:szCs w:val="22"/>
        </w:rPr>
        <w:t xml:space="preserve">Finally, </w:t>
      </w:r>
      <w:r w:rsidR="00CD415C" w:rsidRPr="00C71289">
        <w:rPr>
          <w:rFonts w:cs="Arial"/>
          <w:szCs w:val="22"/>
        </w:rPr>
        <w:t xml:space="preserve">we </w:t>
      </w:r>
      <w:r w:rsidR="009C7806">
        <w:rPr>
          <w:rFonts w:cs="Arial"/>
          <w:szCs w:val="22"/>
        </w:rPr>
        <w:t xml:space="preserve">present </w:t>
      </w:r>
      <w:r w:rsidR="00FD4C4F" w:rsidRPr="00C71289">
        <w:rPr>
          <w:rFonts w:cs="Arial"/>
          <w:szCs w:val="22"/>
        </w:rPr>
        <w:t xml:space="preserve">trends in </w:t>
      </w:r>
      <w:r w:rsidR="003137A1">
        <w:rPr>
          <w:rFonts w:cs="Arial"/>
          <w:szCs w:val="22"/>
        </w:rPr>
        <w:t>age-specific mortality</w:t>
      </w:r>
      <w:r w:rsidR="00FD4C4F" w:rsidRPr="00C71289">
        <w:rPr>
          <w:rFonts w:cs="Arial"/>
          <w:szCs w:val="22"/>
        </w:rPr>
        <w:t xml:space="preserve"> </w:t>
      </w:r>
      <w:r w:rsidRPr="00C71289">
        <w:rPr>
          <w:rFonts w:cs="Arial"/>
          <w:szCs w:val="22"/>
        </w:rPr>
        <w:t xml:space="preserve">to </w:t>
      </w:r>
      <w:r w:rsidR="009C7806">
        <w:rPr>
          <w:rFonts w:cs="Arial"/>
          <w:szCs w:val="22"/>
        </w:rPr>
        <w:t xml:space="preserve">identify </w:t>
      </w:r>
      <w:r w:rsidR="00756372">
        <w:rPr>
          <w:rFonts w:cs="Arial"/>
          <w:szCs w:val="22"/>
        </w:rPr>
        <w:t xml:space="preserve">which </w:t>
      </w:r>
      <w:r w:rsidRPr="00C71289">
        <w:rPr>
          <w:rFonts w:cs="Arial"/>
          <w:szCs w:val="22"/>
        </w:rPr>
        <w:t>age groups contribut</w:t>
      </w:r>
      <w:r w:rsidR="00756372">
        <w:rPr>
          <w:rFonts w:cs="Arial"/>
          <w:szCs w:val="22"/>
        </w:rPr>
        <w:t>ed</w:t>
      </w:r>
      <w:r w:rsidRPr="00C71289">
        <w:rPr>
          <w:rFonts w:cs="Arial"/>
          <w:szCs w:val="22"/>
        </w:rPr>
        <w:t xml:space="preserve"> to these changes.</w:t>
      </w:r>
      <w:r w:rsidR="00FD4C4F" w:rsidRPr="00C71289">
        <w:rPr>
          <w:rFonts w:cs="Arial"/>
          <w:szCs w:val="22"/>
        </w:rPr>
        <w:t xml:space="preserve"> </w:t>
      </w:r>
    </w:p>
    <w:tbl>
      <w:tblPr>
        <w:tblStyle w:val="TableGrid"/>
        <w:tblW w:w="0" w:type="auto"/>
        <w:tblLook w:val="04A0" w:firstRow="1" w:lastRow="0" w:firstColumn="1" w:lastColumn="0" w:noHBand="0" w:noVBand="1"/>
      </w:tblPr>
      <w:tblGrid>
        <w:gridCol w:w="9010"/>
      </w:tblGrid>
      <w:tr w:rsidR="00DE5F4F" w14:paraId="2E8F8973" w14:textId="77777777" w:rsidTr="00DE5F4F">
        <w:tc>
          <w:tcPr>
            <w:tcW w:w="9010" w:type="dxa"/>
          </w:tcPr>
          <w:p w14:paraId="66F8496E" w14:textId="77777777" w:rsidR="00DE5F4F" w:rsidRDefault="00DE5F4F" w:rsidP="007370DB">
            <w:pPr>
              <w:pStyle w:val="Heading1"/>
              <w:rPr>
                <w:rFonts w:ascii="Arial" w:hAnsi="Arial" w:cs="Arial"/>
                <w:sz w:val="22"/>
                <w:szCs w:val="22"/>
              </w:rPr>
            </w:pPr>
            <w:r>
              <w:rPr>
                <w:rFonts w:ascii="Arial" w:hAnsi="Arial" w:cs="Arial"/>
                <w:sz w:val="22"/>
                <w:szCs w:val="22"/>
              </w:rPr>
              <w:t xml:space="preserve">Life disparity </w:t>
            </w:r>
            <w:commentRangeStart w:id="9"/>
            <w:commentRangeStart w:id="10"/>
            <w:commentRangeStart w:id="11"/>
            <w:r>
              <w:rPr>
                <w:rFonts w:ascii="Arial" w:hAnsi="Arial" w:cs="Arial"/>
                <w:sz w:val="22"/>
                <w:szCs w:val="22"/>
              </w:rPr>
              <w:t>calculations</w:t>
            </w:r>
            <w:commentRangeEnd w:id="9"/>
            <w:r>
              <w:rPr>
                <w:rStyle w:val="CommentReference"/>
                <w:rFonts w:asciiTheme="minorHAnsi" w:eastAsiaTheme="minorHAnsi" w:hAnsiTheme="minorHAnsi" w:cstheme="minorBidi"/>
                <w:b w:val="0"/>
                <w:smallCaps w:val="0"/>
              </w:rPr>
              <w:commentReference w:id="9"/>
            </w:r>
            <w:commentRangeEnd w:id="10"/>
            <w:r w:rsidR="00AC4549">
              <w:rPr>
                <w:rStyle w:val="CommentReference"/>
                <w:rFonts w:asciiTheme="minorHAnsi" w:eastAsiaTheme="minorHAnsi" w:hAnsiTheme="minorHAnsi" w:cstheme="minorBidi"/>
                <w:b w:val="0"/>
                <w:smallCaps w:val="0"/>
              </w:rPr>
              <w:commentReference w:id="10"/>
            </w:r>
            <w:commentRangeEnd w:id="11"/>
            <w:r w:rsidR="007F1689">
              <w:rPr>
                <w:rStyle w:val="CommentReference"/>
                <w:rFonts w:asciiTheme="minorHAnsi" w:eastAsiaTheme="minorHAnsi" w:hAnsiTheme="minorHAnsi" w:cstheme="minorBidi"/>
                <w:b w:val="0"/>
                <w:smallCaps w:val="0"/>
              </w:rPr>
              <w:commentReference w:id="11"/>
            </w:r>
          </w:p>
          <w:p w14:paraId="56382D45" w14:textId="33FE55B6" w:rsidR="00DE5F4F" w:rsidRDefault="008D1801" w:rsidP="009131B7">
            <w:r>
              <w:t>Life disparity (denoted e</w:t>
            </w:r>
            <w:r w:rsidRPr="0046305C">
              <w:rPr>
                <w:rFonts w:cs="Arial"/>
                <w:vertAlign w:val="superscript"/>
              </w:rPr>
              <w:t>†</w:t>
            </w:r>
            <w:r>
              <w:t xml:space="preserve">) is defined as </w:t>
            </w:r>
            <w:commentRangeStart w:id="12"/>
            <w:r>
              <w:t xml:space="preserve">‘the average remaining life expectancy at the ages when death occurs’. </w:t>
            </w:r>
            <w:commentRangeStart w:id="13"/>
            <w:r>
              <w:t xml:space="preserve">It is calculated by summing age-specific contributions for all ages up to a maximum </w:t>
            </w:r>
            <w:r w:rsidR="00F11C33">
              <w:t xml:space="preserve">lifespan </w:t>
            </w:r>
            <w:r>
              <w:t>age (</w:t>
            </w:r>
            <w:r>
              <w:rPr>
                <w:rFonts w:cs="Arial"/>
              </w:rPr>
              <w:t>ω</w:t>
            </w:r>
            <w:r>
              <w:t xml:space="preserve">) </w:t>
            </w:r>
            <w:r w:rsidR="00F11C33">
              <w:t xml:space="preserve">which in our calculations is set to 100 years of age. </w:t>
            </w:r>
            <w:commentRangeEnd w:id="13"/>
            <w:r w:rsidR="007757B6">
              <w:rPr>
                <w:rStyle w:val="CommentReference"/>
                <w:rFonts w:asciiTheme="minorHAnsi" w:eastAsiaTheme="minorHAnsi" w:hAnsiTheme="minorHAnsi" w:cstheme="minorBidi"/>
                <w:lang w:eastAsia="en-US"/>
              </w:rPr>
              <w:commentReference w:id="13"/>
            </w:r>
            <w:r w:rsidR="00F11C33">
              <w:t>These age-specific contributions are defined as the product of e</w:t>
            </w:r>
            <w:r w:rsidR="00F11C33" w:rsidRPr="0046305C">
              <w:rPr>
                <w:vertAlign w:val="subscript"/>
              </w:rPr>
              <w:t>x</w:t>
            </w:r>
            <w:r w:rsidR="00F11C33">
              <w:t xml:space="preserve"> and </w:t>
            </w:r>
            <w:proofErr w:type="spellStart"/>
            <w:r w:rsidR="00F11C33">
              <w:t>f</w:t>
            </w:r>
            <w:r w:rsidR="00F11C33" w:rsidRPr="0046305C">
              <w:rPr>
                <w:vertAlign w:val="subscript"/>
              </w:rPr>
              <w:t>x</w:t>
            </w:r>
            <w:proofErr w:type="spellEnd"/>
            <w:r w:rsidR="00F11C33">
              <w:t>, where e</w:t>
            </w:r>
            <w:r w:rsidR="00F11C33" w:rsidRPr="0046305C">
              <w:rPr>
                <w:vertAlign w:val="subscript"/>
              </w:rPr>
              <w:t>x</w:t>
            </w:r>
            <w:r w:rsidR="00F11C33">
              <w:t xml:space="preserve"> is defined as the remaining life expectancy at age x and </w:t>
            </w:r>
            <w:proofErr w:type="spellStart"/>
            <w:r w:rsidR="00F11C33">
              <w:t>f</w:t>
            </w:r>
            <w:r w:rsidR="00F11C33" w:rsidRPr="0046305C">
              <w:rPr>
                <w:vertAlign w:val="subscript"/>
              </w:rPr>
              <w:t>x</w:t>
            </w:r>
            <w:proofErr w:type="spellEnd"/>
            <w:r w:rsidR="00F11C33">
              <w:t xml:space="preserve"> the lifetable distribution of deaths</w:t>
            </w:r>
            <w:r>
              <w:t xml:space="preserve"> </w:t>
            </w:r>
            <w:commentRangeEnd w:id="12"/>
            <w:r>
              <w:rPr>
                <w:rStyle w:val="CommentReference"/>
                <w:rFonts w:asciiTheme="minorHAnsi" w:eastAsiaTheme="minorHAnsi" w:hAnsiTheme="minorHAnsi" w:cstheme="minorBidi"/>
                <w:lang w:eastAsia="en-US"/>
              </w:rPr>
              <w:commentReference w:id="12"/>
            </w:r>
            <w:r w:rsidR="00F11C33">
              <w:t>up to age x.</w:t>
            </w:r>
            <w:r w:rsidR="00A8164E">
              <w:fldChar w:fldCharType="begin"/>
            </w:r>
            <w:r w:rsidR="00DC2220">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A8164E">
              <w:fldChar w:fldCharType="separate"/>
            </w:r>
            <w:r w:rsidR="00A8164E" w:rsidRPr="00A8164E">
              <w:rPr>
                <w:noProof/>
                <w:vertAlign w:val="superscript"/>
              </w:rPr>
              <w:t>6</w:t>
            </w:r>
            <w:r w:rsidR="00A8164E">
              <w:fldChar w:fldCharType="end"/>
            </w:r>
            <w:r w:rsidR="00F11C33">
              <w:t xml:space="preserve"> See the supplementary appendix to </w:t>
            </w:r>
            <w:proofErr w:type="spellStart"/>
            <w:r w:rsidR="00F11C33">
              <w:t>Vaupel</w:t>
            </w:r>
            <w:proofErr w:type="spellEnd"/>
            <w:r w:rsidR="00F11C33">
              <w:t xml:space="preserve">, Zhang and van </w:t>
            </w:r>
            <w:proofErr w:type="spellStart"/>
            <w:r w:rsidR="00F11C33">
              <w:t>Raalte</w:t>
            </w:r>
            <w:proofErr w:type="spellEnd"/>
            <w:r w:rsidR="00F11C33">
              <w:t xml:space="preserve"> (2011) for a more complete definition. </w:t>
            </w:r>
          </w:p>
          <w:p w14:paraId="3472AE25" w14:textId="0612DCBF" w:rsidR="00F11C33" w:rsidRPr="00EA0338" w:rsidRDefault="00F11C33" w:rsidP="009131B7">
            <w:pPr>
              <w:rPr>
                <w:lang w:eastAsia="en-US"/>
              </w:rPr>
            </w:pPr>
            <w:r>
              <w:t xml:space="preserve">The values shown in the bottom row of figure 1 are these age-specific contributions, </w:t>
            </w:r>
            <w:proofErr w:type="spellStart"/>
            <w:r>
              <w:t>e</w:t>
            </w:r>
            <w:r w:rsidRPr="00497697">
              <w:rPr>
                <w:vertAlign w:val="subscript"/>
              </w:rPr>
              <w:t>x</w:t>
            </w:r>
            <w:r>
              <w:t>f</w:t>
            </w:r>
            <w:r w:rsidRPr="00497697">
              <w:rPr>
                <w:vertAlign w:val="subscript"/>
              </w:rPr>
              <w:t>x</w:t>
            </w:r>
            <w:proofErr w:type="spellEnd"/>
            <w:r w:rsidRPr="0046305C">
              <w:t xml:space="preserve">, </w:t>
            </w:r>
            <w:r>
              <w:t>with select</w:t>
            </w:r>
            <w:r w:rsidR="00E8197F">
              <w:t>ed</w:t>
            </w:r>
            <w:r>
              <w:t xml:space="preserve"> values of age, x, on the horizontal axis. The </w:t>
            </w:r>
            <w:r w:rsidR="00EA0338">
              <w:t>values shown in the bottom row of figure 2 are life disparity (e</w:t>
            </w:r>
            <w:r w:rsidR="00EA0338" w:rsidRPr="00497697">
              <w:rPr>
                <w:rFonts w:cs="Arial"/>
                <w:vertAlign w:val="superscript"/>
              </w:rPr>
              <w:t>†</w:t>
            </w:r>
            <w:r w:rsidR="00EA0338">
              <w:rPr>
                <w:rFonts w:cs="Arial"/>
              </w:rPr>
              <w:t xml:space="preserve">), which is the </w:t>
            </w:r>
            <w:r w:rsidR="007F1689">
              <w:rPr>
                <w:rFonts w:cs="Arial"/>
              </w:rPr>
              <w:t>sum of these age-specific contributions up to age ω. All calculations are based on period lifetables.</w:t>
            </w:r>
          </w:p>
        </w:tc>
      </w:tr>
    </w:tbl>
    <w:p w14:paraId="1B247848" w14:textId="77777777" w:rsidR="00DE5F4F" w:rsidRDefault="00DE5F4F" w:rsidP="007370DB">
      <w:pPr>
        <w:pStyle w:val="Heading1"/>
        <w:rPr>
          <w:rFonts w:ascii="Arial" w:hAnsi="Arial" w:cs="Arial"/>
          <w:sz w:val="22"/>
          <w:szCs w:val="22"/>
        </w:rPr>
      </w:pPr>
    </w:p>
    <w:p w14:paraId="33442BB0" w14:textId="1A17B917" w:rsidR="000B55E4" w:rsidRDefault="000B55E4" w:rsidP="007370DB">
      <w:pPr>
        <w:pStyle w:val="Heading1"/>
        <w:rPr>
          <w:rFonts w:ascii="Arial" w:hAnsi="Arial" w:cs="Arial"/>
          <w:sz w:val="22"/>
          <w:szCs w:val="22"/>
        </w:rPr>
      </w:pPr>
      <w:r w:rsidRPr="00C71289">
        <w:rPr>
          <w:rFonts w:ascii="Arial" w:hAnsi="Arial" w:cs="Arial"/>
          <w:sz w:val="22"/>
          <w:szCs w:val="22"/>
        </w:rPr>
        <w:t>Results</w:t>
      </w:r>
    </w:p>
    <w:p w14:paraId="386E7ECF" w14:textId="64BFF6C5" w:rsidR="000D6145" w:rsidRPr="003137A1" w:rsidRDefault="00452136" w:rsidP="000D6145">
      <w:commentRangeStart w:id="14"/>
      <w:r>
        <w:t>Figure</w:t>
      </w:r>
      <w:r w:rsidR="006D04E6">
        <w:t>s</w:t>
      </w:r>
      <w:r>
        <w:t xml:space="preserve"> 1</w:t>
      </w:r>
      <w:commentRangeEnd w:id="14"/>
      <w:r w:rsidR="00E8197F">
        <w:rPr>
          <w:rStyle w:val="CommentReference"/>
          <w:rFonts w:asciiTheme="minorHAnsi" w:eastAsiaTheme="minorHAnsi" w:hAnsiTheme="minorHAnsi" w:cstheme="minorBidi"/>
          <w:lang w:eastAsia="en-US"/>
        </w:rPr>
        <w:commentReference w:id="14"/>
      </w:r>
      <w:proofErr w:type="gramStart"/>
      <w:r w:rsidR="006D04E6">
        <w:t>a and</w:t>
      </w:r>
      <w:proofErr w:type="gramEnd"/>
      <w:r w:rsidR="006D04E6">
        <w:t xml:space="preserve"> 1b</w:t>
      </w:r>
      <w:r w:rsidR="00A63CAC">
        <w:t xml:space="preserve"> shows the contribution</w:t>
      </w:r>
      <w:r w:rsidR="00F16C02">
        <w:t xml:space="preserve"> of deaths</w:t>
      </w:r>
      <w:r w:rsidR="00A63CAC">
        <w:t xml:space="preserve"> </w:t>
      </w:r>
      <w:r w:rsidR="00F16C02">
        <w:t xml:space="preserve">at different ages </w:t>
      </w:r>
      <w:r w:rsidR="00A63CAC">
        <w:t xml:space="preserve">to overall </w:t>
      </w:r>
      <w:r w:rsidR="00EA3D5D">
        <w:t>LD</w:t>
      </w:r>
      <w:r w:rsidR="00A63CAC">
        <w:t xml:space="preserve"> </w:t>
      </w:r>
      <w:r w:rsidR="005760ED">
        <w:t>using</w:t>
      </w:r>
      <w:r w:rsidR="008F5962">
        <w:t xml:space="preserve"> the example </w:t>
      </w:r>
      <w:r w:rsidR="008F5962" w:rsidRPr="005760ED">
        <w:t xml:space="preserve">of </w:t>
      </w:r>
      <w:r w:rsidR="003E61F7">
        <w:t xml:space="preserve">the USA and </w:t>
      </w:r>
      <w:r w:rsidR="008F5962" w:rsidRPr="005760ED">
        <w:t>Japan</w:t>
      </w:r>
      <w:r w:rsidR="006D04E6">
        <w:t>, respectively,</w:t>
      </w:r>
      <w:r w:rsidR="00A16DFA">
        <w:t xml:space="preserve"> for 1947, 1975 and 2017</w:t>
      </w:r>
      <w:r w:rsidR="008F5962" w:rsidRPr="005760ED">
        <w:t xml:space="preserve">. </w:t>
      </w:r>
      <w:r w:rsidR="00A63CAC">
        <w:t>T</w:t>
      </w:r>
      <w:r w:rsidR="003137A1">
        <w:t xml:space="preserve">he top </w:t>
      </w:r>
      <w:r w:rsidR="00F16C02">
        <w:t>panel</w:t>
      </w:r>
      <w:r w:rsidR="006D04E6">
        <w:t>s</w:t>
      </w:r>
      <w:r w:rsidR="00F16C02">
        <w:t xml:space="preserve"> </w:t>
      </w:r>
      <w:r w:rsidR="003137A1">
        <w:t xml:space="preserve">show </w:t>
      </w:r>
      <w:r w:rsidR="00A16DFA">
        <w:t xml:space="preserve">improvements in period survival by age over time, with </w:t>
      </w:r>
      <w:r w:rsidR="003137A1">
        <w:t xml:space="preserve">age on the x axis and the proportion of people surviving to a given age on the y axis. </w:t>
      </w:r>
      <w:r w:rsidR="00A63CAC">
        <w:t>O</w:t>
      </w:r>
      <w:r w:rsidR="003137A1">
        <w:t>ver time</w:t>
      </w:r>
      <w:r w:rsidR="00A63CAC">
        <w:t>,</w:t>
      </w:r>
      <w:r w:rsidR="003137A1">
        <w:t xml:space="preserve"> </w:t>
      </w:r>
      <w:r w:rsidR="00A63CAC">
        <w:t xml:space="preserve">as </w:t>
      </w:r>
      <w:r w:rsidR="003137A1">
        <w:t xml:space="preserve">people live longer, the curve shifts to the </w:t>
      </w:r>
      <w:commentRangeStart w:id="15"/>
      <w:r w:rsidR="003137A1">
        <w:t>right</w:t>
      </w:r>
      <w:commentRangeEnd w:id="15"/>
      <w:r w:rsidR="00802088">
        <w:rPr>
          <w:rStyle w:val="CommentReference"/>
        </w:rPr>
        <w:commentReference w:id="15"/>
      </w:r>
      <w:r w:rsidR="00526EB4">
        <w:t xml:space="preserve"> due to ‘compression of mortality’ or the </w:t>
      </w:r>
      <w:r w:rsidR="003B2D67">
        <w:t>‘</w:t>
      </w:r>
      <w:proofErr w:type="spellStart"/>
      <w:r w:rsidR="003B2D67">
        <w:t>rectangularisation</w:t>
      </w:r>
      <w:proofErr w:type="spellEnd"/>
      <w:r w:rsidR="003B2D67">
        <w:t>’ of the survival curve: mortality decreases are steeper at younger than older ages.</w:t>
      </w:r>
      <w:r w:rsidR="00FA17A8" w:rsidRPr="001D0E82">
        <w:fldChar w:fldCharType="begin">
          <w:fldData xml:space="preserve">PEVuZE5vdGU+PENpdGU+PEF1dGhvcj5TaGtvbG5pa292PC9BdXRob3I+PFllYXI+MjAxMTwvWWVh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</w:fldData>
        </w:fldChar>
      </w:r>
      <w:r w:rsidR="00DC2220">
        <w:instrText xml:space="preserve"> ADDIN EN.CITE </w:instrText>
      </w:r>
      <w:r w:rsidR="00DC2220">
        <w:fldChar w:fldCharType="begin">
          <w:fldData xml:space="preserve">PEVuZE5vdGU+PENpdGU+PEF1dGhvcj5TaGtvbG5pa292PC9BdXRob3I+PFllYXI+MjAxMTwvWWVh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</w:fldData>
        </w:fldChar>
      </w:r>
      <w:r w:rsidR="00DC2220">
        <w:instrText xml:space="preserve"> ADDIN EN.CITE.DATA </w:instrText>
      </w:r>
      <w:r w:rsidR="00DC2220">
        <w:fldChar w:fldCharType="end"/>
      </w:r>
      <w:r w:rsidR="00FA17A8" w:rsidRPr="001D0E82">
        <w:fldChar w:fldCharType="separate"/>
      </w:r>
      <w:r w:rsidR="005E1385" w:rsidRPr="005E1385">
        <w:rPr>
          <w:noProof/>
          <w:vertAlign w:val="superscript"/>
        </w:rPr>
        <w:t>19 20</w:t>
      </w:r>
      <w:r w:rsidR="00FA17A8" w:rsidRPr="001D0E82">
        <w:fldChar w:fldCharType="end"/>
      </w:r>
      <w:r w:rsidR="000D6145">
        <w:t xml:space="preserve"> </w:t>
      </w:r>
    </w:p>
    <w:p w14:paraId="321629C2" w14:textId="02039156" w:rsidR="00FA17A8" w:rsidRPr="003B2D67" w:rsidRDefault="00FA17A8">
      <w:pPr>
        <w:rPr>
          <w:ins w:id="16" w:author="Lucinda Hiam" w:date="2021-02-09T09:25:00Z"/>
          <w:highlight w:val="yellow"/>
        </w:rPr>
        <w:sectPr w:rsidR="00FA17A8" w:rsidRPr="003B2D67" w:rsidSect="00AE7A69">
          <w:pgSz w:w="11900" w:h="16840"/>
          <w:pgMar w:top="1440" w:right="1440" w:bottom="1440" w:left="1440" w:header="709" w:footer="709" w:gutter="0"/>
          <w:cols w:space="708"/>
          <w:docGrid w:linePitch="360"/>
        </w:sectPr>
        <w:pPrChange w:id="17" w:author="Lucinda Hiam" w:date="2021-02-09T12:18:00Z">
          <w:pPr>
            <w:pStyle w:val="ListParagraph"/>
            <w:numPr>
              <w:numId w:val="20"/>
            </w:numPr>
            <w:spacing w:line="240" w:lineRule="auto"/>
            <w:ind w:hanging="360"/>
          </w:pPr>
        </w:pPrChange>
      </w:pPr>
    </w:p>
    <w:p w14:paraId="3229927D" w14:textId="462F3E14" w:rsidR="000D6145" w:rsidRPr="003137A1" w:rsidRDefault="003137A1" w:rsidP="000D6145">
      <w:r>
        <w:lastRenderedPageBreak/>
        <w:t xml:space="preserve">The lower </w:t>
      </w:r>
      <w:r w:rsidR="00F16C02">
        <w:t>panel</w:t>
      </w:r>
      <w:r w:rsidR="00E8197F">
        <w:t>s</w:t>
      </w:r>
      <w:r w:rsidR="00F16C02">
        <w:t xml:space="preserve"> </w:t>
      </w:r>
      <w:r>
        <w:t xml:space="preserve">show </w:t>
      </w:r>
      <w:r w:rsidRPr="003137A1">
        <w:t xml:space="preserve">the </w:t>
      </w:r>
      <w:r w:rsidR="00365B15">
        <w:t xml:space="preserve">age-specific components of </w:t>
      </w:r>
      <w:r w:rsidR="00A613D4">
        <w:t>LD</w:t>
      </w:r>
      <w:r w:rsidR="00365B15">
        <w:t xml:space="preserve"> </w:t>
      </w:r>
      <w:r>
        <w:t>of</w:t>
      </w:r>
      <w:r w:rsidRPr="003137A1">
        <w:t xml:space="preserve"> different ages</w:t>
      </w:r>
      <w:r w:rsidR="003E61F7">
        <w:t>.</w:t>
      </w:r>
      <w:r w:rsidRPr="003137A1">
        <w:t xml:space="preserve"> </w:t>
      </w:r>
      <w:r w:rsidR="003E61F7">
        <w:t>D</w:t>
      </w:r>
      <w:r w:rsidR="00E8197F">
        <w:t xml:space="preserve">eaths in </w:t>
      </w:r>
      <w:r w:rsidRPr="003137A1">
        <w:t xml:space="preserve">infancy </w:t>
      </w:r>
      <w:r w:rsidR="001D0E82">
        <w:t xml:space="preserve">and early childhood </w:t>
      </w:r>
      <w:r w:rsidR="00E8197F">
        <w:t xml:space="preserve">are </w:t>
      </w:r>
      <w:r w:rsidRPr="003137A1">
        <w:t>on the left</w:t>
      </w:r>
      <w:r w:rsidR="00E8197F">
        <w:t xml:space="preserve"> and those in </w:t>
      </w:r>
      <w:r w:rsidRPr="003137A1">
        <w:t>adulthood on the right</w:t>
      </w:r>
      <w:r>
        <w:t>.</w:t>
      </w:r>
      <w:r w:rsidR="00E8197F">
        <w:t xml:space="preserve"> </w:t>
      </w:r>
      <w:r w:rsidR="00A63CAC">
        <w:t>I</w:t>
      </w:r>
      <w:r w:rsidRPr="003137A1">
        <w:t>n 1947</w:t>
      </w:r>
      <w:r w:rsidR="00A613D4">
        <w:t>,</w:t>
      </w:r>
      <w:r w:rsidRPr="003137A1">
        <w:t xml:space="preserve"> </w:t>
      </w:r>
      <w:r w:rsidR="00EA3D5D">
        <w:t>LD</w:t>
      </w:r>
      <w:r>
        <w:t xml:space="preserve"> was </w:t>
      </w:r>
      <w:r w:rsidRPr="003137A1">
        <w:t xml:space="preserve">driven both by infant mortality and </w:t>
      </w:r>
      <w:r w:rsidR="00F16C02">
        <w:t xml:space="preserve">deaths </w:t>
      </w:r>
      <w:r w:rsidRPr="003137A1">
        <w:t>throughout working and retirement ages</w:t>
      </w:r>
      <w:r>
        <w:t>,</w:t>
      </w:r>
      <w:r w:rsidRPr="003137A1">
        <w:t xml:space="preserve"> </w:t>
      </w:r>
      <w:r w:rsidR="00F16C02">
        <w:t xml:space="preserve">but the dramatic fall in deaths </w:t>
      </w:r>
      <w:r w:rsidR="00F16C02" w:rsidRPr="007A0BCB">
        <w:t xml:space="preserve">in </w:t>
      </w:r>
      <w:r w:rsidR="00E8197F" w:rsidRPr="007A0BCB">
        <w:t>children and, in Japan, people in their 20s,</w:t>
      </w:r>
      <w:r w:rsidR="00F16C02" w:rsidRPr="007A0BCB">
        <w:t xml:space="preserve"> means that, by </w:t>
      </w:r>
      <w:r w:rsidRPr="007A0BCB">
        <w:t>2017</w:t>
      </w:r>
      <w:r w:rsidR="00F16C02" w:rsidRPr="007A0BCB">
        <w:t>,</w:t>
      </w:r>
      <w:r w:rsidRPr="007A0BCB">
        <w:t xml:space="preserve"> </w:t>
      </w:r>
      <w:r w:rsidR="00EA3D5D" w:rsidRPr="007A0BCB">
        <w:t>LD</w:t>
      </w:r>
      <w:r w:rsidRPr="007A0BCB">
        <w:t xml:space="preserve"> is largely due to </w:t>
      </w:r>
      <w:r w:rsidR="00F16C02" w:rsidRPr="007A0BCB">
        <w:t xml:space="preserve">variations in age of deaths at </w:t>
      </w:r>
      <w:r w:rsidRPr="007A0BCB">
        <w:t xml:space="preserve">older </w:t>
      </w:r>
      <w:commentRangeStart w:id="18"/>
      <w:r w:rsidRPr="007A0BCB">
        <w:t>ages</w:t>
      </w:r>
      <w:commentRangeEnd w:id="18"/>
      <w:r w:rsidR="00604611" w:rsidRPr="007A0BCB">
        <w:rPr>
          <w:rFonts w:eastAsiaTheme="minorHAnsi"/>
        </w:rPr>
        <w:commentReference w:id="18"/>
      </w:r>
      <w:r w:rsidRPr="007A0BCB">
        <w:t xml:space="preserve">. </w:t>
      </w:r>
      <w:r w:rsidR="00E8197F" w:rsidRPr="007A0BCB">
        <w:t>In 1975 and 2017 total LD was higher in the USA than in Japan, largely due to the greater contribution from deaths at ages up to the mid 70s in the USA.</w:t>
      </w:r>
      <w:r w:rsidR="000D6145" w:rsidRPr="007A0BCB">
        <w:t> </w:t>
      </w:r>
      <w:r w:rsidR="00E8197F" w:rsidRPr="007A0BCB">
        <w:t>Put another way, in 19</w:t>
      </w:r>
      <w:r w:rsidR="003E61F7" w:rsidRPr="007A0BCB">
        <w:t>4</w:t>
      </w:r>
      <w:r w:rsidR="00E8197F" w:rsidRPr="007A0BCB">
        <w:t xml:space="preserve">7 a higher proportion of deaths in Japan were </w:t>
      </w:r>
      <w:r w:rsidR="00E02372" w:rsidRPr="007A0BCB">
        <w:t>in younger ages but by 1975 this had reversed.</w:t>
      </w:r>
    </w:p>
    <w:p w14:paraId="08164CD0" w14:textId="7FE59BCD" w:rsidR="00452136" w:rsidRPr="003137A1" w:rsidRDefault="00452136" w:rsidP="00452136"/>
    <w:p w14:paraId="70D54368" w14:textId="35D278F7" w:rsidR="00214B3F" w:rsidRDefault="003E61F7" w:rsidP="00214B3F">
      <w:pPr>
        <w:keepNext/>
      </w:pPr>
      <w:r>
        <w:rPr>
          <w:noProof/>
        </w:rPr>
        <w:drawing>
          <wp:inline distT="0" distB="0" distL="0" distR="0" wp14:anchorId="66775B7E" wp14:editId="6B18E862">
            <wp:extent cx="5727700" cy="57277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4087E33E" w14:textId="23C63431" w:rsidR="00214B3F" w:rsidRDefault="00214B3F" w:rsidP="00214B3F">
      <w:pPr>
        <w:pStyle w:val="Caption"/>
      </w:pPr>
      <w:r>
        <w:t xml:space="preserve">Figure </w:t>
      </w:r>
      <w:fldSimple w:instr=" SEQ Figure \* ARABIC ">
        <w:r w:rsidR="003E61F7">
          <w:rPr>
            <w:noProof/>
          </w:rPr>
          <w:t>1</w:t>
        </w:r>
      </w:fldSimple>
      <w:r w:rsidR="003E61F7">
        <w:rPr>
          <w:noProof/>
        </w:rPr>
        <w:t>a</w:t>
      </w:r>
      <w:r>
        <w:t xml:space="preserve">: </w:t>
      </w:r>
      <w:r w:rsidRPr="005B7FE9">
        <w:t xml:space="preserve">Changing mortality </w:t>
      </w:r>
      <w:r w:rsidR="00365B15">
        <w:t>survivorship curve</w:t>
      </w:r>
      <w:r w:rsidR="00365B15" w:rsidRPr="005B7FE9">
        <w:t xml:space="preserve"> </w:t>
      </w:r>
      <w:r w:rsidRPr="005B7FE9">
        <w:t>and</w:t>
      </w:r>
      <w:r w:rsidR="00E8197F">
        <w:t xml:space="preserve"> contributions of deaths at different ages to </w:t>
      </w:r>
      <w:r w:rsidRPr="005B7FE9">
        <w:t>life disparity contribution in</w:t>
      </w:r>
      <w:r w:rsidR="000D6145">
        <w:t xml:space="preserve"> the USA</w:t>
      </w:r>
      <w:r w:rsidRPr="005B7FE9">
        <w:t>, 1947, 1975 and 2017</w:t>
      </w:r>
    </w:p>
    <w:p w14:paraId="35B09E2C" w14:textId="77777777" w:rsidR="003E61F7" w:rsidRDefault="003E61F7" w:rsidP="003E61F7">
      <w:pPr>
        <w:keepNext/>
      </w:pPr>
      <w:r>
        <w:rPr>
          <w:noProof/>
          <w:lang w:eastAsia="en-US"/>
        </w:rPr>
        <w:lastRenderedPageBreak/>
        <w:drawing>
          <wp:inline distT="0" distB="0" distL="0" distR="0" wp14:anchorId="309C9CCE" wp14:editId="4BEFFAC1">
            <wp:extent cx="5727700" cy="57277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2E9D6A5C" w14:textId="33B23B3C" w:rsidR="003E61F7" w:rsidRPr="003E61F7" w:rsidRDefault="003E61F7" w:rsidP="003E61F7">
      <w:pPr>
        <w:pStyle w:val="Caption"/>
      </w:pPr>
      <w:r>
        <w:t xml:space="preserve"> </w:t>
      </w:r>
      <w:r w:rsidRPr="00942278">
        <w:t>Figure 1</w:t>
      </w:r>
      <w:r>
        <w:t>b</w:t>
      </w:r>
      <w:r w:rsidRPr="00942278">
        <w:t xml:space="preserve">: Changing mortality survivorship curve and contributions of deaths at different ages to life disparity contribution in </w:t>
      </w:r>
      <w:r>
        <w:t>Japan</w:t>
      </w:r>
      <w:r w:rsidRPr="00942278">
        <w:t>, 1947, 1975 and 2017</w:t>
      </w:r>
    </w:p>
    <w:p w14:paraId="2112C043" w14:textId="15EC92ED" w:rsidR="008F5962" w:rsidRDefault="008F5962" w:rsidP="007370DB">
      <w:pPr>
        <w:rPr>
          <w:rFonts w:cs="Arial"/>
          <w:szCs w:val="22"/>
        </w:rPr>
      </w:pPr>
    </w:p>
    <w:p w14:paraId="661D1CBF" w14:textId="1AE2F5A2" w:rsidR="008F5962" w:rsidRPr="008F5962" w:rsidRDefault="008E092E" w:rsidP="008F5962">
      <w:pPr>
        <w:pStyle w:val="Heading2"/>
      </w:pPr>
      <w:r>
        <w:t>Life expectancy at birth and life disparity</w:t>
      </w:r>
    </w:p>
    <w:p w14:paraId="60EB9393" w14:textId="575E571E" w:rsidR="008A0223" w:rsidRPr="008A0223" w:rsidRDefault="008A0223" w:rsidP="008A0223">
      <w:pPr>
        <w:rPr>
          <w:rFonts w:cs="Arial"/>
          <w:szCs w:val="22"/>
        </w:rPr>
      </w:pPr>
      <w:r w:rsidRPr="008A0223">
        <w:rPr>
          <w:rFonts w:cs="Arial"/>
          <w:szCs w:val="22"/>
        </w:rPr>
        <w:t xml:space="preserve">Next, we present trends in life expectancy at birth and </w:t>
      </w:r>
      <w:r w:rsidR="00A613D4">
        <w:rPr>
          <w:rFonts w:cs="Arial"/>
          <w:szCs w:val="22"/>
        </w:rPr>
        <w:t>LD</w:t>
      </w:r>
      <w:r w:rsidRPr="008A0223">
        <w:rPr>
          <w:rFonts w:cs="Arial"/>
          <w:szCs w:val="22"/>
        </w:rPr>
        <w:t xml:space="preserve"> for each country from 1975 to at least 2017. Japan has had the highest </w:t>
      </w:r>
      <w:r w:rsidR="00A63CAC">
        <w:rPr>
          <w:rFonts w:cs="Arial"/>
          <w:szCs w:val="22"/>
        </w:rPr>
        <w:t xml:space="preserve">e0 </w:t>
      </w:r>
      <w:r w:rsidRPr="008A0223">
        <w:rPr>
          <w:rFonts w:cs="Arial"/>
          <w:szCs w:val="22"/>
        </w:rPr>
        <w:t xml:space="preserve">for females since approximately 1980 and for males from 1975, </w:t>
      </w:r>
      <w:r w:rsidR="00A63CAC">
        <w:rPr>
          <w:rFonts w:cs="Arial"/>
          <w:szCs w:val="22"/>
        </w:rPr>
        <w:t>improv</w:t>
      </w:r>
      <w:r w:rsidR="00E02372">
        <w:rPr>
          <w:rFonts w:cs="Arial"/>
          <w:szCs w:val="22"/>
        </w:rPr>
        <w:t xml:space="preserve">ing </w:t>
      </w:r>
      <w:r w:rsidR="00A63CAC">
        <w:rPr>
          <w:rFonts w:cs="Arial"/>
          <w:szCs w:val="22"/>
        </w:rPr>
        <w:t>annual</w:t>
      </w:r>
      <w:r w:rsidR="001D1370">
        <w:rPr>
          <w:rFonts w:cs="Arial"/>
          <w:szCs w:val="22"/>
        </w:rPr>
        <w:t>ly</w:t>
      </w:r>
      <w:r w:rsidRPr="008A0223">
        <w:rPr>
          <w:rFonts w:cs="Arial"/>
          <w:szCs w:val="22"/>
        </w:rPr>
        <w:t>, except for a brief fall after 2011</w:t>
      </w:r>
      <w:r w:rsidR="00E02372">
        <w:rPr>
          <w:rFonts w:cs="Arial"/>
          <w:szCs w:val="22"/>
        </w:rPr>
        <w:t xml:space="preserve"> that </w:t>
      </w:r>
      <w:r w:rsidR="00A63CAC">
        <w:rPr>
          <w:rFonts w:cs="Arial"/>
          <w:szCs w:val="22"/>
        </w:rPr>
        <w:t>coincid</w:t>
      </w:r>
      <w:r w:rsidR="00E02372">
        <w:rPr>
          <w:rFonts w:cs="Arial"/>
          <w:szCs w:val="22"/>
        </w:rPr>
        <w:t>ed</w:t>
      </w:r>
      <w:r w:rsidR="00A63CAC">
        <w:rPr>
          <w:rFonts w:cs="Arial"/>
          <w:szCs w:val="22"/>
        </w:rPr>
        <w:t xml:space="preserve"> </w:t>
      </w:r>
      <w:r w:rsidRPr="008A0223">
        <w:rPr>
          <w:rFonts w:cs="Arial"/>
          <w:szCs w:val="22"/>
        </w:rPr>
        <w:t xml:space="preserve">with the </w:t>
      </w:r>
      <w:proofErr w:type="spellStart"/>
      <w:r w:rsidRPr="008A0223">
        <w:rPr>
          <w:rFonts w:cs="Arial"/>
          <w:szCs w:val="22"/>
        </w:rPr>
        <w:t>Tōhoku</w:t>
      </w:r>
      <w:proofErr w:type="spellEnd"/>
      <w:r w:rsidRPr="008A0223">
        <w:rPr>
          <w:rFonts w:cs="Arial"/>
          <w:szCs w:val="22"/>
        </w:rPr>
        <w:t xml:space="preserve"> earthquake and tsunami, when almost 16,000 people were killed on one day.</w:t>
      </w:r>
      <w:r w:rsidRPr="008A0223">
        <w:rPr>
          <w:rFonts w:cs="Arial"/>
          <w:szCs w:val="22"/>
          <w:vertAlign w:val="superscript"/>
        </w:rPr>
        <w:t>13</w:t>
      </w:r>
      <w:r w:rsidRPr="008A0223">
        <w:rPr>
          <w:rFonts w:cs="Arial"/>
          <w:szCs w:val="22"/>
        </w:rPr>
        <w:t xml:space="preserve"> For females, the USA and UK consistently </w:t>
      </w:r>
      <w:r w:rsidR="00415944">
        <w:rPr>
          <w:rFonts w:cs="Arial"/>
          <w:szCs w:val="22"/>
        </w:rPr>
        <w:t>rank lower than the other countries</w:t>
      </w:r>
      <w:r w:rsidRPr="008A0223">
        <w:rPr>
          <w:rFonts w:cs="Arial"/>
          <w:szCs w:val="22"/>
        </w:rPr>
        <w:t xml:space="preserve">, with stalling </w:t>
      </w:r>
      <w:commentRangeStart w:id="19"/>
      <w:r w:rsidR="00365B15">
        <w:rPr>
          <w:rFonts w:cs="Arial"/>
          <w:szCs w:val="22"/>
        </w:rPr>
        <w:t>e0</w:t>
      </w:r>
      <w:commentRangeEnd w:id="19"/>
      <w:r w:rsidR="00365B15">
        <w:rPr>
          <w:rStyle w:val="CommentReference"/>
          <w:rFonts w:asciiTheme="minorHAnsi" w:eastAsiaTheme="minorHAnsi" w:hAnsiTheme="minorHAnsi" w:cstheme="minorBidi"/>
          <w:lang w:eastAsia="en-US"/>
        </w:rPr>
        <w:commentReference w:id="19"/>
      </w:r>
      <w:r w:rsidR="00365B15">
        <w:rPr>
          <w:rFonts w:cs="Arial"/>
          <w:szCs w:val="22"/>
        </w:rPr>
        <w:t xml:space="preserve"> </w:t>
      </w:r>
      <w:r w:rsidRPr="008A0223">
        <w:rPr>
          <w:rFonts w:cs="Arial"/>
          <w:szCs w:val="22"/>
        </w:rPr>
        <w:t xml:space="preserve">from 2010 onwards. A similar pattern is seen for males, </w:t>
      </w:r>
      <w:r w:rsidR="00415944">
        <w:rPr>
          <w:rFonts w:cs="Arial"/>
          <w:szCs w:val="22"/>
        </w:rPr>
        <w:t>but with</w:t>
      </w:r>
      <w:r w:rsidR="00415944" w:rsidRPr="008A0223">
        <w:rPr>
          <w:rFonts w:cs="Arial"/>
          <w:szCs w:val="22"/>
        </w:rPr>
        <w:t xml:space="preserve"> </w:t>
      </w:r>
      <w:r w:rsidRPr="008A0223">
        <w:rPr>
          <w:rFonts w:cs="Arial"/>
          <w:szCs w:val="22"/>
        </w:rPr>
        <w:t xml:space="preserve">France </w:t>
      </w:r>
      <w:r w:rsidR="00415944">
        <w:rPr>
          <w:rFonts w:cs="Arial"/>
          <w:szCs w:val="22"/>
        </w:rPr>
        <w:t xml:space="preserve">following a similar trajectory to the UK. </w:t>
      </w:r>
      <w:r w:rsidRPr="008A0223">
        <w:rPr>
          <w:rFonts w:cs="Arial"/>
          <w:szCs w:val="22"/>
        </w:rPr>
        <w:t xml:space="preserve">Canada shows steady </w:t>
      </w:r>
      <w:r w:rsidR="00415944">
        <w:rPr>
          <w:rFonts w:cs="Arial"/>
          <w:szCs w:val="22"/>
        </w:rPr>
        <w:t>improvements</w:t>
      </w:r>
      <w:r w:rsidR="00415944" w:rsidRPr="008A0223">
        <w:rPr>
          <w:rFonts w:cs="Arial"/>
          <w:szCs w:val="22"/>
        </w:rPr>
        <w:t xml:space="preserve"> </w:t>
      </w:r>
      <w:r w:rsidRPr="008A0223">
        <w:rPr>
          <w:rFonts w:cs="Arial"/>
          <w:szCs w:val="22"/>
        </w:rPr>
        <w:t xml:space="preserve">for both males and females, with a slight stalling seen for males in most recent years. </w:t>
      </w:r>
    </w:p>
    <w:p w14:paraId="48895042" w14:textId="6DFFFA7F" w:rsidR="008A0223" w:rsidRPr="008A0223" w:rsidRDefault="006A1048" w:rsidP="008A0223">
      <w:pPr>
        <w:rPr>
          <w:rFonts w:cs="Arial"/>
          <w:szCs w:val="22"/>
        </w:rPr>
      </w:pPr>
      <w:r>
        <w:rPr>
          <w:rFonts w:cs="Arial"/>
          <w:szCs w:val="22"/>
        </w:rPr>
        <w:lastRenderedPageBreak/>
        <w:t xml:space="preserve">For </w:t>
      </w:r>
      <w:r w:rsidR="00A613D4">
        <w:rPr>
          <w:rFonts w:cs="Arial"/>
          <w:szCs w:val="22"/>
        </w:rPr>
        <w:t>LD</w:t>
      </w:r>
      <w:r>
        <w:rPr>
          <w:rFonts w:cs="Arial"/>
          <w:szCs w:val="22"/>
        </w:rPr>
        <w:t xml:space="preserve">, </w:t>
      </w:r>
      <w:r w:rsidR="008A0223" w:rsidRPr="008A0223">
        <w:rPr>
          <w:rFonts w:cs="Arial"/>
          <w:szCs w:val="22"/>
        </w:rPr>
        <w:t xml:space="preserve">all countries </w:t>
      </w:r>
      <w:r w:rsidR="001D1370">
        <w:rPr>
          <w:rFonts w:cs="Arial"/>
          <w:szCs w:val="22"/>
        </w:rPr>
        <w:t xml:space="preserve">demonstrate </w:t>
      </w:r>
      <w:r w:rsidR="008A0223" w:rsidRPr="008A0223">
        <w:rPr>
          <w:rFonts w:cs="Arial"/>
          <w:szCs w:val="22"/>
        </w:rPr>
        <w:t>a downward trend between 1975 and 2000, albeit with a transient interruption among males in France and the USA in the 1980s and among females in Japan in the 1990s. Since 2010</w:t>
      </w:r>
      <w:r w:rsidR="00385F90">
        <w:rPr>
          <w:rFonts w:cs="Arial"/>
          <w:szCs w:val="22"/>
        </w:rPr>
        <w:t>,</w:t>
      </w:r>
      <w:r>
        <w:rPr>
          <w:rFonts w:cs="Arial"/>
          <w:szCs w:val="22"/>
        </w:rPr>
        <w:t xml:space="preserve"> </w:t>
      </w:r>
      <w:r w:rsidR="00A613D4">
        <w:rPr>
          <w:rFonts w:cs="Arial"/>
          <w:szCs w:val="22"/>
        </w:rPr>
        <w:t>LD</w:t>
      </w:r>
      <w:r>
        <w:rPr>
          <w:rFonts w:cs="Arial"/>
          <w:szCs w:val="22"/>
        </w:rPr>
        <w:t xml:space="preserve"> has increased markedly</w:t>
      </w:r>
      <w:r w:rsidR="008A0223" w:rsidRPr="008A0223">
        <w:rPr>
          <w:rFonts w:cs="Arial"/>
          <w:szCs w:val="22"/>
        </w:rPr>
        <w:t xml:space="preserve"> in Canada and the USA, </w:t>
      </w:r>
      <w:r>
        <w:rPr>
          <w:rFonts w:cs="Arial"/>
          <w:szCs w:val="22"/>
        </w:rPr>
        <w:t xml:space="preserve">and </w:t>
      </w:r>
      <w:r w:rsidR="00E02372">
        <w:rPr>
          <w:rFonts w:cs="Arial"/>
          <w:szCs w:val="22"/>
        </w:rPr>
        <w:t xml:space="preserve">also </w:t>
      </w:r>
      <w:r>
        <w:rPr>
          <w:rFonts w:cs="Arial"/>
          <w:szCs w:val="22"/>
        </w:rPr>
        <w:t xml:space="preserve">slightly </w:t>
      </w:r>
      <w:r w:rsidR="008A0223" w:rsidRPr="008A0223">
        <w:rPr>
          <w:rFonts w:cs="Arial"/>
          <w:szCs w:val="22"/>
        </w:rPr>
        <w:t xml:space="preserve">in the UK, also. </w:t>
      </w:r>
      <w:r w:rsidR="00606DC5">
        <w:rPr>
          <w:rFonts w:cs="Arial"/>
          <w:szCs w:val="22"/>
        </w:rPr>
        <w:t xml:space="preserve">In Japan, </w:t>
      </w:r>
      <w:r w:rsidR="00A613D4">
        <w:rPr>
          <w:rFonts w:cs="Arial"/>
          <w:szCs w:val="22"/>
        </w:rPr>
        <w:t>LD</w:t>
      </w:r>
      <w:r>
        <w:rPr>
          <w:rFonts w:cs="Arial"/>
          <w:szCs w:val="22"/>
        </w:rPr>
        <w:t xml:space="preserve"> increased </w:t>
      </w:r>
      <w:r w:rsidR="00385F90">
        <w:rPr>
          <w:rFonts w:cs="Arial"/>
          <w:szCs w:val="22"/>
        </w:rPr>
        <w:t xml:space="preserve">in </w:t>
      </w:r>
      <w:r>
        <w:rPr>
          <w:rFonts w:cs="Arial"/>
          <w:szCs w:val="22"/>
        </w:rPr>
        <w:t>2011</w:t>
      </w:r>
      <w:r w:rsidR="00447FB4">
        <w:rPr>
          <w:rFonts w:cs="Arial"/>
          <w:szCs w:val="22"/>
        </w:rPr>
        <w:t xml:space="preserve"> for males especially</w:t>
      </w:r>
      <w:r>
        <w:rPr>
          <w:rFonts w:cs="Arial"/>
          <w:szCs w:val="22"/>
        </w:rPr>
        <w:t xml:space="preserve">, </w:t>
      </w:r>
      <w:r w:rsidR="00447FB4">
        <w:rPr>
          <w:rFonts w:cs="Arial"/>
          <w:szCs w:val="22"/>
        </w:rPr>
        <w:t>which may reflect the impact of the earthquake, before falling again.</w:t>
      </w:r>
    </w:p>
    <w:p w14:paraId="6B539D02" w14:textId="77777777" w:rsidR="00C9528C" w:rsidRDefault="00C9528C" w:rsidP="00C9528C">
      <w:pPr>
        <w:keepNext/>
      </w:pPr>
      <w:r>
        <w:rPr>
          <w:rFonts w:cs="Arial"/>
          <w:noProof/>
          <w:szCs w:val="22"/>
        </w:rPr>
        <w:drawing>
          <wp:inline distT="0" distB="0" distL="0" distR="0" wp14:anchorId="10CEBE5D" wp14:editId="754C2DF0">
            <wp:extent cx="6048749" cy="503816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50762" cy="5039842"/>
                    </a:xfrm>
                    <a:prstGeom prst="rect">
                      <a:avLst/>
                    </a:prstGeom>
                  </pic:spPr>
                </pic:pic>
              </a:graphicData>
            </a:graphic>
          </wp:inline>
        </w:drawing>
      </w:r>
    </w:p>
    <w:p w14:paraId="54EB590B" w14:textId="7784EFD9" w:rsidR="008A0223" w:rsidRDefault="00C9528C" w:rsidP="00C9528C">
      <w:pPr>
        <w:pStyle w:val="Caption"/>
        <w:rPr>
          <w:rFonts w:cs="Arial"/>
          <w:szCs w:val="22"/>
        </w:rPr>
      </w:pPr>
      <w:r>
        <w:t xml:space="preserve">Figure </w:t>
      </w:r>
      <w:fldSimple w:instr=" SEQ Figure \* ARABIC ">
        <w:r w:rsidR="003E61F7">
          <w:rPr>
            <w:noProof/>
          </w:rPr>
          <w:t>3</w:t>
        </w:r>
      </w:fldSimple>
      <w:r>
        <w:t>: Life expectancy at birth (top) and life disparity over time (bottom) 1975 to 2017</w:t>
      </w:r>
    </w:p>
    <w:p w14:paraId="4C607289" w14:textId="3D7B21D2" w:rsidR="00DE5F4F" w:rsidRDefault="00C9528C" w:rsidP="00C9528C">
      <w:pPr>
        <w:rPr>
          <w:rFonts w:cs="Arial"/>
          <w:szCs w:val="22"/>
        </w:rPr>
      </w:pPr>
      <w:r w:rsidRPr="00C71289">
        <w:rPr>
          <w:rFonts w:cs="Arial"/>
          <w:szCs w:val="22"/>
        </w:rPr>
        <w:t xml:space="preserve">Figure 3 </w:t>
      </w:r>
      <w:r w:rsidR="00447FB4">
        <w:rPr>
          <w:rFonts w:cs="Arial"/>
          <w:szCs w:val="22"/>
        </w:rPr>
        <w:t xml:space="preserve">zooms in on </w:t>
      </w:r>
      <w:r w:rsidR="00A613D4">
        <w:rPr>
          <w:rFonts w:cs="Arial"/>
          <w:szCs w:val="22"/>
        </w:rPr>
        <w:t>LD</w:t>
      </w:r>
      <w:r w:rsidRPr="00C71289">
        <w:rPr>
          <w:rFonts w:cs="Arial"/>
          <w:szCs w:val="22"/>
        </w:rPr>
        <w:t xml:space="preserve"> since 2000, since the majority of changes </w:t>
      </w:r>
      <w:r w:rsidR="007765F8">
        <w:rPr>
          <w:rFonts w:cs="Arial"/>
          <w:szCs w:val="22"/>
        </w:rPr>
        <w:t xml:space="preserve">in </w:t>
      </w:r>
      <w:r w:rsidR="00924864">
        <w:rPr>
          <w:rFonts w:cs="Arial"/>
          <w:szCs w:val="22"/>
        </w:rPr>
        <w:t xml:space="preserve">e0 </w:t>
      </w:r>
      <w:r w:rsidRPr="00C71289">
        <w:rPr>
          <w:rFonts w:cs="Arial"/>
          <w:szCs w:val="22"/>
        </w:rPr>
        <w:t xml:space="preserve">occur after 2010. </w:t>
      </w:r>
      <w:r w:rsidR="00447FB4">
        <w:rPr>
          <w:rFonts w:cs="Arial"/>
          <w:szCs w:val="22"/>
        </w:rPr>
        <w:t>I</w:t>
      </w:r>
      <w:r w:rsidRPr="00C71289">
        <w:rPr>
          <w:rFonts w:cs="Arial"/>
          <w:szCs w:val="22"/>
        </w:rPr>
        <w:t>ncrease</w:t>
      </w:r>
      <w:r w:rsidR="00447FB4">
        <w:rPr>
          <w:rFonts w:cs="Arial"/>
          <w:szCs w:val="22"/>
        </w:rPr>
        <w:t>s</w:t>
      </w:r>
      <w:r w:rsidRPr="00C71289">
        <w:rPr>
          <w:rFonts w:cs="Arial"/>
          <w:szCs w:val="22"/>
        </w:rPr>
        <w:t xml:space="preserve"> in </w:t>
      </w:r>
      <w:r w:rsidR="00A613D4">
        <w:rPr>
          <w:rFonts w:cs="Arial"/>
          <w:szCs w:val="22"/>
        </w:rPr>
        <w:t>LD</w:t>
      </w:r>
      <w:r w:rsidRPr="00C71289">
        <w:rPr>
          <w:rFonts w:cs="Arial"/>
          <w:szCs w:val="22"/>
        </w:rPr>
        <w:t xml:space="preserve"> in USA</w:t>
      </w:r>
      <w:del w:id="20" w:author="Jonathan Minton" w:date="2021-03-05T11:47:00Z">
        <w:r w:rsidRPr="00C71289" w:rsidDel="007757B6">
          <w:rPr>
            <w:rFonts w:cs="Arial"/>
            <w:szCs w:val="22"/>
          </w:rPr>
          <w:delText xml:space="preserve">, </w:delText>
        </w:r>
      </w:del>
      <w:ins w:id="21" w:author="Jonathan Minton" w:date="2021-03-05T11:47:00Z">
        <w:r w:rsidR="007757B6">
          <w:rPr>
            <w:rFonts w:cs="Arial"/>
            <w:szCs w:val="22"/>
          </w:rPr>
          <w:t xml:space="preserve"> and</w:t>
        </w:r>
        <w:r w:rsidR="007757B6" w:rsidRPr="00C71289">
          <w:rPr>
            <w:rFonts w:cs="Arial"/>
            <w:szCs w:val="22"/>
          </w:rPr>
          <w:t xml:space="preserve"> </w:t>
        </w:r>
      </w:ins>
      <w:r w:rsidRPr="00C71289">
        <w:rPr>
          <w:rFonts w:cs="Arial"/>
          <w:szCs w:val="22"/>
        </w:rPr>
        <w:t xml:space="preserve">Canada, </w:t>
      </w:r>
      <w:commentRangeStart w:id="22"/>
      <w:commentRangeStart w:id="23"/>
      <w:r w:rsidRPr="00C71289">
        <w:rPr>
          <w:rFonts w:cs="Arial"/>
          <w:szCs w:val="22"/>
        </w:rPr>
        <w:t xml:space="preserve">and </w:t>
      </w:r>
      <w:ins w:id="24" w:author="Jonathan Minton" w:date="2021-03-05T11:47:00Z">
        <w:r w:rsidR="007757B6">
          <w:rPr>
            <w:rFonts w:cs="Arial"/>
            <w:szCs w:val="22"/>
          </w:rPr>
          <w:t xml:space="preserve">of a possible </w:t>
        </w:r>
      </w:ins>
      <w:del w:id="25" w:author="Jonathan Minton" w:date="2021-03-05T11:47:00Z">
        <w:r w:rsidRPr="00C71289" w:rsidDel="007757B6">
          <w:rPr>
            <w:rFonts w:cs="Arial"/>
            <w:szCs w:val="22"/>
          </w:rPr>
          <w:delText xml:space="preserve">the </w:delText>
        </w:r>
      </w:del>
      <w:ins w:id="26" w:author="Jonathan Minton" w:date="2021-03-05T11:47:00Z">
        <w:r w:rsidR="007757B6">
          <w:rPr>
            <w:rFonts w:cs="Arial"/>
            <w:szCs w:val="22"/>
          </w:rPr>
          <w:t xml:space="preserve">stalling in the </w:t>
        </w:r>
      </w:ins>
      <w:r w:rsidRPr="00C71289">
        <w:rPr>
          <w:rFonts w:cs="Arial"/>
          <w:szCs w:val="22"/>
        </w:rPr>
        <w:t>UK</w:t>
      </w:r>
      <w:ins w:id="27" w:author="Jonathan Minton" w:date="2021-03-05T11:47:00Z">
        <w:r w:rsidR="007757B6">
          <w:rPr>
            <w:rFonts w:cs="Arial"/>
            <w:szCs w:val="22"/>
          </w:rPr>
          <w:t>,</w:t>
        </w:r>
      </w:ins>
      <w:r w:rsidRPr="00C71289">
        <w:rPr>
          <w:rFonts w:cs="Arial"/>
          <w:szCs w:val="22"/>
        </w:rPr>
        <w:t xml:space="preserve"> </w:t>
      </w:r>
      <w:commentRangeEnd w:id="22"/>
      <w:r w:rsidR="007765F8">
        <w:rPr>
          <w:rStyle w:val="CommentReference"/>
          <w:rFonts w:asciiTheme="minorHAnsi" w:eastAsiaTheme="minorHAnsi" w:hAnsiTheme="minorHAnsi" w:cstheme="minorBidi"/>
          <w:lang w:eastAsia="en-US"/>
        </w:rPr>
        <w:commentReference w:id="22"/>
      </w:r>
      <w:commentRangeEnd w:id="23"/>
      <w:r w:rsidR="007757B6">
        <w:rPr>
          <w:rStyle w:val="CommentReference"/>
          <w:rFonts w:asciiTheme="minorHAnsi" w:eastAsiaTheme="minorHAnsi" w:hAnsiTheme="minorHAnsi" w:cstheme="minorBidi"/>
          <w:lang w:eastAsia="en-US"/>
        </w:rPr>
        <w:commentReference w:id="23"/>
      </w:r>
      <w:r w:rsidR="00447FB4">
        <w:rPr>
          <w:rFonts w:cs="Arial"/>
          <w:szCs w:val="22"/>
        </w:rPr>
        <w:t>are even clearer</w:t>
      </w:r>
      <w:r w:rsidRPr="00C71289">
        <w:rPr>
          <w:rFonts w:cs="Arial"/>
          <w:szCs w:val="22"/>
        </w:rPr>
        <w:t xml:space="preserve">. </w:t>
      </w:r>
      <w:r w:rsidR="00415944">
        <w:rPr>
          <w:rFonts w:cs="Arial"/>
          <w:szCs w:val="22"/>
        </w:rPr>
        <w:t xml:space="preserve">It is important to </w:t>
      </w:r>
      <w:r w:rsidR="00E02372">
        <w:rPr>
          <w:rFonts w:cs="Arial"/>
          <w:szCs w:val="22"/>
        </w:rPr>
        <w:t xml:space="preserve">note that there are </w:t>
      </w:r>
      <w:r w:rsidR="00415944">
        <w:rPr>
          <w:rFonts w:cs="Arial"/>
          <w:szCs w:val="22"/>
        </w:rPr>
        <w:t xml:space="preserve">fluctuations over time, and </w:t>
      </w:r>
      <w:r w:rsidR="002C410A">
        <w:rPr>
          <w:rFonts w:cs="Arial"/>
          <w:szCs w:val="22"/>
        </w:rPr>
        <w:t xml:space="preserve">some </w:t>
      </w:r>
      <w:r w:rsidR="00415944">
        <w:rPr>
          <w:rFonts w:cs="Arial"/>
          <w:szCs w:val="22"/>
        </w:rPr>
        <w:t>recent changes</w:t>
      </w:r>
      <w:r w:rsidR="002C410A">
        <w:rPr>
          <w:rFonts w:cs="Arial"/>
          <w:szCs w:val="22"/>
        </w:rPr>
        <w:t>,</w:t>
      </w:r>
      <w:r w:rsidR="00415944">
        <w:rPr>
          <w:rFonts w:cs="Arial"/>
          <w:szCs w:val="22"/>
        </w:rPr>
        <w:t xml:space="preserve"> such as </w:t>
      </w:r>
      <w:r w:rsidR="002C410A">
        <w:rPr>
          <w:rFonts w:cs="Arial"/>
          <w:szCs w:val="22"/>
        </w:rPr>
        <w:t xml:space="preserve">in </w:t>
      </w:r>
      <w:r w:rsidR="00415944">
        <w:rPr>
          <w:rFonts w:cs="Arial"/>
          <w:szCs w:val="22"/>
        </w:rPr>
        <w:t xml:space="preserve">the UK after 2015, may </w:t>
      </w:r>
      <w:r w:rsidR="002C410A">
        <w:rPr>
          <w:rFonts w:cs="Arial"/>
          <w:szCs w:val="22"/>
        </w:rPr>
        <w:t xml:space="preserve">reflect </w:t>
      </w:r>
      <w:r w:rsidR="00415944">
        <w:rPr>
          <w:rFonts w:cs="Arial"/>
          <w:szCs w:val="22"/>
        </w:rPr>
        <w:t xml:space="preserve">year-on-year </w:t>
      </w:r>
      <w:commentRangeStart w:id="28"/>
      <w:r w:rsidR="00415944">
        <w:rPr>
          <w:rFonts w:cs="Arial"/>
          <w:szCs w:val="22"/>
        </w:rPr>
        <w:t>variability</w:t>
      </w:r>
      <w:commentRangeEnd w:id="28"/>
      <w:r w:rsidR="009131B7">
        <w:rPr>
          <w:rStyle w:val="CommentReference"/>
          <w:rFonts w:asciiTheme="minorHAnsi" w:eastAsiaTheme="minorHAnsi" w:hAnsiTheme="minorHAnsi" w:cstheme="minorBidi"/>
          <w:lang w:eastAsia="en-US"/>
        </w:rPr>
        <w:commentReference w:id="28"/>
      </w:r>
      <w:r w:rsidR="002C410A">
        <w:rPr>
          <w:rFonts w:cs="Arial"/>
          <w:szCs w:val="22"/>
        </w:rPr>
        <w:t xml:space="preserve"> but, at least for </w:t>
      </w:r>
      <w:r w:rsidR="00924864">
        <w:rPr>
          <w:rFonts w:cs="Arial"/>
          <w:szCs w:val="22"/>
        </w:rPr>
        <w:t>males</w:t>
      </w:r>
      <w:r w:rsidR="002C410A">
        <w:rPr>
          <w:rFonts w:cs="Arial"/>
          <w:szCs w:val="22"/>
        </w:rPr>
        <w:t xml:space="preserve">, there does appear to be a plateauing of the earlier </w:t>
      </w:r>
      <w:commentRangeStart w:id="29"/>
      <w:r w:rsidR="002C410A">
        <w:rPr>
          <w:rFonts w:cs="Arial"/>
          <w:szCs w:val="22"/>
        </w:rPr>
        <w:t>decline</w:t>
      </w:r>
      <w:commentRangeEnd w:id="29"/>
      <w:r w:rsidR="002C410A">
        <w:rPr>
          <w:rStyle w:val="CommentReference"/>
          <w:rFonts w:asciiTheme="minorHAnsi" w:eastAsiaTheme="minorHAnsi" w:hAnsiTheme="minorHAnsi" w:cstheme="minorBidi"/>
          <w:lang w:eastAsia="en-US"/>
        </w:rPr>
        <w:commentReference w:id="29"/>
      </w:r>
      <w:r w:rsidR="002C410A">
        <w:rPr>
          <w:rFonts w:cs="Arial"/>
          <w:szCs w:val="22"/>
        </w:rPr>
        <w:t xml:space="preserve">. </w:t>
      </w:r>
    </w:p>
    <w:p w14:paraId="36BA659C" w14:textId="40F20533" w:rsidR="008F1FA9" w:rsidRPr="00C71289" w:rsidRDefault="008F1FA9" w:rsidP="007370DB">
      <w:pPr>
        <w:rPr>
          <w:rFonts w:cs="Arial"/>
          <w:szCs w:val="22"/>
        </w:rPr>
      </w:pPr>
    </w:p>
    <w:p w14:paraId="0B4A547C" w14:textId="0503086A" w:rsidR="004C5E64" w:rsidRPr="00C71289" w:rsidRDefault="004C5E64" w:rsidP="007370DB">
      <w:pPr>
        <w:rPr>
          <w:rFonts w:cs="Arial"/>
          <w:szCs w:val="22"/>
        </w:rPr>
      </w:pPr>
    </w:p>
    <w:p w14:paraId="38F312BA" w14:textId="77777777" w:rsidR="00E02C5F" w:rsidRDefault="00791307" w:rsidP="00E02C5F">
      <w:pPr>
        <w:keepNext/>
      </w:pPr>
      <w:r w:rsidRPr="00C71289">
        <w:rPr>
          <w:rFonts w:cs="Arial"/>
          <w:noProof/>
          <w:szCs w:val="22"/>
        </w:rPr>
        <w:lastRenderedPageBreak/>
        <w:drawing>
          <wp:inline distT="0" distB="0" distL="0" distR="0" wp14:anchorId="5ADEADF8" wp14:editId="5CB80A46">
            <wp:extent cx="5752607" cy="4319558"/>
            <wp:effectExtent l="0" t="0" r="635" b="508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fe_disparity_since_20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6288" cy="4329831"/>
                    </a:xfrm>
                    <a:prstGeom prst="rect">
                      <a:avLst/>
                    </a:prstGeom>
                  </pic:spPr>
                </pic:pic>
              </a:graphicData>
            </a:graphic>
          </wp:inline>
        </w:drawing>
      </w:r>
    </w:p>
    <w:p w14:paraId="1A9E197A" w14:textId="3EA6B375" w:rsidR="00DE4EEB" w:rsidRPr="00C71289" w:rsidRDefault="00E02C5F" w:rsidP="00E02C5F">
      <w:pPr>
        <w:pStyle w:val="Caption"/>
        <w:rPr>
          <w:rFonts w:cs="Arial"/>
          <w:szCs w:val="22"/>
        </w:rPr>
      </w:pPr>
      <w:r>
        <w:t xml:space="preserve">Figure </w:t>
      </w:r>
      <w:fldSimple w:instr=" SEQ Figure \* ARABIC ">
        <w:r w:rsidR="003E61F7">
          <w:rPr>
            <w:noProof/>
          </w:rPr>
          <w:t>4</w:t>
        </w:r>
      </w:fldSimple>
      <w:r>
        <w:t xml:space="preserve">: </w:t>
      </w:r>
      <w:r w:rsidRPr="007C2A20">
        <w:t>Life disparity for females and males 2010 to 2017</w:t>
      </w:r>
    </w:p>
    <w:p w14:paraId="25E1D8AC" w14:textId="77777777" w:rsidR="008F5962" w:rsidRDefault="008F5962" w:rsidP="007370DB">
      <w:pPr>
        <w:rPr>
          <w:rFonts w:cs="Arial"/>
          <w:szCs w:val="22"/>
        </w:rPr>
      </w:pPr>
    </w:p>
    <w:p w14:paraId="52566BBE" w14:textId="01148006" w:rsidR="008F5962" w:rsidRDefault="008E092E" w:rsidP="008F5962">
      <w:pPr>
        <w:pStyle w:val="Heading2"/>
      </w:pPr>
      <w:r>
        <w:t>Probability of dying in the next 12 months</w:t>
      </w:r>
    </w:p>
    <w:p w14:paraId="5083938A" w14:textId="00629AD3" w:rsidR="00BE3B2B" w:rsidRDefault="007765F8" w:rsidP="00BE3B2B">
      <w:pPr>
        <w:rPr>
          <w:rFonts w:cs="Arial"/>
          <w:szCs w:val="22"/>
        </w:rPr>
      </w:pPr>
      <w:r>
        <w:rPr>
          <w:lang w:eastAsia="en-US"/>
        </w:rPr>
        <w:t>Deaths at w</w:t>
      </w:r>
      <w:r w:rsidR="00450BAD">
        <w:rPr>
          <w:lang w:eastAsia="en-US"/>
        </w:rPr>
        <w:t xml:space="preserve">hich age groups are driving changes in </w:t>
      </w:r>
      <w:r w:rsidR="00A613D4">
        <w:rPr>
          <w:lang w:eastAsia="en-US"/>
        </w:rPr>
        <w:t>LD</w:t>
      </w:r>
      <w:r w:rsidR="00447FB4">
        <w:rPr>
          <w:lang w:eastAsia="en-US"/>
        </w:rPr>
        <w:t>? To answer this</w:t>
      </w:r>
      <w:r w:rsidR="00606DC5">
        <w:rPr>
          <w:lang w:eastAsia="en-US"/>
        </w:rPr>
        <w:t>,</w:t>
      </w:r>
      <w:r w:rsidR="00447FB4">
        <w:rPr>
          <w:lang w:eastAsia="en-US"/>
        </w:rPr>
        <w:t xml:space="preserve"> </w:t>
      </w:r>
      <w:r w:rsidR="00450BAD">
        <w:rPr>
          <w:lang w:eastAsia="en-US"/>
        </w:rPr>
        <w:t xml:space="preserve">we next examine </w:t>
      </w:r>
      <w:r w:rsidR="00447FB4">
        <w:rPr>
          <w:lang w:eastAsia="en-US"/>
        </w:rPr>
        <w:t>12</w:t>
      </w:r>
      <w:r w:rsidR="00606DC5">
        <w:rPr>
          <w:lang w:eastAsia="en-US"/>
        </w:rPr>
        <w:t>-</w:t>
      </w:r>
      <w:r w:rsidR="00447FB4">
        <w:rPr>
          <w:lang w:eastAsia="en-US"/>
        </w:rPr>
        <w:t>month death risks at birth</w:t>
      </w:r>
      <w:r w:rsidR="00BE3B2B" w:rsidRPr="00C71289">
        <w:rPr>
          <w:rFonts w:cs="Arial"/>
          <w:szCs w:val="22"/>
        </w:rPr>
        <w:t>, 40, 80 and 90 years</w:t>
      </w:r>
      <w:r w:rsidR="00447FB4">
        <w:rPr>
          <w:rFonts w:cs="Arial"/>
          <w:szCs w:val="22"/>
        </w:rPr>
        <w:t xml:space="preserve"> of age</w:t>
      </w:r>
      <w:r w:rsidR="00B11EC9">
        <w:rPr>
          <w:rFonts w:cs="Arial"/>
          <w:szCs w:val="22"/>
        </w:rPr>
        <w:t xml:space="preserve"> </w:t>
      </w:r>
      <w:r w:rsidR="00447FB4">
        <w:rPr>
          <w:rFonts w:cs="Arial"/>
          <w:szCs w:val="22"/>
        </w:rPr>
        <w:t>(</w:t>
      </w:r>
      <w:r w:rsidR="00B11EC9">
        <w:rPr>
          <w:rFonts w:cs="Arial"/>
          <w:szCs w:val="22"/>
        </w:rPr>
        <w:t>s</w:t>
      </w:r>
      <w:r w:rsidR="00447FB4">
        <w:rPr>
          <w:rFonts w:cs="Arial"/>
          <w:szCs w:val="22"/>
        </w:rPr>
        <w:t xml:space="preserve">ee </w:t>
      </w:r>
      <w:r w:rsidR="00BE3B2B" w:rsidRPr="00C71289">
        <w:rPr>
          <w:rFonts w:cs="Arial"/>
          <w:szCs w:val="22"/>
        </w:rPr>
        <w:t>White</w:t>
      </w:r>
      <w:r w:rsidR="00BE3B2B" w:rsidRPr="00C71289">
        <w:rPr>
          <w:rFonts w:cs="Arial"/>
          <w:szCs w:val="22"/>
        </w:rPr>
        <w:fldChar w:fldCharType="begin"/>
      </w:r>
      <w:r w:rsidR="00DC2220">
        <w:rPr>
          <w:rFonts w:cs="Arial"/>
          <w:szCs w:val="22"/>
        </w:rPr>
        <w:instrText xml:space="preserve"> ADDIN EN.CITE &lt;EndNote&gt;&lt;Cite&gt;&lt;Author&gt;White&lt;/Author&gt;&lt;Year&gt;2002&lt;/Year&gt;&lt;RecNum&gt;2&lt;/RecNum&gt;&lt;DisplayText&gt;&lt;style face="superscript"&gt;21&lt;/style&gt;&lt;/DisplayText&gt;&lt;record&gt;&lt;rec-number&gt;2&lt;/rec-number&gt;&lt;foreign-keys&gt;&lt;key app="EN" db-id="9vvtta0t42fee5eeva8xarpbe9srzdetrx2a" timestamp="1571046933"&gt;2&lt;/key&gt;&lt;/foreign-keys&gt;&lt;ref-type name="Journal Article"&gt;17&lt;/ref-type&gt;&lt;contributors&gt;&lt;authors&gt;&lt;author&gt;White, Kevin M.&lt;/author&gt;&lt;/authors&gt;&lt;/contributors&gt;&lt;titles&gt;&lt;title&gt;Longevity Advances in High-Income Countries, 1955–96&lt;/title&gt;&lt;secondary-title&gt;Population and Development Review&lt;/secondary-title&gt;&lt;/titles&gt;&lt;periodical&gt;&lt;full-title&gt;Population and Development Review&lt;/full-title&gt;&lt;/periodical&gt;&lt;pages&gt;59-76&lt;/pages&gt;&lt;volume&gt;28&lt;/volume&gt;&lt;number&gt;1&lt;/number&gt;&lt;dates&gt;&lt;year&gt;2002&lt;/year&gt;&lt;/dates&gt;&lt;isbn&gt;0098-7921&lt;/isbn&gt;&lt;urls&gt;&lt;related-urls&gt;&lt;url&gt;https://onlinelibrary.wiley.com/doi/abs/10.1111/j.1728-4457.2002.00059.x&lt;/url&gt;&lt;/related-urls&gt;&lt;/urls&gt;&lt;electronic-resource-num&gt;10.1111/j.1728-4457.2002.00059.x&lt;/electronic-resource-num&gt;&lt;/record&gt;&lt;/Cite&gt;&lt;/EndNote&gt;</w:instrText>
      </w:r>
      <w:r w:rsidR="00BE3B2B" w:rsidRPr="00C71289">
        <w:rPr>
          <w:rFonts w:cs="Arial"/>
          <w:szCs w:val="22"/>
        </w:rPr>
        <w:fldChar w:fldCharType="separate"/>
      </w:r>
      <w:r w:rsidR="002C410A" w:rsidRPr="002C410A">
        <w:rPr>
          <w:rFonts w:cs="Arial"/>
          <w:noProof/>
          <w:szCs w:val="22"/>
          <w:vertAlign w:val="superscript"/>
        </w:rPr>
        <w:t>21</w:t>
      </w:r>
      <w:r w:rsidR="00BE3B2B" w:rsidRPr="00C71289">
        <w:rPr>
          <w:rFonts w:cs="Arial"/>
          <w:szCs w:val="22"/>
        </w:rPr>
        <w:fldChar w:fldCharType="end"/>
      </w:r>
      <w:r w:rsidR="00BE3B2B" w:rsidRPr="00C71289">
        <w:rPr>
          <w:rFonts w:cs="Arial"/>
          <w:szCs w:val="22"/>
        </w:rPr>
        <w:t xml:space="preserve"> and Christensen</w:t>
      </w:r>
      <w:r w:rsidR="00BE3B2B" w:rsidRPr="00C71289">
        <w:rPr>
          <w:rFonts w:cs="Arial"/>
          <w:szCs w:val="22"/>
        </w:rPr>
        <w:fldChar w:fldCharType="begin"/>
      </w:r>
      <w:r w:rsidR="00DC2220">
        <w:rPr>
          <w:rFonts w:cs="Arial"/>
          <w:szCs w:val="22"/>
        </w:rPr>
        <w:instrText xml:space="preserve"> ADDIN EN.CITE &lt;EndNote&gt;&lt;Cite&gt;&lt;Author&gt;Christensen&lt;/Author&gt;&lt;Year&gt;2009&lt;/Year&gt;&lt;RecNum&gt;3&lt;/RecNum&gt;&lt;DisplayText&gt;&lt;style face="superscript"&gt;22&lt;/style&gt;&lt;/DisplayText&gt;&lt;record&gt;&lt;rec-number&gt;3&lt;/rec-number&gt;&lt;foreign-keys&gt;&lt;key app="EN" db-id="9vvtta0t42fee5eeva8xarpbe9srzdetrx2a" timestamp="1571046933"&gt;3&lt;/key&gt;&lt;/foreign-keys&gt;&lt;ref-type name="Journal Article"&gt;17&lt;/ref-type&gt;&lt;contributors&gt;&lt;authors&gt;&lt;author&gt;Christensen, Kaare&lt;/author&gt;&lt;author&gt;Doblhammer, Gabriele&lt;/author&gt;&lt;author&gt;Rau, Roland&lt;/author&gt;&lt;author&gt;Vaupel, James W.&lt;/author&gt;&lt;/authors&gt;&lt;/contributors&gt;&lt;titles&gt;&lt;title&gt;Ageing populations: the challenges ahead&lt;/title&gt;&lt;secondary-title&gt;The Lancet&lt;/secondary-title&gt;&lt;/titles&gt;&lt;periodical&gt;&lt;full-title&gt;The Lancet&lt;/full-title&gt;&lt;/periodical&gt;&lt;pages&gt;1196-1208&lt;/pages&gt;&lt;volume&gt;374&lt;/volume&gt;&lt;number&gt;9696&lt;/number&gt;&lt;dates&gt;&lt;year&gt;2009&lt;/year&gt;&lt;pub-dates&gt;&lt;date&gt;2009/10/03/&lt;/date&gt;&lt;/pub-dates&gt;&lt;/dates&gt;&lt;isbn&gt;0140-6736&lt;/isbn&gt;&lt;urls&gt;&lt;related-urls&gt;&lt;url&gt;http://www.sciencedirect.com/science/article/pii/S0140673609614604&lt;/url&gt;&lt;/related-urls&gt;&lt;/urls&gt;&lt;electronic-resource-num&gt;https://doi.org/10.1016/S0140-6736(09)61460-4&lt;/electronic-resource-num&gt;&lt;/record&gt;&lt;/Cite&gt;&lt;/EndNote&gt;</w:instrText>
      </w:r>
      <w:r w:rsidR="00BE3B2B" w:rsidRPr="00C71289">
        <w:rPr>
          <w:rFonts w:cs="Arial"/>
          <w:szCs w:val="22"/>
        </w:rPr>
        <w:fldChar w:fldCharType="separate"/>
      </w:r>
      <w:r w:rsidR="002C410A" w:rsidRPr="002C410A">
        <w:rPr>
          <w:rFonts w:cs="Arial"/>
          <w:noProof/>
          <w:szCs w:val="22"/>
          <w:vertAlign w:val="superscript"/>
        </w:rPr>
        <w:t>22</w:t>
      </w:r>
      <w:r w:rsidR="00BE3B2B" w:rsidRPr="00C71289">
        <w:rPr>
          <w:rFonts w:cs="Arial"/>
          <w:szCs w:val="22"/>
        </w:rPr>
        <w:fldChar w:fldCharType="end"/>
      </w:r>
      <w:r w:rsidR="00B11EC9">
        <w:rPr>
          <w:rFonts w:cs="Arial"/>
          <w:szCs w:val="22"/>
        </w:rPr>
        <w:t>).</w:t>
      </w:r>
      <w:r w:rsidR="00BE3B2B" w:rsidRPr="00C71289">
        <w:rPr>
          <w:rFonts w:cs="Arial"/>
          <w:szCs w:val="22"/>
        </w:rPr>
        <w:t xml:space="preserve"> </w:t>
      </w:r>
      <w:r w:rsidR="008A0223">
        <w:rPr>
          <w:rFonts w:cs="Arial"/>
          <w:szCs w:val="22"/>
        </w:rPr>
        <w:t xml:space="preserve">In </w:t>
      </w:r>
      <w:r w:rsidR="00B675F4">
        <w:rPr>
          <w:rFonts w:cs="Arial"/>
          <w:szCs w:val="22"/>
        </w:rPr>
        <w:t>F</w:t>
      </w:r>
      <w:r w:rsidR="008A0223">
        <w:rPr>
          <w:rFonts w:cs="Arial"/>
          <w:szCs w:val="22"/>
        </w:rPr>
        <w:t xml:space="preserve">igure 4, the y axis is </w:t>
      </w:r>
      <w:r w:rsidR="002C410A">
        <w:rPr>
          <w:rFonts w:cs="Arial"/>
          <w:szCs w:val="22"/>
        </w:rPr>
        <w:t xml:space="preserve">on a </w:t>
      </w:r>
      <w:r w:rsidR="008A0223">
        <w:rPr>
          <w:rFonts w:cs="Arial"/>
          <w:szCs w:val="22"/>
        </w:rPr>
        <w:t>log scale</w:t>
      </w:r>
      <w:r w:rsidR="00385F90">
        <w:rPr>
          <w:rFonts w:cs="Arial"/>
          <w:szCs w:val="22"/>
        </w:rPr>
        <w:t>;</w:t>
      </w:r>
      <w:r w:rsidR="008A0223">
        <w:rPr>
          <w:rFonts w:cs="Arial"/>
          <w:szCs w:val="22"/>
        </w:rPr>
        <w:t xml:space="preserve"> </w:t>
      </w:r>
      <w:r w:rsidR="00606DC5">
        <w:rPr>
          <w:rFonts w:cs="Arial"/>
          <w:szCs w:val="22"/>
        </w:rPr>
        <w:t xml:space="preserve">a </w:t>
      </w:r>
      <w:r w:rsidR="008A0223">
        <w:rPr>
          <w:rFonts w:cs="Arial"/>
          <w:szCs w:val="22"/>
        </w:rPr>
        <w:t>straight line mean</w:t>
      </w:r>
      <w:r w:rsidR="00606DC5">
        <w:rPr>
          <w:rFonts w:cs="Arial"/>
          <w:szCs w:val="22"/>
        </w:rPr>
        <w:t>s</w:t>
      </w:r>
      <w:r w:rsidR="008A0223">
        <w:rPr>
          <w:rFonts w:cs="Arial"/>
          <w:szCs w:val="22"/>
        </w:rPr>
        <w:t xml:space="preserve"> constant percentage rate reduction per year over time. For some countries</w:t>
      </w:r>
      <w:r w:rsidR="00447FB4">
        <w:rPr>
          <w:rFonts w:cs="Arial"/>
          <w:szCs w:val="22"/>
        </w:rPr>
        <w:t>/ages</w:t>
      </w:r>
      <w:r w:rsidR="008A0223">
        <w:rPr>
          <w:rFonts w:cs="Arial"/>
          <w:szCs w:val="22"/>
        </w:rPr>
        <w:t xml:space="preserve">, </w:t>
      </w:r>
      <w:r w:rsidR="00606DC5">
        <w:rPr>
          <w:rFonts w:cs="Arial"/>
          <w:szCs w:val="22"/>
        </w:rPr>
        <w:t xml:space="preserve">such as </w:t>
      </w:r>
      <w:r w:rsidR="00447FB4">
        <w:rPr>
          <w:rFonts w:cs="Arial"/>
          <w:szCs w:val="22"/>
        </w:rPr>
        <w:t>older Japanese females</w:t>
      </w:r>
      <w:r w:rsidR="008A0223">
        <w:rPr>
          <w:rFonts w:cs="Arial"/>
          <w:szCs w:val="22"/>
        </w:rPr>
        <w:t xml:space="preserve">, the series looks like a straight line, but for others it does not. </w:t>
      </w:r>
      <w:r w:rsidR="00606DC5">
        <w:rPr>
          <w:rFonts w:cs="Arial"/>
          <w:szCs w:val="22"/>
        </w:rPr>
        <w:t>F</w:t>
      </w:r>
      <w:r w:rsidR="008A0223">
        <w:rPr>
          <w:rFonts w:cs="Arial"/>
          <w:szCs w:val="22"/>
        </w:rPr>
        <w:t>igure 4</w:t>
      </w:r>
      <w:r w:rsidR="00BE3B2B" w:rsidRPr="00C71289">
        <w:rPr>
          <w:rFonts w:cs="Arial"/>
          <w:szCs w:val="22"/>
        </w:rPr>
        <w:t xml:space="preserve"> shows </w:t>
      </w:r>
      <w:r w:rsidR="008A0223">
        <w:rPr>
          <w:rFonts w:cs="Arial"/>
          <w:szCs w:val="22"/>
        </w:rPr>
        <w:t xml:space="preserve">a </w:t>
      </w:r>
      <w:r w:rsidR="00BE3B2B" w:rsidRPr="00C71289">
        <w:rPr>
          <w:rFonts w:cs="Arial"/>
          <w:szCs w:val="22"/>
        </w:rPr>
        <w:t xml:space="preserve">reversal of improving trends in mortality </w:t>
      </w:r>
      <w:r w:rsidR="002C410A">
        <w:rPr>
          <w:rFonts w:cs="Arial"/>
          <w:szCs w:val="22"/>
        </w:rPr>
        <w:t>at age 40 years</w:t>
      </w:r>
      <w:r w:rsidR="002C410A" w:rsidRPr="00C71289">
        <w:rPr>
          <w:rFonts w:cs="Arial"/>
          <w:szCs w:val="22"/>
        </w:rPr>
        <w:t xml:space="preserve"> </w:t>
      </w:r>
      <w:r w:rsidR="00BE3B2B" w:rsidRPr="00C71289">
        <w:rPr>
          <w:rFonts w:cs="Arial"/>
          <w:szCs w:val="22"/>
        </w:rPr>
        <w:t>for all countries</w:t>
      </w:r>
      <w:r w:rsidR="00AA4F91">
        <w:rPr>
          <w:rFonts w:cs="Arial"/>
          <w:szCs w:val="22"/>
        </w:rPr>
        <w:t xml:space="preserve"> since 2010</w:t>
      </w:r>
      <w:r w:rsidR="00BE3B2B" w:rsidRPr="00C71289">
        <w:rPr>
          <w:rFonts w:cs="Arial"/>
          <w:szCs w:val="22"/>
        </w:rPr>
        <w:t xml:space="preserve">, more marked </w:t>
      </w:r>
      <w:r w:rsidR="00447FB4">
        <w:rPr>
          <w:rFonts w:cs="Arial"/>
          <w:szCs w:val="22"/>
        </w:rPr>
        <w:t>in some populations</w:t>
      </w:r>
      <w:r w:rsidR="00BE3B2B" w:rsidRPr="00C71289">
        <w:rPr>
          <w:rFonts w:cs="Arial"/>
          <w:szCs w:val="22"/>
        </w:rPr>
        <w:t>.</w:t>
      </w:r>
    </w:p>
    <w:p w14:paraId="51E73B80" w14:textId="2EE28F2B" w:rsidR="00450BAD" w:rsidRDefault="00450BAD" w:rsidP="00BE3B2B">
      <w:pPr>
        <w:rPr>
          <w:rFonts w:cs="Arial"/>
          <w:szCs w:val="22"/>
        </w:rPr>
      </w:pPr>
    </w:p>
    <w:p w14:paraId="7ED8A02D" w14:textId="77777777" w:rsidR="00E02C5F" w:rsidRDefault="00450BAD" w:rsidP="00E02C5F">
      <w:pPr>
        <w:keepNext/>
      </w:pPr>
      <w:r w:rsidRPr="00C71289">
        <w:rPr>
          <w:rFonts w:cs="Arial"/>
          <w:noProof/>
          <w:szCs w:val="22"/>
        </w:rPr>
        <w:lastRenderedPageBreak/>
        <w:drawing>
          <wp:inline distT="0" distB="0" distL="0" distR="0" wp14:anchorId="6D509E16" wp14:editId="36B96B13">
            <wp:extent cx="5553180" cy="616267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_Mx_select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53390" cy="6162908"/>
                    </a:xfrm>
                    <a:prstGeom prst="rect">
                      <a:avLst/>
                    </a:prstGeom>
                  </pic:spPr>
                </pic:pic>
              </a:graphicData>
            </a:graphic>
          </wp:inline>
        </w:drawing>
      </w:r>
    </w:p>
    <w:p w14:paraId="1020046B" w14:textId="6CBADC11" w:rsidR="00450BAD" w:rsidRPr="00C71289" w:rsidRDefault="00E02C5F" w:rsidP="00E02C5F">
      <w:pPr>
        <w:pStyle w:val="Caption"/>
        <w:rPr>
          <w:rFonts w:cs="Arial"/>
          <w:szCs w:val="22"/>
        </w:rPr>
      </w:pPr>
      <w:r>
        <w:t xml:space="preserve">Figure </w:t>
      </w:r>
      <w:fldSimple w:instr=" SEQ Figure \* ARABIC ">
        <w:r w:rsidR="003E61F7">
          <w:rPr>
            <w:noProof/>
          </w:rPr>
          <w:t>5</w:t>
        </w:r>
      </w:fldSimple>
      <w:r>
        <w:t xml:space="preserve">: </w:t>
      </w:r>
      <w:r w:rsidRPr="00AC301E">
        <w:t>Probability of dying in the next 12 months by age in years, 1975-2017</w:t>
      </w:r>
    </w:p>
    <w:p w14:paraId="78E110DB" w14:textId="3B251D79" w:rsidR="00450BAD" w:rsidRDefault="00450BAD" w:rsidP="008A0223">
      <w:pPr>
        <w:rPr>
          <w:rFonts w:cs="Arial"/>
          <w:szCs w:val="22"/>
        </w:rPr>
      </w:pPr>
      <w:r w:rsidRPr="00C71289">
        <w:rPr>
          <w:rFonts w:cs="Arial"/>
          <w:szCs w:val="22"/>
        </w:rPr>
        <w:t xml:space="preserve">At </w:t>
      </w:r>
      <w:r w:rsidR="00A0070A">
        <w:rPr>
          <w:rFonts w:cs="Arial"/>
          <w:szCs w:val="22"/>
        </w:rPr>
        <w:t>under 1 year (age 0)</w:t>
      </w:r>
      <w:r w:rsidRPr="00C71289">
        <w:rPr>
          <w:rFonts w:cs="Arial"/>
          <w:szCs w:val="22"/>
        </w:rPr>
        <w:t xml:space="preserve">, previously declining trends </w:t>
      </w:r>
      <w:commentRangeStart w:id="30"/>
      <w:r w:rsidR="00365B15">
        <w:rPr>
          <w:rFonts w:cs="Arial"/>
          <w:szCs w:val="22"/>
        </w:rPr>
        <w:t>s</w:t>
      </w:r>
      <w:r w:rsidR="002C410A">
        <w:rPr>
          <w:rFonts w:cs="Arial"/>
          <w:szCs w:val="22"/>
        </w:rPr>
        <w:t xml:space="preserve">lowed </w:t>
      </w:r>
      <w:commentRangeEnd w:id="30"/>
      <w:r w:rsidR="00365B15">
        <w:rPr>
          <w:rStyle w:val="CommentReference"/>
          <w:rFonts w:asciiTheme="minorHAnsi" w:eastAsiaTheme="minorHAnsi" w:hAnsiTheme="minorHAnsi" w:cstheme="minorBidi"/>
          <w:lang w:eastAsia="en-US"/>
        </w:rPr>
        <w:commentReference w:id="30"/>
      </w:r>
      <w:r w:rsidRPr="00C71289">
        <w:rPr>
          <w:rFonts w:cs="Arial"/>
          <w:szCs w:val="22"/>
        </w:rPr>
        <w:t xml:space="preserve">in the </w:t>
      </w:r>
      <w:r w:rsidR="002C410A">
        <w:rPr>
          <w:rFonts w:cs="Arial"/>
          <w:szCs w:val="22"/>
        </w:rPr>
        <w:t xml:space="preserve">USA, </w:t>
      </w:r>
      <w:r w:rsidRPr="00C71289">
        <w:rPr>
          <w:rFonts w:cs="Arial"/>
          <w:szCs w:val="22"/>
        </w:rPr>
        <w:t xml:space="preserve">UK, France and Canada, in females, and in males </w:t>
      </w:r>
      <w:r w:rsidR="002C410A">
        <w:rPr>
          <w:rFonts w:cs="Arial"/>
          <w:szCs w:val="22"/>
        </w:rPr>
        <w:t xml:space="preserve">in </w:t>
      </w:r>
      <w:r w:rsidRPr="00C71289">
        <w:rPr>
          <w:rFonts w:cs="Arial"/>
          <w:szCs w:val="22"/>
        </w:rPr>
        <w:t xml:space="preserve">the UK and France. </w:t>
      </w:r>
      <w:r w:rsidR="002C410A">
        <w:rPr>
          <w:rFonts w:cs="Arial"/>
          <w:szCs w:val="22"/>
        </w:rPr>
        <w:t xml:space="preserve">However, </w:t>
      </w:r>
      <w:r w:rsidRPr="00C71289">
        <w:rPr>
          <w:rFonts w:cs="Arial"/>
          <w:szCs w:val="22"/>
        </w:rPr>
        <w:t>at age 40, the USA</w:t>
      </w:r>
      <w:r w:rsidR="002C410A">
        <w:rPr>
          <w:rFonts w:cs="Arial"/>
          <w:szCs w:val="22"/>
        </w:rPr>
        <w:t xml:space="preserve">, again with a </w:t>
      </w:r>
      <w:r w:rsidRPr="00C71289">
        <w:rPr>
          <w:rFonts w:cs="Arial"/>
          <w:szCs w:val="22"/>
        </w:rPr>
        <w:t xml:space="preserve">markedly higher </w:t>
      </w:r>
      <w:r w:rsidR="00256A7C">
        <w:rPr>
          <w:rFonts w:cs="Arial"/>
          <w:szCs w:val="22"/>
        </w:rPr>
        <w:t>risk</w:t>
      </w:r>
      <w:r w:rsidRPr="00C71289">
        <w:rPr>
          <w:rFonts w:cs="Arial"/>
          <w:szCs w:val="22"/>
        </w:rPr>
        <w:t xml:space="preserve"> for both </w:t>
      </w:r>
      <w:r w:rsidR="00D2642F">
        <w:rPr>
          <w:rFonts w:cs="Arial"/>
          <w:szCs w:val="22"/>
        </w:rPr>
        <w:t>males and females</w:t>
      </w:r>
      <w:r w:rsidRPr="00C71289">
        <w:rPr>
          <w:rFonts w:cs="Arial"/>
          <w:szCs w:val="22"/>
        </w:rPr>
        <w:t xml:space="preserve">, </w:t>
      </w:r>
      <w:r w:rsidR="002C410A">
        <w:rPr>
          <w:rFonts w:cs="Arial"/>
          <w:szCs w:val="22"/>
        </w:rPr>
        <w:t xml:space="preserve">shows a </w:t>
      </w:r>
      <w:r w:rsidRPr="00C71289">
        <w:rPr>
          <w:rFonts w:cs="Arial"/>
          <w:szCs w:val="22"/>
        </w:rPr>
        <w:t xml:space="preserve">clear </w:t>
      </w:r>
      <w:r w:rsidR="00256A7C" w:rsidRPr="00C71289">
        <w:rPr>
          <w:rFonts w:cs="Arial"/>
          <w:szCs w:val="22"/>
        </w:rPr>
        <w:t>increas</w:t>
      </w:r>
      <w:r w:rsidR="002C410A">
        <w:rPr>
          <w:rFonts w:cs="Arial"/>
          <w:szCs w:val="22"/>
        </w:rPr>
        <w:t>e</w:t>
      </w:r>
      <w:r w:rsidR="00256A7C" w:rsidRPr="00C71289">
        <w:rPr>
          <w:rFonts w:cs="Arial"/>
          <w:szCs w:val="22"/>
        </w:rPr>
        <w:t xml:space="preserve"> </w:t>
      </w:r>
      <w:r w:rsidRPr="00C71289">
        <w:rPr>
          <w:rFonts w:cs="Arial"/>
          <w:szCs w:val="22"/>
        </w:rPr>
        <w:t>since 2010, more marked</w:t>
      </w:r>
      <w:r w:rsidR="00256A7C">
        <w:rPr>
          <w:rFonts w:cs="Arial"/>
          <w:szCs w:val="22"/>
        </w:rPr>
        <w:t>ly</w:t>
      </w:r>
      <w:r w:rsidRPr="00C71289">
        <w:rPr>
          <w:rFonts w:cs="Arial"/>
          <w:szCs w:val="22"/>
        </w:rPr>
        <w:t xml:space="preserve"> in males. </w:t>
      </w:r>
      <w:r w:rsidR="00256A7C">
        <w:rPr>
          <w:rFonts w:cs="Arial"/>
          <w:szCs w:val="22"/>
        </w:rPr>
        <w:t xml:space="preserve">In </w:t>
      </w:r>
      <w:r w:rsidRPr="00C71289">
        <w:rPr>
          <w:rFonts w:cs="Arial"/>
          <w:szCs w:val="22"/>
        </w:rPr>
        <w:t>Canada</w:t>
      </w:r>
      <w:r w:rsidR="00256A7C">
        <w:rPr>
          <w:rFonts w:cs="Arial"/>
          <w:szCs w:val="22"/>
        </w:rPr>
        <w:t>, and the UK,</w:t>
      </w:r>
      <w:r w:rsidRPr="00C71289">
        <w:rPr>
          <w:rFonts w:cs="Arial"/>
          <w:szCs w:val="22"/>
        </w:rPr>
        <w:t xml:space="preserve"> </w:t>
      </w:r>
      <w:r w:rsidR="00256A7C">
        <w:rPr>
          <w:rFonts w:cs="Arial"/>
          <w:szCs w:val="22"/>
        </w:rPr>
        <w:t xml:space="preserve">risk at age 40 increased </w:t>
      </w:r>
      <w:r w:rsidRPr="00C71289">
        <w:rPr>
          <w:rFonts w:cs="Arial"/>
          <w:szCs w:val="22"/>
        </w:rPr>
        <w:t>more recent</w:t>
      </w:r>
      <w:r w:rsidR="00256A7C">
        <w:rPr>
          <w:rFonts w:cs="Arial"/>
          <w:szCs w:val="22"/>
        </w:rPr>
        <w:t>ly</w:t>
      </w:r>
      <w:r w:rsidRPr="00C71289">
        <w:rPr>
          <w:rFonts w:cs="Arial"/>
          <w:szCs w:val="22"/>
        </w:rPr>
        <w:t xml:space="preserve">. </w:t>
      </w:r>
      <w:r w:rsidR="00256A7C">
        <w:rPr>
          <w:rFonts w:cs="Arial"/>
          <w:szCs w:val="22"/>
        </w:rPr>
        <w:t xml:space="preserve">In </w:t>
      </w:r>
      <w:r w:rsidRPr="00C71289">
        <w:rPr>
          <w:rFonts w:cs="Arial"/>
          <w:szCs w:val="22"/>
        </w:rPr>
        <w:t>France</w:t>
      </w:r>
      <w:r w:rsidR="00D2642F">
        <w:rPr>
          <w:rFonts w:cs="Arial"/>
          <w:szCs w:val="22"/>
        </w:rPr>
        <w:t>,</w:t>
      </w:r>
      <w:r w:rsidRPr="00C71289">
        <w:rPr>
          <w:rFonts w:cs="Arial"/>
          <w:szCs w:val="22"/>
        </w:rPr>
        <w:t xml:space="preserve"> </w:t>
      </w:r>
      <w:r w:rsidR="00256A7C">
        <w:rPr>
          <w:rFonts w:cs="Arial"/>
          <w:szCs w:val="22"/>
        </w:rPr>
        <w:t xml:space="preserve">trends </w:t>
      </w:r>
      <w:r w:rsidRPr="00C71289">
        <w:rPr>
          <w:rFonts w:cs="Arial"/>
          <w:szCs w:val="22"/>
        </w:rPr>
        <w:t xml:space="preserve">continued </w:t>
      </w:r>
      <w:r w:rsidR="002C410A">
        <w:rPr>
          <w:rFonts w:cs="Arial"/>
          <w:szCs w:val="22"/>
        </w:rPr>
        <w:t>downwards</w:t>
      </w:r>
      <w:r w:rsidRPr="00C71289">
        <w:rPr>
          <w:rFonts w:cs="Arial"/>
          <w:szCs w:val="22"/>
        </w:rPr>
        <w:t xml:space="preserve">. At ages 80 and 90 years, the USA no longer </w:t>
      </w:r>
      <w:r w:rsidR="00256A7C">
        <w:rPr>
          <w:rFonts w:cs="Arial"/>
          <w:szCs w:val="22"/>
        </w:rPr>
        <w:t>has the highest risk; the UK does</w:t>
      </w:r>
      <w:r w:rsidRPr="00C71289">
        <w:rPr>
          <w:rFonts w:cs="Arial"/>
          <w:szCs w:val="22"/>
        </w:rPr>
        <w:t>.</w:t>
      </w:r>
    </w:p>
    <w:p w14:paraId="05806C4C" w14:textId="2AC741DA" w:rsidR="007000DF" w:rsidRDefault="007000DF" w:rsidP="008A0223">
      <w:pPr>
        <w:rPr>
          <w:rFonts w:cs="Arial"/>
          <w:szCs w:val="22"/>
        </w:rPr>
      </w:pPr>
    </w:p>
    <w:p w14:paraId="3F5D7243" w14:textId="56E7C8A3" w:rsidR="00A270C5" w:rsidRPr="00C71289" w:rsidRDefault="00A270C5" w:rsidP="007370DB">
      <w:pPr>
        <w:pStyle w:val="Heading1"/>
        <w:rPr>
          <w:rFonts w:ascii="Arial" w:hAnsi="Arial" w:cs="Arial"/>
          <w:sz w:val="22"/>
          <w:szCs w:val="22"/>
        </w:rPr>
      </w:pPr>
      <w:commentRangeStart w:id="31"/>
      <w:commentRangeStart w:id="32"/>
      <w:r w:rsidRPr="00C71289">
        <w:rPr>
          <w:rFonts w:ascii="Arial" w:hAnsi="Arial" w:cs="Arial"/>
          <w:sz w:val="22"/>
          <w:szCs w:val="22"/>
        </w:rPr>
        <w:lastRenderedPageBreak/>
        <w:t>Discussion</w:t>
      </w:r>
      <w:commentRangeEnd w:id="31"/>
      <w:r w:rsidR="004A76F7">
        <w:rPr>
          <w:rStyle w:val="CommentReference"/>
          <w:rFonts w:asciiTheme="minorHAnsi" w:eastAsiaTheme="minorHAnsi" w:hAnsiTheme="minorHAnsi" w:cstheme="minorBidi"/>
          <w:b w:val="0"/>
          <w:smallCaps w:val="0"/>
        </w:rPr>
        <w:commentReference w:id="31"/>
      </w:r>
      <w:commentRangeEnd w:id="32"/>
      <w:r w:rsidR="00860A25">
        <w:rPr>
          <w:rStyle w:val="CommentReference"/>
          <w:rFonts w:asciiTheme="minorHAnsi" w:eastAsiaTheme="minorHAnsi" w:hAnsiTheme="minorHAnsi" w:cstheme="minorBidi"/>
          <w:b w:val="0"/>
          <w:smallCaps w:val="0"/>
        </w:rPr>
        <w:commentReference w:id="32"/>
      </w:r>
    </w:p>
    <w:p w14:paraId="364F2172" w14:textId="232FF453" w:rsidR="001D5F6B" w:rsidRDefault="00C26B75" w:rsidP="007370DB">
      <w:pPr>
        <w:rPr>
          <w:rFonts w:cs="Arial"/>
          <w:szCs w:val="22"/>
        </w:rPr>
      </w:pPr>
      <w:r>
        <w:rPr>
          <w:rFonts w:cs="Arial"/>
          <w:szCs w:val="22"/>
        </w:rPr>
        <w:t>W</w:t>
      </w:r>
      <w:r w:rsidR="00243BED" w:rsidRPr="00C71289">
        <w:rPr>
          <w:rFonts w:cs="Arial"/>
          <w:szCs w:val="22"/>
        </w:rPr>
        <w:t xml:space="preserve">e </w:t>
      </w:r>
      <w:r w:rsidR="002C410A">
        <w:rPr>
          <w:rFonts w:cs="Arial"/>
          <w:szCs w:val="22"/>
        </w:rPr>
        <w:t xml:space="preserve">asked </w:t>
      </w:r>
      <w:r w:rsidR="00EA1B36">
        <w:rPr>
          <w:rFonts w:cs="Arial"/>
          <w:szCs w:val="22"/>
        </w:rPr>
        <w:t xml:space="preserve">whether </w:t>
      </w:r>
      <w:r w:rsidR="001D5F6B">
        <w:rPr>
          <w:rFonts w:cs="Arial"/>
          <w:szCs w:val="22"/>
        </w:rPr>
        <w:t>LV</w:t>
      </w:r>
      <w:r w:rsidR="00EA1B36">
        <w:rPr>
          <w:rFonts w:cs="Arial"/>
          <w:szCs w:val="22"/>
        </w:rPr>
        <w:t xml:space="preserve">, measured as </w:t>
      </w:r>
      <w:r w:rsidR="00AC4549">
        <w:rPr>
          <w:rFonts w:cs="Arial"/>
          <w:szCs w:val="22"/>
        </w:rPr>
        <w:t>LD</w:t>
      </w:r>
      <w:r w:rsidR="00EA1B36">
        <w:rPr>
          <w:rFonts w:cs="Arial"/>
          <w:szCs w:val="22"/>
        </w:rPr>
        <w:t xml:space="preserve">, could a) identify changes that otherwise would be missed and b) detect changes in trends earlier, in the context of the recent divergence from </w:t>
      </w:r>
      <w:r w:rsidR="002C410A">
        <w:rPr>
          <w:rFonts w:cs="Arial"/>
          <w:szCs w:val="22"/>
        </w:rPr>
        <w:t xml:space="preserve">earlier trends in </w:t>
      </w:r>
      <w:r w:rsidR="00C52960">
        <w:rPr>
          <w:rFonts w:cs="Arial"/>
          <w:szCs w:val="22"/>
        </w:rPr>
        <w:t>e0</w:t>
      </w:r>
      <w:r w:rsidR="00EA1B36">
        <w:rPr>
          <w:rFonts w:cs="Arial"/>
          <w:szCs w:val="22"/>
        </w:rPr>
        <w:t xml:space="preserve"> in </w:t>
      </w:r>
      <w:r w:rsidR="001D5F6B">
        <w:rPr>
          <w:rFonts w:cs="Arial"/>
          <w:szCs w:val="22"/>
        </w:rPr>
        <w:t>five</w:t>
      </w:r>
      <w:r w:rsidR="00EA1B36">
        <w:rPr>
          <w:rFonts w:cs="Arial"/>
          <w:szCs w:val="22"/>
        </w:rPr>
        <w:t xml:space="preserve"> high-income countries</w:t>
      </w:r>
      <w:r w:rsidR="001D5F6B">
        <w:rPr>
          <w:rFonts w:cs="Arial"/>
          <w:szCs w:val="22"/>
        </w:rPr>
        <w:t>, and</w:t>
      </w:r>
      <w:r w:rsidR="0087175C">
        <w:rPr>
          <w:rFonts w:cs="Arial"/>
          <w:szCs w:val="22"/>
        </w:rPr>
        <w:t xml:space="preserve"> thus</w:t>
      </w:r>
      <w:r w:rsidR="001D5F6B">
        <w:rPr>
          <w:rFonts w:cs="Arial"/>
          <w:szCs w:val="22"/>
        </w:rPr>
        <w:t xml:space="preserve"> whether </w:t>
      </w:r>
      <w:r w:rsidR="00E86458">
        <w:rPr>
          <w:rFonts w:cs="Arial"/>
          <w:szCs w:val="22"/>
        </w:rPr>
        <w:t>LD</w:t>
      </w:r>
      <w:r w:rsidR="001D5F6B">
        <w:rPr>
          <w:rFonts w:cs="Arial"/>
          <w:szCs w:val="22"/>
        </w:rPr>
        <w:t xml:space="preserve"> </w:t>
      </w:r>
      <w:r w:rsidR="002C410A">
        <w:rPr>
          <w:rFonts w:cs="Arial"/>
          <w:szCs w:val="22"/>
        </w:rPr>
        <w:t xml:space="preserve">should be considered alongside </w:t>
      </w:r>
      <w:r w:rsidR="00C52960">
        <w:rPr>
          <w:rFonts w:cs="Arial"/>
          <w:szCs w:val="22"/>
        </w:rPr>
        <w:t>e0</w:t>
      </w:r>
      <w:r w:rsidR="001D5F6B">
        <w:rPr>
          <w:rFonts w:cs="Arial"/>
          <w:szCs w:val="22"/>
        </w:rPr>
        <w:t xml:space="preserve"> </w:t>
      </w:r>
      <w:r w:rsidR="002C410A">
        <w:rPr>
          <w:rFonts w:cs="Arial"/>
          <w:szCs w:val="22"/>
        </w:rPr>
        <w:t xml:space="preserve">in routine monitoring of </w:t>
      </w:r>
      <w:r w:rsidR="001D5F6B">
        <w:rPr>
          <w:rFonts w:cs="Arial"/>
          <w:szCs w:val="22"/>
        </w:rPr>
        <w:t>population health</w:t>
      </w:r>
      <w:r w:rsidR="00EA1B36">
        <w:rPr>
          <w:rFonts w:cs="Arial"/>
          <w:szCs w:val="22"/>
        </w:rPr>
        <w:t xml:space="preserve">. </w:t>
      </w:r>
      <w:r w:rsidR="001D5F6B">
        <w:rPr>
          <w:rFonts w:cs="Arial"/>
          <w:szCs w:val="22"/>
        </w:rPr>
        <w:t xml:space="preserve">We found </w:t>
      </w:r>
      <w:r w:rsidR="007765F8">
        <w:rPr>
          <w:rFonts w:cs="Arial"/>
          <w:szCs w:val="22"/>
        </w:rPr>
        <w:t xml:space="preserve">a deviation from earlier trends in </w:t>
      </w:r>
      <w:r w:rsidR="001D5F6B">
        <w:rPr>
          <w:rFonts w:cs="Arial"/>
          <w:szCs w:val="22"/>
        </w:rPr>
        <w:t>t</w:t>
      </w:r>
      <w:r w:rsidR="00B1280E">
        <w:rPr>
          <w:rFonts w:cs="Arial"/>
          <w:szCs w:val="22"/>
        </w:rPr>
        <w:t xml:space="preserve">he USA, UK and Canada in </w:t>
      </w:r>
      <w:r w:rsidR="007765F8">
        <w:rPr>
          <w:rFonts w:cs="Arial"/>
          <w:szCs w:val="22"/>
        </w:rPr>
        <w:t xml:space="preserve">both </w:t>
      </w:r>
      <w:r w:rsidR="0087175C">
        <w:rPr>
          <w:rFonts w:cs="Arial"/>
          <w:szCs w:val="22"/>
        </w:rPr>
        <w:t>e0</w:t>
      </w:r>
      <w:r w:rsidR="00B1280E">
        <w:rPr>
          <w:rFonts w:cs="Arial"/>
          <w:szCs w:val="22"/>
        </w:rPr>
        <w:t xml:space="preserve"> and </w:t>
      </w:r>
      <w:r w:rsidR="00E86458">
        <w:rPr>
          <w:rFonts w:cs="Arial"/>
          <w:szCs w:val="22"/>
        </w:rPr>
        <w:t>LD</w:t>
      </w:r>
      <w:r w:rsidR="00B1280E">
        <w:rPr>
          <w:rFonts w:cs="Arial"/>
          <w:szCs w:val="22"/>
        </w:rPr>
        <w:t xml:space="preserve">. </w:t>
      </w:r>
      <w:commentRangeStart w:id="33"/>
      <w:commentRangeStart w:id="34"/>
      <w:r w:rsidR="007765F8">
        <w:rPr>
          <w:rFonts w:cs="Arial"/>
          <w:szCs w:val="22"/>
        </w:rPr>
        <w:t xml:space="preserve">In each case the change </w:t>
      </w:r>
      <w:r w:rsidR="004769D6">
        <w:rPr>
          <w:rFonts w:cs="Arial"/>
          <w:szCs w:val="22"/>
        </w:rPr>
        <w:t>in</w:t>
      </w:r>
      <w:r w:rsidR="007B7363">
        <w:rPr>
          <w:rFonts w:cs="Arial"/>
          <w:szCs w:val="22"/>
        </w:rPr>
        <w:t xml:space="preserve"> </w:t>
      </w:r>
      <w:r w:rsidR="0087175C">
        <w:rPr>
          <w:rFonts w:cs="Arial"/>
          <w:szCs w:val="22"/>
        </w:rPr>
        <w:t xml:space="preserve">e0 </w:t>
      </w:r>
      <w:r w:rsidR="004769D6">
        <w:rPr>
          <w:rFonts w:cs="Arial"/>
          <w:szCs w:val="22"/>
        </w:rPr>
        <w:t xml:space="preserve">was </w:t>
      </w:r>
      <w:r w:rsidR="004769D6" w:rsidRPr="00C71289">
        <w:rPr>
          <w:rFonts w:cs="Arial"/>
          <w:szCs w:val="22"/>
        </w:rPr>
        <w:t xml:space="preserve">preceded by </w:t>
      </w:r>
      <w:r w:rsidR="004769D6">
        <w:rPr>
          <w:rFonts w:cs="Arial"/>
          <w:szCs w:val="22"/>
        </w:rPr>
        <w:t xml:space="preserve">increases in </w:t>
      </w:r>
      <w:r w:rsidR="00E86458">
        <w:rPr>
          <w:rFonts w:cs="Arial"/>
          <w:szCs w:val="22"/>
        </w:rPr>
        <w:t>LD</w:t>
      </w:r>
      <w:r w:rsidR="004769D6">
        <w:rPr>
          <w:rFonts w:cs="Arial"/>
          <w:szCs w:val="22"/>
        </w:rPr>
        <w:t>,</w:t>
      </w:r>
      <w:r w:rsidR="001D5F6B">
        <w:rPr>
          <w:rFonts w:cs="Arial"/>
          <w:szCs w:val="22"/>
        </w:rPr>
        <w:t xml:space="preserve"> suggesting </w:t>
      </w:r>
      <w:r w:rsidR="007765F8">
        <w:rPr>
          <w:rFonts w:cs="Arial"/>
          <w:szCs w:val="22"/>
        </w:rPr>
        <w:t xml:space="preserve">that </w:t>
      </w:r>
      <w:r w:rsidR="001D5F6B">
        <w:rPr>
          <w:rFonts w:cs="Arial"/>
          <w:szCs w:val="22"/>
        </w:rPr>
        <w:t xml:space="preserve">monitoring of </w:t>
      </w:r>
      <w:r w:rsidR="007765F8">
        <w:rPr>
          <w:rFonts w:cs="Arial"/>
          <w:szCs w:val="22"/>
        </w:rPr>
        <w:t xml:space="preserve">the latter </w:t>
      </w:r>
      <w:r w:rsidR="0087175C">
        <w:rPr>
          <w:rFonts w:cs="Arial"/>
          <w:szCs w:val="22"/>
        </w:rPr>
        <w:t xml:space="preserve">may </w:t>
      </w:r>
      <w:r w:rsidR="001D5F6B">
        <w:rPr>
          <w:rFonts w:cs="Arial"/>
          <w:szCs w:val="22"/>
        </w:rPr>
        <w:t xml:space="preserve">have detected these changes earlier. </w:t>
      </w:r>
      <w:commentRangeEnd w:id="33"/>
      <w:r w:rsidR="007765F8">
        <w:rPr>
          <w:rStyle w:val="CommentReference"/>
          <w:rFonts w:asciiTheme="minorHAnsi" w:eastAsiaTheme="minorHAnsi" w:hAnsiTheme="minorHAnsi" w:cstheme="minorBidi"/>
          <w:lang w:eastAsia="en-US"/>
        </w:rPr>
        <w:commentReference w:id="33"/>
      </w:r>
      <w:commentRangeEnd w:id="34"/>
      <w:r w:rsidR="007757B6">
        <w:rPr>
          <w:rStyle w:val="CommentReference"/>
          <w:rFonts w:asciiTheme="minorHAnsi" w:eastAsiaTheme="minorHAnsi" w:hAnsiTheme="minorHAnsi" w:cstheme="minorBidi"/>
          <w:lang w:eastAsia="en-US"/>
        </w:rPr>
        <w:commentReference w:id="34"/>
      </w:r>
      <w:r w:rsidR="00C82CF9">
        <w:rPr>
          <w:rFonts w:cs="Arial"/>
          <w:szCs w:val="22"/>
        </w:rPr>
        <w:t xml:space="preserve">By contrast, existing trends largely held for Japan, and, to a lesser extent, France. </w:t>
      </w:r>
    </w:p>
    <w:p w14:paraId="7624B26E" w14:textId="56A17365" w:rsidR="004769D6" w:rsidRDefault="001D5F6B" w:rsidP="007370DB">
      <w:pPr>
        <w:rPr>
          <w:rFonts w:cs="Arial"/>
          <w:szCs w:val="22"/>
        </w:rPr>
      </w:pPr>
      <w:r>
        <w:rPr>
          <w:rFonts w:cs="Arial"/>
          <w:szCs w:val="22"/>
        </w:rPr>
        <w:t xml:space="preserve">When mortality by age </w:t>
      </w:r>
      <w:r w:rsidR="00C82CF9">
        <w:rPr>
          <w:rFonts w:cs="Arial"/>
          <w:szCs w:val="22"/>
        </w:rPr>
        <w:t>was</w:t>
      </w:r>
      <w:r>
        <w:rPr>
          <w:rFonts w:cs="Arial"/>
          <w:szCs w:val="22"/>
        </w:rPr>
        <w:t xml:space="preserve"> examined, it seems the </w:t>
      </w:r>
      <w:r w:rsidR="00EB57D6">
        <w:rPr>
          <w:rFonts w:cs="Arial"/>
          <w:szCs w:val="22"/>
        </w:rPr>
        <w:t xml:space="preserve">increase in </w:t>
      </w:r>
      <w:r w:rsidR="00E86458">
        <w:rPr>
          <w:rFonts w:cs="Arial"/>
          <w:szCs w:val="22"/>
        </w:rPr>
        <w:t>LD in the UK, USA and Canada</w:t>
      </w:r>
      <w:r>
        <w:rPr>
          <w:rFonts w:cs="Arial"/>
          <w:szCs w:val="22"/>
        </w:rPr>
        <w:t xml:space="preserve"> may be </w:t>
      </w:r>
      <w:r w:rsidR="004769D6">
        <w:rPr>
          <w:rFonts w:cs="Arial"/>
          <w:szCs w:val="22"/>
        </w:rPr>
        <w:t xml:space="preserve">driven by an increase in </w:t>
      </w:r>
      <w:r w:rsidR="0087175C">
        <w:rPr>
          <w:rFonts w:cs="Arial"/>
          <w:szCs w:val="22"/>
        </w:rPr>
        <w:t>young- and mid</w:t>
      </w:r>
      <w:r w:rsidR="004769D6">
        <w:rPr>
          <w:rFonts w:cs="Arial"/>
          <w:szCs w:val="22"/>
        </w:rPr>
        <w:t>-age mortality.</w:t>
      </w:r>
      <w:r>
        <w:rPr>
          <w:rFonts w:cs="Arial"/>
          <w:szCs w:val="22"/>
        </w:rPr>
        <w:t xml:space="preserve"> This is consistent with </w:t>
      </w:r>
      <w:r w:rsidR="007765F8">
        <w:rPr>
          <w:rFonts w:cs="Arial"/>
          <w:szCs w:val="22"/>
        </w:rPr>
        <w:t xml:space="preserve">theory and other evidence on how reductions in </w:t>
      </w:r>
      <w:r>
        <w:rPr>
          <w:rFonts w:cs="Arial"/>
          <w:szCs w:val="22"/>
        </w:rPr>
        <w:t xml:space="preserve">premature mortality </w:t>
      </w:r>
      <w:r w:rsidR="007765F8">
        <w:rPr>
          <w:rFonts w:cs="Arial"/>
          <w:szCs w:val="22"/>
        </w:rPr>
        <w:t xml:space="preserve">are contributing to </w:t>
      </w:r>
      <w:r>
        <w:rPr>
          <w:rFonts w:cs="Arial"/>
          <w:szCs w:val="22"/>
        </w:rPr>
        <w:t>decreas</w:t>
      </w:r>
      <w:r w:rsidR="007765F8">
        <w:rPr>
          <w:rFonts w:cs="Arial"/>
          <w:szCs w:val="22"/>
        </w:rPr>
        <w:t xml:space="preserve">es </w:t>
      </w:r>
      <w:r>
        <w:rPr>
          <w:rFonts w:cs="Arial"/>
          <w:szCs w:val="22"/>
        </w:rPr>
        <w:t xml:space="preserve">in </w:t>
      </w:r>
      <w:r w:rsidR="0087175C">
        <w:rPr>
          <w:rFonts w:cs="Arial"/>
          <w:szCs w:val="22"/>
        </w:rPr>
        <w:t>LD</w:t>
      </w:r>
      <w:r>
        <w:rPr>
          <w:rFonts w:cs="Arial"/>
          <w:szCs w:val="22"/>
        </w:rPr>
        <w:t>.</w:t>
      </w:r>
      <w:r>
        <w:rPr>
          <w:rFonts w:cs="Arial"/>
          <w:szCs w:val="22"/>
        </w:rPr>
        <w:fldChar w:fldCharType="begin">
          <w:fldData xml:space="preserve">PEVuZE5vdGU+PENpdGU+PEF1dGhvcj5WYXVwZWw8L0F1dGhvcj48WWVhcj4yMDExPC9ZZWFyPjxS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=
</w:fldData>
        </w:fldChar>
      </w:r>
      <w:r w:rsidR="00DC2220">
        <w:rPr>
          <w:rFonts w:cs="Arial"/>
          <w:szCs w:val="22"/>
        </w:rPr>
        <w:instrText xml:space="preserve"> ADDIN EN.CITE </w:instrText>
      </w:r>
      <w:r w:rsidR="00DC2220">
        <w:rPr>
          <w:rFonts w:cs="Arial"/>
          <w:szCs w:val="22"/>
        </w:rPr>
        <w:fldChar w:fldCharType="begin">
          <w:fldData xml:space="preserve">PEVuZE5vdGU+PENpdGU+PEF1dGhvcj5WYXVwZWw8L0F1dGhvcj48WWVhcj4yMDExPC9ZZWFyPjxS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=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Pr>
          <w:rFonts w:cs="Arial"/>
          <w:szCs w:val="22"/>
        </w:rPr>
      </w:r>
      <w:r>
        <w:rPr>
          <w:rFonts w:cs="Arial"/>
          <w:szCs w:val="22"/>
        </w:rPr>
        <w:fldChar w:fldCharType="separate"/>
      </w:r>
      <w:r w:rsidR="005E1385" w:rsidRPr="005E1385">
        <w:rPr>
          <w:rFonts w:cs="Arial"/>
          <w:noProof/>
          <w:szCs w:val="22"/>
          <w:vertAlign w:val="superscript"/>
        </w:rPr>
        <w:t>6 18</w:t>
      </w:r>
      <w:r>
        <w:rPr>
          <w:rFonts w:cs="Arial"/>
          <w:szCs w:val="22"/>
        </w:rPr>
        <w:fldChar w:fldCharType="end"/>
      </w:r>
      <w:r w:rsidR="0029140A">
        <w:rPr>
          <w:rFonts w:cs="Arial"/>
          <w:szCs w:val="22"/>
        </w:rPr>
        <w:t xml:space="preserve"> </w:t>
      </w:r>
    </w:p>
    <w:p w14:paraId="4EED03B5" w14:textId="77777777" w:rsidR="00AC4549" w:rsidRDefault="00AC4549" w:rsidP="001711B7">
      <w:pPr>
        <w:pStyle w:val="Heading2"/>
        <w:rPr>
          <w:rFonts w:cs="Arial"/>
          <w:szCs w:val="22"/>
        </w:rPr>
      </w:pPr>
    </w:p>
    <w:p w14:paraId="5A67F717" w14:textId="77777777" w:rsidR="001A178D" w:rsidRDefault="001A178D" w:rsidP="001D0E82">
      <w:pPr>
        <w:pStyle w:val="Heading2"/>
      </w:pPr>
      <w:r>
        <w:t xml:space="preserve">Can life disparity be used to detect changes in trends earlier? </w:t>
      </w:r>
    </w:p>
    <w:p w14:paraId="46968950" w14:textId="3D0A10E0" w:rsidR="00AC4549" w:rsidRDefault="001A178D" w:rsidP="001A178D">
      <w:pPr>
        <w:rPr>
          <w:lang w:eastAsia="en-US"/>
        </w:rPr>
      </w:pPr>
      <w:r>
        <w:rPr>
          <w:lang w:eastAsia="en-US"/>
        </w:rPr>
        <w:t>An increase in LD</w:t>
      </w:r>
      <w:r w:rsidR="004E42D5">
        <w:rPr>
          <w:lang w:eastAsia="en-US"/>
        </w:rPr>
        <w:t xml:space="preserve"> </w:t>
      </w:r>
      <w:r>
        <w:rPr>
          <w:lang w:eastAsia="en-US"/>
        </w:rPr>
        <w:t>in isolation</w:t>
      </w:r>
      <w:r w:rsidR="004E42D5">
        <w:rPr>
          <w:lang w:eastAsia="en-US"/>
        </w:rPr>
        <w:t xml:space="preserve"> </w:t>
      </w:r>
      <w:r>
        <w:rPr>
          <w:lang w:eastAsia="en-US"/>
        </w:rPr>
        <w:t>may</w:t>
      </w:r>
      <w:r w:rsidR="007765F8">
        <w:rPr>
          <w:lang w:eastAsia="en-US"/>
        </w:rPr>
        <w:t xml:space="preserve"> </w:t>
      </w:r>
      <w:r>
        <w:rPr>
          <w:lang w:eastAsia="en-US"/>
        </w:rPr>
        <w:t>cause</w:t>
      </w:r>
      <w:r w:rsidR="004E42D5">
        <w:rPr>
          <w:lang w:eastAsia="en-US"/>
        </w:rPr>
        <w:t xml:space="preserve"> a public health ‘false alarm’. </w:t>
      </w:r>
      <w:r w:rsidR="007765F8">
        <w:rPr>
          <w:lang w:eastAsia="en-US"/>
        </w:rPr>
        <w:t xml:space="preserve">A study of </w:t>
      </w:r>
      <w:r w:rsidR="004E42D5">
        <w:rPr>
          <w:lang w:eastAsia="en-US"/>
        </w:rPr>
        <w:t xml:space="preserve">two populations with </w:t>
      </w:r>
      <w:r w:rsidR="008A47C4">
        <w:rPr>
          <w:lang w:eastAsia="en-US"/>
        </w:rPr>
        <w:t>increasing</w:t>
      </w:r>
      <w:r w:rsidR="004E42D5">
        <w:rPr>
          <w:lang w:eastAsia="en-US"/>
        </w:rPr>
        <w:t xml:space="preserve"> longevity, Japan and Hong Kong, showed that LD can increase </w:t>
      </w:r>
      <w:r w:rsidR="00AC4549">
        <w:rPr>
          <w:lang w:eastAsia="en-US"/>
        </w:rPr>
        <w:t>where no adverse trends</w:t>
      </w:r>
      <w:r w:rsidR="004E42D5">
        <w:rPr>
          <w:lang w:eastAsia="en-US"/>
        </w:rPr>
        <w:t xml:space="preserve"> in mortality are occurring</w:t>
      </w:r>
      <w:r w:rsidR="00AC4549">
        <w:rPr>
          <w:lang w:eastAsia="en-US"/>
        </w:rPr>
        <w:t xml:space="preserve"> at any age</w:t>
      </w:r>
      <w:r w:rsidR="004E42D5">
        <w:rPr>
          <w:lang w:eastAsia="en-US"/>
        </w:rPr>
        <w:t xml:space="preserve">, and while </w:t>
      </w:r>
      <w:r w:rsidR="00830FA9">
        <w:rPr>
          <w:lang w:eastAsia="en-US"/>
        </w:rPr>
        <w:t>e0</w:t>
      </w:r>
      <w:r w:rsidR="004E42D5">
        <w:rPr>
          <w:lang w:eastAsia="en-US"/>
        </w:rPr>
        <w:t xml:space="preserve"> continue</w:t>
      </w:r>
      <w:r>
        <w:rPr>
          <w:lang w:eastAsia="en-US"/>
        </w:rPr>
        <w:t>s</w:t>
      </w:r>
      <w:r w:rsidR="004E42D5">
        <w:rPr>
          <w:lang w:eastAsia="en-US"/>
        </w:rPr>
        <w:t xml:space="preserve"> to increase.</w:t>
      </w:r>
      <w:r w:rsidR="004E42D5">
        <w:rPr>
          <w:lang w:eastAsia="en-US"/>
        </w:rPr>
        <w:fldChar w:fldCharType="begin"/>
      </w:r>
      <w:r w:rsidR="00DC2220">
        <w:rPr>
          <w:lang w:eastAsia="en-US"/>
        </w:rPr>
        <w:instrText xml:space="preserve"> ADDIN EN.CITE &lt;EndNote&gt;&lt;Cite&gt;&lt;Author&gt;Zheng&lt;/Author&gt;&lt;Year&gt;2020&lt;/Year&gt;&lt;RecNum&gt;78&lt;/RecNum&gt;&lt;DisplayText&gt;&lt;style face="superscript"&gt;8&lt;/style&gt;&lt;/DisplayText&gt;&lt;record&gt;&lt;rec-number&gt;78&lt;/rec-number&gt;&lt;foreign-keys&gt;&lt;key app="EN" db-id="9vvtta0t42fee5eeva8xarpbe9srzdetrx2a" timestamp="1611671434"&gt;78&lt;/key&gt;&lt;/foreign-keys&gt;&lt;ref-type name="Journal Article"&gt;17&lt;/ref-type&gt;&lt;contributors&gt;&lt;authors&gt;&lt;author&gt;Zheng, Y.&lt;/author&gt;&lt;author&gt;Chen, M.&lt;/author&gt;&lt;author&gt;Yip, P. S.&lt;/author&gt;&lt;/authors&gt;&lt;/contributors&gt;&lt;auth-address&gt;Department of Social Work and Social Administration, Faculty of Social Sciences, The University of Hong Kong, Hong Kong, China.&amp;#xD;Center for Demographic Research, Université catholique de Louvain, Ottignies-Louvainla-Neuve, Belgium.&amp;#xD;HKJC Centre for Suicide Research and Prevention, The University of Hong Kong, Hong Kong, China.&lt;/auth-address&gt;&lt;titles&gt;&lt;title&gt;A Decomposition of Life Expectancy and Life Disparity: Comparison Between Hong Kong and Japan&lt;/title&gt;&lt;secondary-title&gt;Int J Health Policy Manag&lt;/secondary-title&gt;&lt;/titles&gt;&lt;periodical&gt;&lt;full-title&gt;Int J Health Policy Manag&lt;/full-title&gt;&lt;/periodical&gt;&lt;edition&gt;2020/07/03&lt;/edition&gt;&lt;keywords&gt;&lt;keyword&gt;Hong Kong&lt;/keyword&gt;&lt;keyword&gt;Japan&lt;/keyword&gt;&lt;keyword&gt;Life Disparity&lt;/keyword&gt;&lt;keyword&gt;Life Expectancy&lt;/keyword&gt;&lt;keyword&gt;Mortality&lt;/keyword&gt;&lt;/keywords&gt;&lt;dates&gt;&lt;year&gt;2020&lt;/year&gt;&lt;pub-dates&gt;&lt;date&gt;Jan 27&lt;/date&gt;&lt;/pub-dates&gt;&lt;/dates&gt;&lt;isbn&gt;2322-5939&lt;/isbn&gt;&lt;accession-num&gt;32610743&lt;/accession-num&gt;&lt;urls&gt;&lt;related-urls&gt;&lt;url&gt;https://www.ijhpm.com/article_3748_d70ab8af86dabdb95ce1b522f654893d.pdf&lt;/url&gt;&lt;/related-urls&gt;&lt;/urls&gt;&lt;electronic-resource-num&gt;10.15171/ijhpm.2019.142&lt;/electronic-resource-num&gt;&lt;remote-database-provider&gt;NLM&lt;/remote-database-provider&gt;&lt;language&gt;eng&lt;/language&gt;&lt;/record&gt;&lt;/Cite&gt;&lt;/EndNote&gt;</w:instrText>
      </w:r>
      <w:r w:rsidR="004E42D5">
        <w:rPr>
          <w:lang w:eastAsia="en-US"/>
        </w:rPr>
        <w:fldChar w:fldCharType="separate"/>
      </w:r>
      <w:r w:rsidR="004E42D5" w:rsidRPr="004E42D5">
        <w:rPr>
          <w:noProof/>
          <w:vertAlign w:val="superscript"/>
          <w:lang w:eastAsia="en-US"/>
        </w:rPr>
        <w:t>8</w:t>
      </w:r>
      <w:r w:rsidR="004E42D5">
        <w:rPr>
          <w:lang w:eastAsia="en-US"/>
        </w:rPr>
        <w:fldChar w:fldCharType="end"/>
      </w:r>
      <w:r w:rsidR="004E42D5">
        <w:rPr>
          <w:lang w:eastAsia="en-US"/>
        </w:rPr>
        <w:t xml:space="preserve"> Conversely, analysis of the burden of COVID-19 on mortality in the UK found lifespan inequality decreased</w:t>
      </w:r>
      <w:r w:rsidR="00AD18F0">
        <w:rPr>
          <w:lang w:eastAsia="en-US"/>
        </w:rPr>
        <w:t xml:space="preserve"> </w:t>
      </w:r>
      <w:r>
        <w:rPr>
          <w:lang w:eastAsia="en-US"/>
        </w:rPr>
        <w:t>during</w:t>
      </w:r>
      <w:r w:rsidR="00AD18F0">
        <w:rPr>
          <w:lang w:eastAsia="en-US"/>
        </w:rPr>
        <w:t xml:space="preserve"> the </w:t>
      </w:r>
      <w:r>
        <w:rPr>
          <w:lang w:eastAsia="en-US"/>
        </w:rPr>
        <w:t xml:space="preserve">first year of the </w:t>
      </w:r>
      <w:r w:rsidR="00AD18F0">
        <w:rPr>
          <w:lang w:eastAsia="en-US"/>
        </w:rPr>
        <w:t>pandemic</w:t>
      </w:r>
      <w:r w:rsidR="004E42D5">
        <w:rPr>
          <w:lang w:eastAsia="en-US"/>
        </w:rPr>
        <w:t xml:space="preserve">, while e0 </w:t>
      </w:r>
      <w:r w:rsidR="007765F8">
        <w:rPr>
          <w:lang w:eastAsia="en-US"/>
        </w:rPr>
        <w:t xml:space="preserve">also </w:t>
      </w:r>
      <w:r w:rsidR="004E42D5">
        <w:rPr>
          <w:lang w:eastAsia="en-US"/>
        </w:rPr>
        <w:t>decreased.</w:t>
      </w:r>
      <w:r w:rsidR="000A5691">
        <w:rPr>
          <w:lang w:eastAsia="en-US"/>
        </w:rPr>
        <w:fldChar w:fldCharType="begin"/>
      </w:r>
      <w:r w:rsidR="00DC2220">
        <w:rPr>
          <w:lang w:eastAsia="en-US"/>
        </w:rPr>
        <w:instrText xml:space="preserve"> ADDIN EN.CITE &lt;EndNote&gt;&lt;Cite&gt;&lt;Author&gt;Aburto&lt;/Author&gt;&lt;Year&gt;2020&lt;/Year&gt;&lt;RecNum&gt;93&lt;/RecNum&gt;&lt;DisplayText&gt;&lt;style face="superscript"&gt;3&lt;/style&gt;&lt;/DisplayText&gt;&lt;record&gt;&lt;rec-number&gt;93&lt;/rec-number&gt;&lt;foreign-keys&gt;&lt;key app="EN" db-id="9vvtta0t42fee5eeva8xarpbe9srzdetrx2a" timestamp="1613384129"&gt;93&lt;/key&gt;&lt;/foreign-keys&gt;&lt;ref-type name="Journal Article"&gt;17&lt;/ref-type&gt;&lt;contributors&gt;&lt;authors&gt;&lt;author&gt;Aburto, José Manuel&lt;/author&gt;&lt;author&gt;Kashyap, Ridhi&lt;/author&gt;&lt;author&gt;Schöley, Jonas&lt;/author&gt;&lt;author&gt;Angus, Colin&lt;/author&gt;&lt;author&gt;Ermisch, John&lt;/author&gt;&lt;author&gt;Mills, Melinda C.&lt;/author&gt;&lt;author&gt;Dowd, Jennifer Beam&lt;/author&gt;&lt;/authors&gt;&lt;/contributors&gt;&lt;titles&gt;&lt;title&gt;Estimating the burden of COVID-19 pandemic on mortality, life expectancy and lifespan inequality in England and Wales: A population-level analysis&lt;/title&gt;&lt;secondary-title&gt;medRxiv&lt;/secondary-title&gt;&lt;/titles&gt;&lt;periodical&gt;&lt;full-title&gt;medRxiv&lt;/full-title&gt;&lt;/periodical&gt;&lt;pages&gt;2020.07.16.20155077&lt;/pages&gt;&lt;dates&gt;&lt;year&gt;2020&lt;/year&gt;&lt;/dates&gt;&lt;urls&gt;&lt;related-urls&gt;&lt;url&gt;https://www.medrxiv.org/content/medrxiv/early/2020/12/09/2020.07.16.20155077.full.pdf&lt;/url&gt;&lt;/related-urls&gt;&lt;/urls&gt;&lt;electronic-resource-num&gt;10.1101/2020.07.16.20155077&lt;/electronic-resource-num&gt;&lt;/record&gt;&lt;/Cite&gt;&lt;/EndNote&gt;</w:instrText>
      </w:r>
      <w:r w:rsidR="000A5691">
        <w:rPr>
          <w:lang w:eastAsia="en-US"/>
        </w:rPr>
        <w:fldChar w:fldCharType="separate"/>
      </w:r>
      <w:r w:rsidR="000A5691" w:rsidRPr="000A5691">
        <w:rPr>
          <w:noProof/>
          <w:vertAlign w:val="superscript"/>
          <w:lang w:eastAsia="en-US"/>
        </w:rPr>
        <w:t>3</w:t>
      </w:r>
      <w:r w:rsidR="000A5691">
        <w:rPr>
          <w:lang w:eastAsia="en-US"/>
        </w:rPr>
        <w:fldChar w:fldCharType="end"/>
      </w:r>
      <w:r w:rsidR="000A5691">
        <w:rPr>
          <w:lang w:eastAsia="en-US"/>
        </w:rPr>
        <w:t xml:space="preserve"> In both examples, </w:t>
      </w:r>
      <w:r w:rsidR="00C82CF9">
        <w:rPr>
          <w:lang w:eastAsia="en-US"/>
        </w:rPr>
        <w:t>the</w:t>
      </w:r>
      <w:r w:rsidR="000A5691">
        <w:rPr>
          <w:lang w:eastAsia="en-US"/>
        </w:rPr>
        <w:t xml:space="preserve"> </w:t>
      </w:r>
      <w:r>
        <w:rPr>
          <w:lang w:eastAsia="en-US"/>
        </w:rPr>
        <w:t xml:space="preserve">utility </w:t>
      </w:r>
      <w:r w:rsidR="00C82CF9">
        <w:rPr>
          <w:lang w:eastAsia="en-US"/>
        </w:rPr>
        <w:t xml:space="preserve">of LD </w:t>
      </w:r>
      <w:r>
        <w:rPr>
          <w:lang w:eastAsia="en-US"/>
        </w:rPr>
        <w:t>is as</w:t>
      </w:r>
      <w:r w:rsidR="000A5691">
        <w:rPr>
          <w:lang w:eastAsia="en-US"/>
        </w:rPr>
        <w:t xml:space="preserve"> complementary to e0—a rising LD in the context of stagnating or falling e0 </w:t>
      </w:r>
      <w:r w:rsidR="00830FA9">
        <w:rPr>
          <w:lang w:eastAsia="en-US"/>
        </w:rPr>
        <w:t>may indicate</w:t>
      </w:r>
      <w:r w:rsidR="000A5691">
        <w:rPr>
          <w:lang w:eastAsia="en-US"/>
        </w:rPr>
        <w:t xml:space="preserve"> emerging public health challenges in a given population</w:t>
      </w:r>
      <w:r w:rsidR="007765F8">
        <w:rPr>
          <w:lang w:eastAsia="en-US"/>
        </w:rPr>
        <w:t xml:space="preserve"> but </w:t>
      </w:r>
      <w:r w:rsidR="008A47C4">
        <w:rPr>
          <w:lang w:eastAsia="en-US"/>
        </w:rPr>
        <w:t>a decreasing LD in isolation does not indicate a healthy population.</w:t>
      </w:r>
    </w:p>
    <w:p w14:paraId="7B225886" w14:textId="6FAAF640" w:rsidR="001A178D" w:rsidRDefault="001A178D" w:rsidP="001A178D">
      <w:pPr>
        <w:rPr>
          <w:lang w:eastAsia="en-US"/>
        </w:rPr>
      </w:pPr>
    </w:p>
    <w:p w14:paraId="5FC62DEC" w14:textId="27759B7E" w:rsidR="001A178D" w:rsidRDefault="001F67ED" w:rsidP="001A178D">
      <w:pPr>
        <w:rPr>
          <w:rFonts w:cs="Arial"/>
          <w:szCs w:val="22"/>
        </w:rPr>
      </w:pPr>
      <w:r>
        <w:rPr>
          <w:lang w:eastAsia="en-US"/>
        </w:rPr>
        <w:t>The concept of the ‘threshold age’ is a</w:t>
      </w:r>
      <w:r w:rsidR="001A178D">
        <w:rPr>
          <w:lang w:eastAsia="en-US"/>
        </w:rPr>
        <w:t xml:space="preserve">nother measure which may </w:t>
      </w:r>
      <w:r>
        <w:rPr>
          <w:lang w:eastAsia="en-US"/>
        </w:rPr>
        <w:t>complement</w:t>
      </w:r>
      <w:r w:rsidR="001A178D">
        <w:rPr>
          <w:lang w:eastAsia="en-US"/>
        </w:rPr>
        <w:t xml:space="preserve"> </w:t>
      </w:r>
      <w:r>
        <w:rPr>
          <w:lang w:eastAsia="en-US"/>
        </w:rPr>
        <w:t>the utility of</w:t>
      </w:r>
      <w:r w:rsidR="001A178D">
        <w:rPr>
          <w:lang w:eastAsia="en-US"/>
        </w:rPr>
        <w:t xml:space="preserve"> LD</w:t>
      </w:r>
      <w:r>
        <w:rPr>
          <w:lang w:eastAsia="en-US"/>
        </w:rPr>
        <w:t xml:space="preserve"> </w:t>
      </w:r>
      <w:r w:rsidR="004C4EC0">
        <w:rPr>
          <w:lang w:eastAsia="en-US"/>
        </w:rPr>
        <w:t xml:space="preserve">in </w:t>
      </w:r>
      <w:r>
        <w:rPr>
          <w:lang w:eastAsia="en-US"/>
        </w:rPr>
        <w:t>monitoring population health</w:t>
      </w:r>
      <w:r w:rsidR="001A178D">
        <w:rPr>
          <w:lang w:eastAsia="en-US"/>
        </w:rPr>
        <w:t xml:space="preserve">. </w:t>
      </w:r>
      <w:r w:rsidR="001A178D">
        <w:rPr>
          <w:rFonts w:cs="Arial"/>
          <w:szCs w:val="22"/>
        </w:rPr>
        <w:t xml:space="preserve">The negative correlation between increasing </w:t>
      </w:r>
      <w:r w:rsidR="008A47C4">
        <w:rPr>
          <w:rFonts w:cs="Arial"/>
          <w:szCs w:val="22"/>
        </w:rPr>
        <w:t>e0</w:t>
      </w:r>
      <w:r w:rsidR="001A178D">
        <w:rPr>
          <w:rFonts w:cs="Arial"/>
          <w:szCs w:val="22"/>
        </w:rPr>
        <w:t xml:space="preserve"> and reducing LD is </w:t>
      </w:r>
      <w:r w:rsidR="00D66515">
        <w:rPr>
          <w:rFonts w:cs="Arial"/>
          <w:szCs w:val="22"/>
        </w:rPr>
        <w:t xml:space="preserve">typically </w:t>
      </w:r>
      <w:r w:rsidR="001A178D">
        <w:rPr>
          <w:rFonts w:cs="Arial"/>
          <w:szCs w:val="22"/>
        </w:rPr>
        <w:t>due to progress in reducing premature mortality</w:t>
      </w:r>
      <w:r w:rsidR="008A47C4">
        <w:rPr>
          <w:rFonts w:cs="Arial"/>
          <w:szCs w:val="22"/>
        </w:rPr>
        <w:t>—redu</w:t>
      </w:r>
      <w:r w:rsidR="001A178D">
        <w:rPr>
          <w:rFonts w:cs="Arial"/>
          <w:szCs w:val="22"/>
        </w:rPr>
        <w:t>cing deaths at older ages can increase LD,</w:t>
      </w:r>
      <w:r w:rsidR="001A178D">
        <w:rPr>
          <w:rFonts w:cs="Arial"/>
          <w:szCs w:val="22"/>
        </w:rPr>
        <w:fldChar w:fldCharType="begin"/>
      </w:r>
      <w:r w:rsidR="00DC2220">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1A178D">
        <w:rPr>
          <w:rFonts w:cs="Arial"/>
          <w:szCs w:val="22"/>
        </w:rPr>
        <w:fldChar w:fldCharType="separate"/>
      </w:r>
      <w:r w:rsidR="001A178D" w:rsidRPr="00347D6C">
        <w:rPr>
          <w:rFonts w:cs="Arial"/>
          <w:noProof/>
          <w:szCs w:val="22"/>
          <w:vertAlign w:val="superscript"/>
        </w:rPr>
        <w:t>6</w:t>
      </w:r>
      <w:r w:rsidR="001A178D">
        <w:rPr>
          <w:rFonts w:cs="Arial"/>
          <w:szCs w:val="22"/>
        </w:rPr>
        <w:fldChar w:fldCharType="end"/>
      </w:r>
      <w:r w:rsidR="001A178D">
        <w:rPr>
          <w:rFonts w:cs="Arial"/>
          <w:szCs w:val="22"/>
        </w:rPr>
        <w:t xml:space="preserve"> as demonstrated in the Hong Kong example.</w:t>
      </w:r>
      <w:r w:rsidR="001A178D">
        <w:rPr>
          <w:rFonts w:cs="Arial"/>
          <w:szCs w:val="22"/>
        </w:rPr>
        <w:fldChar w:fldCharType="begin"/>
      </w:r>
      <w:r w:rsidR="00DC2220">
        <w:rPr>
          <w:rFonts w:cs="Arial"/>
          <w:szCs w:val="22"/>
        </w:rPr>
        <w:instrText xml:space="preserve"> ADDIN EN.CITE &lt;EndNote&gt;&lt;Cite&gt;&lt;Author&gt;Zheng&lt;/Author&gt;&lt;Year&gt;2020&lt;/Year&gt;&lt;RecNum&gt;78&lt;/RecNum&gt;&lt;DisplayText&gt;&lt;style face="superscript"&gt;8&lt;/style&gt;&lt;/DisplayText&gt;&lt;record&gt;&lt;rec-number&gt;78&lt;/rec-number&gt;&lt;foreign-keys&gt;&lt;key app="EN" db-id="9vvtta0t42fee5eeva8xarpbe9srzdetrx2a" timestamp="1611671434"&gt;78&lt;/key&gt;&lt;/foreign-keys&gt;&lt;ref-type name="Journal Article"&gt;17&lt;/ref-type&gt;&lt;contributors&gt;&lt;authors&gt;&lt;author&gt;Zheng, Y.&lt;/author&gt;&lt;author&gt;Chen, M.&lt;/author&gt;&lt;author&gt;Yip, P. S.&lt;/author&gt;&lt;/authors&gt;&lt;/contributors&gt;&lt;auth-address&gt;Department of Social Work and Social Administration, Faculty of Social Sciences, The University of Hong Kong, Hong Kong, China.&amp;#xD;Center for Demographic Research, Université catholique de Louvain, Ottignies-Louvainla-Neuve, Belgium.&amp;#xD;HKJC Centre for Suicide Research and Prevention, The University of Hong Kong, Hong Kong, China.&lt;/auth-address&gt;&lt;titles&gt;&lt;title&gt;A Decomposition of Life Expectancy and Life Disparity: Comparison Between Hong Kong and Japan&lt;/title&gt;&lt;secondary-title&gt;Int J Health Policy Manag&lt;/secondary-title&gt;&lt;/titles&gt;&lt;periodical&gt;&lt;full-title&gt;Int J Health Policy Manag&lt;/full-title&gt;&lt;/periodical&gt;&lt;edition&gt;2020/07/03&lt;/edition&gt;&lt;keywords&gt;&lt;keyword&gt;Hong Kong&lt;/keyword&gt;&lt;keyword&gt;Japan&lt;/keyword&gt;&lt;keyword&gt;Life Disparity&lt;/keyword&gt;&lt;keyword&gt;Life Expectancy&lt;/keyword&gt;&lt;keyword&gt;Mortality&lt;/keyword&gt;&lt;/keywords&gt;&lt;dates&gt;&lt;year&gt;2020&lt;/year&gt;&lt;pub-dates&gt;&lt;date&gt;Jan 27&lt;/date&gt;&lt;/pub-dates&gt;&lt;/dates&gt;&lt;isbn&gt;2322-5939&lt;/isbn&gt;&lt;accession-num&gt;32610743&lt;/accession-num&gt;&lt;urls&gt;&lt;related-urls&gt;&lt;url&gt;https://www.ijhpm.com/article_3748_d70ab8af86dabdb95ce1b522f654893d.pdf&lt;/url&gt;&lt;/related-urls&gt;&lt;/urls&gt;&lt;electronic-resource-num&gt;10.15171/ijhpm.2019.142&lt;/electronic-resource-num&gt;&lt;remote-database-provider&gt;NLM&lt;/remote-database-provider&gt;&lt;language&gt;eng&lt;/language&gt;&lt;/record&gt;&lt;/Cite&gt;&lt;/EndNote&gt;</w:instrText>
      </w:r>
      <w:r w:rsidR="001A178D">
        <w:rPr>
          <w:rFonts w:cs="Arial"/>
          <w:szCs w:val="22"/>
        </w:rPr>
        <w:fldChar w:fldCharType="separate"/>
      </w:r>
      <w:r w:rsidR="001A178D" w:rsidRPr="001A178D">
        <w:rPr>
          <w:rFonts w:cs="Arial"/>
          <w:noProof/>
          <w:szCs w:val="22"/>
          <w:vertAlign w:val="superscript"/>
        </w:rPr>
        <w:t>8</w:t>
      </w:r>
      <w:r w:rsidR="001A178D">
        <w:rPr>
          <w:rFonts w:cs="Arial"/>
          <w:szCs w:val="22"/>
        </w:rPr>
        <w:fldChar w:fldCharType="end"/>
      </w:r>
      <w:r w:rsidR="001A178D">
        <w:rPr>
          <w:rFonts w:cs="Arial"/>
          <w:szCs w:val="22"/>
        </w:rPr>
        <w:t xml:space="preserve"> Zhang and </w:t>
      </w:r>
      <w:proofErr w:type="spellStart"/>
      <w:r w:rsidR="001A178D">
        <w:rPr>
          <w:rFonts w:cs="Arial"/>
          <w:szCs w:val="22"/>
        </w:rPr>
        <w:t>Vaupel</w:t>
      </w:r>
      <w:proofErr w:type="spellEnd"/>
      <w:r w:rsidR="001A178D">
        <w:rPr>
          <w:rFonts w:cs="Arial"/>
          <w:szCs w:val="22"/>
        </w:rPr>
        <w:t xml:space="preserve"> classified the different effects of “early” deaths from “late” deaths on </w:t>
      </w:r>
      <w:r w:rsidR="004D4621">
        <w:rPr>
          <w:rFonts w:cs="Arial"/>
          <w:szCs w:val="22"/>
        </w:rPr>
        <w:t>LD</w:t>
      </w:r>
      <w:r w:rsidR="001A178D">
        <w:rPr>
          <w:rFonts w:cs="Arial"/>
          <w:szCs w:val="22"/>
        </w:rPr>
        <w:t xml:space="preserve">, separated by the calculation of a ‘threshold age’—averting deaths before that age reduces </w:t>
      </w:r>
      <w:r w:rsidR="004D4621">
        <w:rPr>
          <w:rFonts w:cs="Arial"/>
          <w:szCs w:val="22"/>
        </w:rPr>
        <w:t>LD</w:t>
      </w:r>
      <w:r w:rsidR="001A178D">
        <w:rPr>
          <w:rFonts w:cs="Arial"/>
          <w:szCs w:val="22"/>
        </w:rPr>
        <w:t xml:space="preserve">, </w:t>
      </w:r>
      <w:r w:rsidR="004D4621">
        <w:rPr>
          <w:rFonts w:cs="Arial"/>
          <w:szCs w:val="22"/>
        </w:rPr>
        <w:t>while</w:t>
      </w:r>
      <w:r w:rsidR="001A178D">
        <w:rPr>
          <w:rFonts w:cs="Arial"/>
          <w:szCs w:val="22"/>
        </w:rPr>
        <w:t xml:space="preserve"> averting deaths after increases </w:t>
      </w:r>
      <w:r w:rsidR="004D4621">
        <w:rPr>
          <w:rFonts w:cs="Arial"/>
          <w:szCs w:val="22"/>
        </w:rPr>
        <w:t>LD</w:t>
      </w:r>
      <w:r w:rsidR="001A178D">
        <w:rPr>
          <w:rFonts w:cs="Arial"/>
          <w:szCs w:val="22"/>
        </w:rPr>
        <w:t>.</w:t>
      </w:r>
      <w:r w:rsidR="001A178D">
        <w:rPr>
          <w:rFonts w:cs="Arial"/>
          <w:szCs w:val="22"/>
        </w:rPr>
        <w:fldChar w:fldCharType="begin"/>
      </w:r>
      <w:r w:rsidR="00DC2220">
        <w:rPr>
          <w:rFonts w:cs="Arial"/>
          <w:szCs w:val="22"/>
        </w:rPr>
        <w:instrText xml:space="preserve"> ADDIN EN.CITE &lt;EndNote&gt;&lt;Cite&gt;&lt;Author&gt;Zhang&lt;/Author&gt;&lt;Year&gt;2009&lt;/Year&gt;&lt;RecNum&gt;80&lt;/RecNum&gt;&lt;DisplayText&gt;&lt;style face="superscript"&gt;18&lt;/style&gt;&lt;/DisplayText&gt;&lt;record&gt;&lt;rec-number&gt;80&lt;/rec-number&gt;&lt;foreign-keys&gt;&lt;key app="EN" db-id="9vvtta0t42fee5eeva8xarpbe9srzdetrx2a" timestamp="1611671700"&gt;80&lt;/key&gt;&lt;/foreign-keys&gt;&lt;ref-type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Research&lt;/full-title&gt;&lt;/periodical&gt;&lt;pages&gt;721-730&lt;/pages&gt;&lt;volume&gt;20&lt;/volume&gt;&lt;dates&gt;&lt;year&gt;2009&lt;/year&gt;&lt;/dates&gt;&lt;publisher&gt;Max-Planck-Gesellschaft zur Foerderung der Wissenschaften&lt;/publisher&gt;&lt;isbn&gt;14359871, 23637064&lt;/isbn&gt;&lt;urls&gt;&lt;related-urls&gt;&lt;url&gt;http://www.jstor.org/stable/26349333&lt;/url&gt;&lt;/related-urls&gt;&lt;/urls&gt;&lt;custom1&gt;Full publication date: JANUARY - JUNE 2009&lt;/custom1&gt;&lt;remote-database-name&gt;JSTOR&lt;/remote-database-name&gt;&lt;access-date&gt;2021/01/26/&lt;/access-date&gt;&lt;/record&gt;&lt;/Cite&gt;&lt;/EndNote&gt;</w:instrText>
      </w:r>
      <w:r w:rsidR="001A178D">
        <w:rPr>
          <w:rFonts w:cs="Arial"/>
          <w:szCs w:val="22"/>
        </w:rPr>
        <w:fldChar w:fldCharType="separate"/>
      </w:r>
      <w:r w:rsidR="005E1385" w:rsidRPr="005E1385">
        <w:rPr>
          <w:rFonts w:cs="Arial"/>
          <w:noProof/>
          <w:szCs w:val="22"/>
          <w:vertAlign w:val="superscript"/>
        </w:rPr>
        <w:t>18</w:t>
      </w:r>
      <w:r w:rsidR="001A178D">
        <w:rPr>
          <w:rFonts w:cs="Arial"/>
          <w:szCs w:val="22"/>
        </w:rPr>
        <w:fldChar w:fldCharType="end"/>
      </w:r>
      <w:r w:rsidR="001A178D">
        <w:rPr>
          <w:rFonts w:cs="Arial"/>
          <w:szCs w:val="22"/>
        </w:rPr>
        <w:t xml:space="preserve"> </w:t>
      </w:r>
      <w:commentRangeStart w:id="35"/>
      <w:proofErr w:type="spellStart"/>
      <w:r w:rsidR="001A178D">
        <w:rPr>
          <w:rFonts w:cs="Arial"/>
          <w:szCs w:val="22"/>
        </w:rPr>
        <w:t>Vaupel</w:t>
      </w:r>
      <w:commentRangeEnd w:id="35"/>
      <w:proofErr w:type="spellEnd"/>
      <w:r w:rsidR="004C4EC0">
        <w:rPr>
          <w:rStyle w:val="CommentReference"/>
          <w:rFonts w:asciiTheme="minorHAnsi" w:eastAsiaTheme="minorHAnsi" w:hAnsiTheme="minorHAnsi" w:cstheme="minorBidi"/>
          <w:lang w:eastAsia="en-US"/>
        </w:rPr>
        <w:commentReference w:id="35"/>
      </w:r>
      <w:r w:rsidR="001A178D">
        <w:rPr>
          <w:rFonts w:cs="Arial"/>
          <w:szCs w:val="22"/>
        </w:rPr>
        <w:t xml:space="preserve"> et al show the ‘threshold age’ classifies deaths at late ages as premature</w:t>
      </w:r>
      <w:r w:rsidR="004D4621">
        <w:rPr>
          <w:rFonts w:cs="Arial"/>
          <w:szCs w:val="22"/>
        </w:rPr>
        <w:t xml:space="preserve"> or early</w:t>
      </w:r>
      <w:r w:rsidR="001A178D">
        <w:rPr>
          <w:rFonts w:cs="Arial"/>
          <w:szCs w:val="22"/>
        </w:rPr>
        <w:t xml:space="preserve">: </w:t>
      </w:r>
      <w:r w:rsidR="004D4621">
        <w:rPr>
          <w:rFonts w:cs="Arial"/>
          <w:szCs w:val="22"/>
        </w:rPr>
        <w:t xml:space="preserve">for example, </w:t>
      </w:r>
      <w:r w:rsidR="001A178D">
        <w:rPr>
          <w:rFonts w:cs="Arial"/>
          <w:szCs w:val="22"/>
        </w:rPr>
        <w:t>in Japanese females, deaths up to the age of 85 years were considered premature.</w:t>
      </w:r>
      <w:commentRangeStart w:id="36"/>
      <w:r w:rsidR="001A178D">
        <w:rPr>
          <w:rFonts w:cs="Arial"/>
          <w:szCs w:val="22"/>
        </w:rPr>
        <w:fldChar w:fldCharType="begin"/>
      </w:r>
      <w:r w:rsidR="00DC2220">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1A178D">
        <w:rPr>
          <w:rFonts w:cs="Arial"/>
          <w:szCs w:val="22"/>
        </w:rPr>
        <w:fldChar w:fldCharType="separate"/>
      </w:r>
      <w:r w:rsidR="001A178D" w:rsidRPr="00347D6C">
        <w:rPr>
          <w:rFonts w:cs="Arial"/>
          <w:noProof/>
          <w:szCs w:val="22"/>
          <w:vertAlign w:val="superscript"/>
        </w:rPr>
        <w:t>6</w:t>
      </w:r>
      <w:r w:rsidR="001A178D">
        <w:rPr>
          <w:rFonts w:cs="Arial"/>
          <w:szCs w:val="22"/>
        </w:rPr>
        <w:fldChar w:fldCharType="end"/>
      </w:r>
      <w:commentRangeEnd w:id="36"/>
      <w:r w:rsidR="001A178D">
        <w:rPr>
          <w:rStyle w:val="CommentReference"/>
          <w:rFonts w:asciiTheme="minorHAnsi" w:eastAsiaTheme="minorHAnsi" w:hAnsiTheme="minorHAnsi" w:cstheme="minorBidi"/>
          <w:lang w:eastAsia="en-US"/>
        </w:rPr>
        <w:commentReference w:id="36"/>
      </w:r>
      <w:r w:rsidR="004D4621">
        <w:rPr>
          <w:rFonts w:cs="Arial"/>
          <w:szCs w:val="22"/>
        </w:rPr>
        <w:t xml:space="preserve"> </w:t>
      </w:r>
      <w:r>
        <w:rPr>
          <w:rFonts w:cs="Arial"/>
          <w:szCs w:val="22"/>
        </w:rPr>
        <w:t>While considering a death aged 85 years</w:t>
      </w:r>
      <w:r w:rsidR="004D4621">
        <w:rPr>
          <w:rFonts w:cs="Arial"/>
          <w:szCs w:val="22"/>
        </w:rPr>
        <w:t xml:space="preserve"> </w:t>
      </w:r>
      <w:r>
        <w:rPr>
          <w:rFonts w:cs="Arial"/>
          <w:szCs w:val="22"/>
        </w:rPr>
        <w:t xml:space="preserve">as premature </w:t>
      </w:r>
      <w:r w:rsidR="004D4621">
        <w:rPr>
          <w:rFonts w:cs="Arial"/>
          <w:szCs w:val="22"/>
        </w:rPr>
        <w:t>may be counterintuitive for public health and policy makers,</w:t>
      </w:r>
      <w:r>
        <w:rPr>
          <w:rFonts w:cs="Arial"/>
          <w:szCs w:val="22"/>
        </w:rPr>
        <w:t xml:space="preserve"> monitoring of</w:t>
      </w:r>
      <w:r w:rsidR="004D4621">
        <w:rPr>
          <w:rFonts w:cs="Arial"/>
          <w:szCs w:val="22"/>
        </w:rPr>
        <w:t xml:space="preserve"> </w:t>
      </w:r>
      <w:r>
        <w:rPr>
          <w:rFonts w:cs="Arial"/>
          <w:szCs w:val="22"/>
        </w:rPr>
        <w:t>the ‘threshold age’ through life tables may provide additional insights. In Hong Kong, LD increased alongside increased threshold age with no apparent slowdown in e0 gains.</w:t>
      </w:r>
      <w:r>
        <w:rPr>
          <w:rFonts w:cs="Arial"/>
          <w:szCs w:val="22"/>
        </w:rPr>
        <w:fldChar w:fldCharType="begin"/>
      </w:r>
      <w:r w:rsidR="00DC2220">
        <w:rPr>
          <w:rFonts w:cs="Arial"/>
          <w:szCs w:val="22"/>
        </w:rPr>
        <w:instrText xml:space="preserve"> ADDIN EN.CITE &lt;EndNote&gt;&lt;Cite&gt;&lt;Author&gt;Zheng&lt;/Author&gt;&lt;Year&gt;2020&lt;/Year&gt;&lt;RecNum&gt;78&lt;/RecNum&gt;&lt;DisplayText&gt;&lt;style face="superscript"&gt;8&lt;/style&gt;&lt;/DisplayText&gt;&lt;record&gt;&lt;rec-number&gt;78&lt;/rec-number&gt;&lt;foreign-keys&gt;&lt;key app="EN" db-id="9vvtta0t42fee5eeva8xarpbe9srzdetrx2a" timestamp="1611671434"&gt;78&lt;/key&gt;&lt;/foreign-keys&gt;&lt;ref-type name="Journal Article"&gt;17&lt;/ref-type&gt;&lt;contributors&gt;&lt;authors&gt;&lt;author&gt;Zheng, Y.&lt;/author&gt;&lt;author&gt;Chen, M.&lt;/author&gt;&lt;author&gt;Yip, P. S.&lt;/author&gt;&lt;/authors&gt;&lt;/contributors&gt;&lt;auth-address&gt;Department of Social Work and Social Administration, Faculty of Social Sciences, The University of Hong Kong, Hong Kong, China.&amp;#xD;Center for Demographic Research, Université catholique de Louvain, Ottignies-Louvainla-Neuve, Belgium.&amp;#xD;HKJC Centre for Suicide Research and Prevention, The University of Hong Kong, Hong Kong, China.&lt;/auth-address&gt;&lt;titles&gt;&lt;title&gt;A Decomposition of Life Expectancy and Life Disparity: Comparison Between Hong Kong and Japan&lt;/title&gt;&lt;secondary-title&gt;Int J Health Policy Manag&lt;/secondary-title&gt;&lt;/titles&gt;&lt;periodical&gt;&lt;full-title&gt;Int J Health Policy Manag&lt;/full-title&gt;&lt;/periodical&gt;&lt;edition&gt;2020/07/03&lt;/edition&gt;&lt;keywords&gt;&lt;keyword&gt;Hong Kong&lt;/keyword&gt;&lt;keyword&gt;Japan&lt;/keyword&gt;&lt;keyword&gt;Life Disparity&lt;/keyword&gt;&lt;keyword&gt;Life Expectancy&lt;/keyword&gt;&lt;keyword&gt;Mortality&lt;/keyword&gt;&lt;/keywords&gt;&lt;dates&gt;&lt;year&gt;2020&lt;/year&gt;&lt;pub-dates&gt;&lt;date&gt;Jan 27&lt;/date&gt;&lt;/pub-dates&gt;&lt;/dates&gt;&lt;isbn&gt;2322-5939&lt;/isbn&gt;&lt;accession-num&gt;32610743&lt;/accession-num&gt;&lt;urls&gt;&lt;related-urls&gt;&lt;url&gt;https://www.ijhpm.com/article_3748_d70ab8af86dabdb95ce1b522f654893d.pdf&lt;/url&gt;&lt;/related-urls&gt;&lt;/urls&gt;&lt;electronic-resource-num&gt;10.15171/ijhpm.2019.142&lt;/electronic-resource-num&gt;&lt;remote-database-provider&gt;NLM&lt;/remote-database-provider&gt;&lt;language&gt;eng&lt;/language&gt;&lt;/record&gt;&lt;/Cite&gt;&lt;/EndNote&gt;</w:instrText>
      </w:r>
      <w:r>
        <w:rPr>
          <w:rFonts w:cs="Arial"/>
          <w:szCs w:val="22"/>
        </w:rPr>
        <w:fldChar w:fldCharType="separate"/>
      </w:r>
      <w:r w:rsidRPr="001F67ED">
        <w:rPr>
          <w:rFonts w:cs="Arial"/>
          <w:noProof/>
          <w:szCs w:val="22"/>
          <w:vertAlign w:val="superscript"/>
        </w:rPr>
        <w:t>8</w:t>
      </w:r>
      <w:r>
        <w:rPr>
          <w:rFonts w:cs="Arial"/>
          <w:szCs w:val="22"/>
        </w:rPr>
        <w:fldChar w:fldCharType="end"/>
      </w:r>
      <w:r>
        <w:rPr>
          <w:rFonts w:cs="Arial"/>
          <w:szCs w:val="22"/>
        </w:rPr>
        <w:t xml:space="preserve"> By </w:t>
      </w:r>
      <w:r>
        <w:rPr>
          <w:rFonts w:cs="Arial"/>
          <w:szCs w:val="22"/>
        </w:rPr>
        <w:lastRenderedPageBreak/>
        <w:t>contrast, we show that in the USA LD increase</w:t>
      </w:r>
      <w:r w:rsidR="00830FA9">
        <w:rPr>
          <w:rFonts w:cs="Arial"/>
          <w:szCs w:val="22"/>
        </w:rPr>
        <w:t>d</w:t>
      </w:r>
      <w:r>
        <w:rPr>
          <w:rFonts w:cs="Arial"/>
          <w:szCs w:val="22"/>
        </w:rPr>
        <w:t xml:space="preserve"> alongside </w:t>
      </w:r>
      <w:r w:rsidR="004C4EC0">
        <w:rPr>
          <w:rFonts w:cs="Arial"/>
          <w:szCs w:val="22"/>
        </w:rPr>
        <w:t>slowdown and decreases in e0</w:t>
      </w:r>
      <w:r>
        <w:rPr>
          <w:rFonts w:cs="Arial"/>
          <w:szCs w:val="22"/>
        </w:rPr>
        <w:t>.</w:t>
      </w:r>
      <w:r w:rsidR="00830FA9">
        <w:rPr>
          <w:rFonts w:cs="Arial"/>
          <w:szCs w:val="22"/>
        </w:rPr>
        <w:t xml:space="preserve"> Thus,</w:t>
      </w:r>
      <w:r>
        <w:rPr>
          <w:rFonts w:cs="Arial"/>
          <w:szCs w:val="22"/>
        </w:rPr>
        <w:t xml:space="preserve"> </w:t>
      </w:r>
      <w:r w:rsidR="00830FA9">
        <w:rPr>
          <w:rFonts w:cs="Arial"/>
          <w:szCs w:val="22"/>
        </w:rPr>
        <w:t>i</w:t>
      </w:r>
      <w:r>
        <w:rPr>
          <w:rFonts w:cs="Arial"/>
          <w:szCs w:val="22"/>
        </w:rPr>
        <w:t>t may be that the threshold age in the USA also fell, in contrast to the increase in Hong Kong</w:t>
      </w:r>
      <w:r w:rsidR="00C82CF9">
        <w:rPr>
          <w:rFonts w:cs="Arial"/>
          <w:szCs w:val="22"/>
        </w:rPr>
        <w:t>, and a rising LD in the context of stalling or falling threshold age may also indicate population health challenges.</w:t>
      </w:r>
    </w:p>
    <w:p w14:paraId="162FC0CB" w14:textId="63524913" w:rsidR="006B6339" w:rsidRDefault="006B6339" w:rsidP="001A178D">
      <w:pPr>
        <w:rPr>
          <w:rFonts w:cs="Arial"/>
          <w:szCs w:val="22"/>
        </w:rPr>
      </w:pPr>
    </w:p>
    <w:p w14:paraId="66CA387D" w14:textId="1BA7883B" w:rsidR="006B6339" w:rsidRDefault="006B6339" w:rsidP="001A178D">
      <w:pPr>
        <w:rPr>
          <w:rFonts w:cs="Arial"/>
          <w:szCs w:val="22"/>
        </w:rPr>
      </w:pPr>
      <w:commentRangeStart w:id="37"/>
      <w:commentRangeStart w:id="38"/>
      <w:commentRangeStart w:id="39"/>
      <w:r>
        <w:rPr>
          <w:rFonts w:cs="Arial"/>
          <w:szCs w:val="22"/>
        </w:rPr>
        <w:t xml:space="preserve">We therefore propose LD can be an early warning of </w:t>
      </w:r>
      <w:r w:rsidR="00C82CF9">
        <w:rPr>
          <w:rFonts w:cs="Arial"/>
          <w:szCs w:val="22"/>
        </w:rPr>
        <w:t xml:space="preserve">deteriorating </w:t>
      </w:r>
      <w:r>
        <w:rPr>
          <w:rFonts w:cs="Arial"/>
          <w:szCs w:val="22"/>
        </w:rPr>
        <w:t xml:space="preserve">population health with the following </w:t>
      </w:r>
      <w:r w:rsidR="00830FA9">
        <w:rPr>
          <w:rFonts w:cs="Arial"/>
          <w:szCs w:val="22"/>
        </w:rPr>
        <w:t>considerations</w:t>
      </w:r>
      <w:commentRangeEnd w:id="37"/>
      <w:r w:rsidR="00D66515">
        <w:rPr>
          <w:rStyle w:val="CommentReference"/>
          <w:rFonts w:asciiTheme="minorHAnsi" w:eastAsiaTheme="minorHAnsi" w:hAnsiTheme="minorHAnsi" w:cstheme="minorBidi"/>
          <w:lang w:eastAsia="en-US"/>
        </w:rPr>
        <w:commentReference w:id="37"/>
      </w:r>
      <w:commentRangeEnd w:id="38"/>
      <w:r w:rsidR="007757B6">
        <w:rPr>
          <w:rStyle w:val="CommentReference"/>
          <w:rFonts w:asciiTheme="minorHAnsi" w:eastAsiaTheme="minorHAnsi" w:hAnsiTheme="minorHAnsi" w:cstheme="minorBidi"/>
          <w:lang w:eastAsia="en-US"/>
        </w:rPr>
        <w:commentReference w:id="38"/>
      </w:r>
      <w:r w:rsidR="000A6D5B">
        <w:rPr>
          <w:rFonts w:cs="Arial"/>
          <w:szCs w:val="22"/>
        </w:rPr>
        <w:t>:</w:t>
      </w:r>
      <w:r>
        <w:rPr>
          <w:rFonts w:cs="Arial"/>
          <w:szCs w:val="22"/>
        </w:rPr>
        <w:t xml:space="preserve"> </w:t>
      </w:r>
      <w:r w:rsidR="000A6D5B">
        <w:rPr>
          <w:rFonts w:cs="Arial"/>
          <w:szCs w:val="22"/>
        </w:rPr>
        <w:t>w</w:t>
      </w:r>
      <w:r>
        <w:rPr>
          <w:rFonts w:cs="Arial"/>
          <w:szCs w:val="22"/>
        </w:rPr>
        <w:t>here LD has increased,</w:t>
      </w:r>
      <w:r w:rsidR="000A6D5B">
        <w:rPr>
          <w:rFonts w:cs="Arial"/>
          <w:szCs w:val="22"/>
        </w:rPr>
        <w:t xml:space="preserve"> has this coincided with 1) stalling or falling e0, 2) stalling or falling threshold age, and/or 3) been caused by adverse trends in infancy and young/middle-age mortality? If increasing LD is not accompanied by these conditio</w:t>
      </w:r>
      <w:r w:rsidR="00375654">
        <w:rPr>
          <w:rFonts w:cs="Arial"/>
          <w:szCs w:val="22"/>
        </w:rPr>
        <w:t>n</w:t>
      </w:r>
      <w:r w:rsidR="000A6D5B">
        <w:rPr>
          <w:rFonts w:cs="Arial"/>
          <w:szCs w:val="22"/>
        </w:rPr>
        <w:t>s</w:t>
      </w:r>
      <w:r w:rsidR="00830FA9">
        <w:rPr>
          <w:rFonts w:cs="Arial"/>
          <w:szCs w:val="22"/>
        </w:rPr>
        <w:t>, it may be a ‘false alarm’</w:t>
      </w:r>
      <w:r w:rsidR="00C82CF9">
        <w:rPr>
          <w:rFonts w:cs="Arial"/>
          <w:szCs w:val="22"/>
        </w:rPr>
        <w:t xml:space="preserve"> and in isolation is unlikely to be a useful measure.</w:t>
      </w:r>
      <w:commentRangeEnd w:id="39"/>
      <w:r w:rsidR="007757B6">
        <w:rPr>
          <w:rStyle w:val="CommentReference"/>
          <w:rFonts w:asciiTheme="minorHAnsi" w:eastAsiaTheme="minorHAnsi" w:hAnsiTheme="minorHAnsi" w:cstheme="minorBidi"/>
          <w:lang w:eastAsia="en-US"/>
        </w:rPr>
        <w:commentReference w:id="39"/>
      </w:r>
    </w:p>
    <w:p w14:paraId="740F207D" w14:textId="77777777" w:rsidR="00830FA9" w:rsidRDefault="00830FA9" w:rsidP="001A178D">
      <w:pPr>
        <w:rPr>
          <w:rFonts w:cs="Arial"/>
          <w:szCs w:val="22"/>
        </w:rPr>
      </w:pPr>
    </w:p>
    <w:p w14:paraId="6268B9E3" w14:textId="49A6FE42" w:rsidR="000A6D5B" w:rsidRDefault="000A6D5B" w:rsidP="001A178D">
      <w:pPr>
        <w:rPr>
          <w:rFonts w:cs="Arial"/>
          <w:szCs w:val="22"/>
        </w:rPr>
      </w:pPr>
      <w:r>
        <w:rPr>
          <w:rFonts w:cs="Arial"/>
          <w:szCs w:val="22"/>
        </w:rPr>
        <w:t>To explore this possibility, future research could focus on populations where LD increases while threshold age falls, followed by stalling or declining e0. Assuming there is</w:t>
      </w:r>
      <w:r w:rsidR="005E1385">
        <w:rPr>
          <w:rFonts w:cs="Arial"/>
          <w:szCs w:val="22"/>
        </w:rPr>
        <w:t xml:space="preserve"> then</w:t>
      </w:r>
      <w:commentRangeStart w:id="40"/>
      <w:r>
        <w:rPr>
          <w:rFonts w:cs="Arial"/>
          <w:szCs w:val="22"/>
        </w:rPr>
        <w:t xml:space="preserve"> </w:t>
      </w:r>
      <w:commentRangeEnd w:id="40"/>
      <w:r w:rsidR="00CB1FD2">
        <w:rPr>
          <w:rStyle w:val="CommentReference"/>
          <w:rFonts w:asciiTheme="minorHAnsi" w:eastAsiaTheme="minorHAnsi" w:hAnsiTheme="minorHAnsi" w:cstheme="minorBidi"/>
          <w:lang w:eastAsia="en-US"/>
        </w:rPr>
        <w:commentReference w:id="40"/>
      </w:r>
      <w:r>
        <w:rPr>
          <w:rFonts w:cs="Arial"/>
          <w:szCs w:val="22"/>
        </w:rPr>
        <w:t xml:space="preserve">a lag in the impact on e0, this would provide extremely useful early warning of </w:t>
      </w:r>
      <w:r w:rsidR="00375654">
        <w:rPr>
          <w:rFonts w:cs="Arial"/>
          <w:szCs w:val="22"/>
        </w:rPr>
        <w:t>declining population health and potential societal</w:t>
      </w:r>
      <w:r>
        <w:rPr>
          <w:rFonts w:cs="Arial"/>
          <w:szCs w:val="22"/>
        </w:rPr>
        <w:t xml:space="preserve"> problems.</w:t>
      </w:r>
      <w:r w:rsidR="00C82CF9">
        <w:rPr>
          <w:rFonts w:cs="Arial"/>
          <w:szCs w:val="22"/>
        </w:rPr>
        <w:t xml:space="preserve"> This also gives caution to viewing e0 as a measure of population health in isolation—</w:t>
      </w:r>
      <w:r w:rsidR="00CB0F61">
        <w:rPr>
          <w:rFonts w:cs="Arial"/>
          <w:szCs w:val="22"/>
        </w:rPr>
        <w:t>we suggest it should be considered alongside the measures outlined.</w:t>
      </w:r>
    </w:p>
    <w:p w14:paraId="50DCAF08" w14:textId="77777777" w:rsidR="001A178D" w:rsidRDefault="001A178D" w:rsidP="001A178D">
      <w:pPr>
        <w:rPr>
          <w:lang w:eastAsia="en-US"/>
        </w:rPr>
      </w:pPr>
    </w:p>
    <w:p w14:paraId="264D9009" w14:textId="2001C0A8" w:rsidR="00AC4549" w:rsidRDefault="00446C51" w:rsidP="00945E18">
      <w:pPr>
        <w:pStyle w:val="Heading2"/>
      </w:pPr>
      <w:r>
        <w:t>What are the</w:t>
      </w:r>
      <w:r w:rsidR="00830FA9">
        <w:t xml:space="preserve"> practical</w:t>
      </w:r>
      <w:r>
        <w:t xml:space="preserve"> implications of our findings?</w:t>
      </w:r>
    </w:p>
    <w:p w14:paraId="1244DEBC" w14:textId="4D71472B" w:rsidR="00446C51" w:rsidRDefault="00CB0F61" w:rsidP="00446C51">
      <w:pPr>
        <w:rPr>
          <w:rFonts w:cs="Arial"/>
          <w:szCs w:val="22"/>
        </w:rPr>
      </w:pPr>
      <w:commentRangeStart w:id="41"/>
      <w:del w:id="42" w:author="Jonathan Minton" w:date="2021-03-05T11:54:00Z">
        <w:r w:rsidDel="00764AF5">
          <w:rPr>
            <w:rFonts w:cs="Arial"/>
            <w:szCs w:val="22"/>
          </w:rPr>
          <w:delText>Japan has shown that i</w:delText>
        </w:r>
      </w:del>
      <w:ins w:id="43" w:author="Jonathan Minton" w:date="2021-03-05T11:54:00Z">
        <w:r w:rsidR="00764AF5">
          <w:rPr>
            <w:rFonts w:cs="Arial"/>
            <w:szCs w:val="22"/>
          </w:rPr>
          <w:t>I</w:t>
        </w:r>
      </w:ins>
      <w:r>
        <w:rPr>
          <w:rFonts w:cs="Arial"/>
          <w:szCs w:val="22"/>
        </w:rPr>
        <w:t>ncreasing LD and stalling e0 trends in the UK</w:t>
      </w:r>
      <w:ins w:id="44" w:author="Jonathan Minton" w:date="2021-03-05T11:54:00Z">
        <w:r w:rsidR="00764AF5">
          <w:rPr>
            <w:rFonts w:cs="Arial"/>
            <w:szCs w:val="22"/>
          </w:rPr>
          <w:t>, Canada</w:t>
        </w:r>
      </w:ins>
      <w:r>
        <w:rPr>
          <w:rFonts w:cs="Arial"/>
          <w:szCs w:val="22"/>
        </w:rPr>
        <w:t xml:space="preserve"> and USA are not inevitable. </w:t>
      </w:r>
      <w:commentRangeEnd w:id="41"/>
      <w:r w:rsidR="00D66515">
        <w:rPr>
          <w:rStyle w:val="CommentReference"/>
          <w:rFonts w:asciiTheme="minorHAnsi" w:eastAsiaTheme="minorHAnsi" w:hAnsiTheme="minorHAnsi" w:cstheme="minorBidi"/>
          <w:lang w:eastAsia="en-US"/>
        </w:rPr>
        <w:commentReference w:id="41"/>
      </w:r>
      <w:ins w:id="45" w:author="Jonathan Minton" w:date="2021-03-05T11:54:00Z">
        <w:r w:rsidR="00764AF5">
          <w:rPr>
            <w:rFonts w:cs="Arial"/>
            <w:szCs w:val="22"/>
          </w:rPr>
          <w:t xml:space="preserve">For example, </w:t>
        </w:r>
      </w:ins>
      <w:del w:id="46" w:author="Jonathan Minton" w:date="2021-03-05T11:54:00Z">
        <w:r w:rsidR="00446C51" w:rsidDel="00764AF5">
          <w:rPr>
            <w:rFonts w:cs="Arial"/>
            <w:szCs w:val="22"/>
          </w:rPr>
          <w:delText xml:space="preserve">Except </w:delText>
        </w:r>
      </w:del>
      <w:ins w:id="47" w:author="Jonathan Minton" w:date="2021-03-05T11:54:00Z">
        <w:r w:rsidR="00764AF5">
          <w:rPr>
            <w:rFonts w:cs="Arial"/>
            <w:szCs w:val="22"/>
          </w:rPr>
          <w:t>e</w:t>
        </w:r>
        <w:r w:rsidR="00764AF5">
          <w:rPr>
            <w:rFonts w:cs="Arial"/>
            <w:szCs w:val="22"/>
          </w:rPr>
          <w:t xml:space="preserve">xcept </w:t>
        </w:r>
      </w:ins>
      <w:r w:rsidR="00446C51">
        <w:rPr>
          <w:rFonts w:cs="Arial"/>
          <w:szCs w:val="22"/>
        </w:rPr>
        <w:t>when the earthquake hit in 2011, Japan continued to make good progress in the 2010s</w:t>
      </w:r>
      <w:r>
        <w:rPr>
          <w:rFonts w:cs="Arial"/>
          <w:szCs w:val="22"/>
        </w:rPr>
        <w:t xml:space="preserve"> and </w:t>
      </w:r>
      <w:r w:rsidR="004772E4">
        <w:rPr>
          <w:rFonts w:cs="Arial"/>
          <w:szCs w:val="22"/>
        </w:rPr>
        <w:t xml:space="preserve">this </w:t>
      </w:r>
      <w:r w:rsidR="00446C51">
        <w:rPr>
          <w:rFonts w:cs="Arial"/>
          <w:szCs w:val="22"/>
        </w:rPr>
        <w:t xml:space="preserve">is not simply due to steady economic growth—both e0 and LD trends </w:t>
      </w:r>
      <w:r>
        <w:rPr>
          <w:rFonts w:cs="Arial"/>
          <w:szCs w:val="22"/>
        </w:rPr>
        <w:t>continued during</w:t>
      </w:r>
      <w:r w:rsidR="00446C51">
        <w:rPr>
          <w:rFonts w:cs="Arial"/>
          <w:szCs w:val="22"/>
        </w:rPr>
        <w:t xml:space="preserve"> periods of long-term low economic growth and health inequalities did not worsen,</w:t>
      </w:r>
      <w:r w:rsidR="00446C51">
        <w:rPr>
          <w:rFonts w:cs="Arial"/>
          <w:szCs w:val="22"/>
        </w:rPr>
        <w:fldChar w:fldCharType="begin"/>
      </w:r>
      <w:r w:rsidR="00DC2220">
        <w:rPr>
          <w:rFonts w:cs="Arial"/>
          <w:szCs w:val="22"/>
        </w:rPr>
        <w:instrText xml:space="preserve"> ADDIN EN.CITE &lt;EndNote&gt;&lt;Cite&gt;&lt;Author&gt;Hiyoshi&lt;/Author&gt;&lt;Year&gt;2020&lt;/Year&gt;&lt;RecNum&gt;62&lt;/RecNum&gt;&lt;DisplayText&gt;&lt;style face="superscript"&gt;23&lt;/style&gt;&lt;/DisplayText&gt;&lt;record&gt;&lt;rec-number&gt;62&lt;/rec-number&gt;&lt;foreign-keys&gt;&lt;key app="EN" db-id="9vvtta0t42fee5eeva8xarpbe9srzdetrx2a" timestamp="1600768037"&gt;62&lt;/key&gt;&lt;/foreign-keys&gt;&lt;ref-type name="Journal Article"&gt;17&lt;/ref-type&gt;&lt;contributors&gt;&lt;authors&gt;&lt;author&gt;Hiyoshi, A&lt;/author&gt;&lt;author&gt;Honjo, K&lt;/author&gt;&lt;author&gt;Platts, LG&lt;/author&gt;&lt;author&gt;Suzuki, Y&lt;/author&gt;&lt;author&gt;Shipley, MJ&lt;/author&gt;&lt;author&gt;Iso, H&lt;/author&gt;&lt;author&gt;Kondo, N&lt;/author&gt;&lt;author&gt;Brunner, EJ&lt;/author&gt;&lt;/authors&gt;&lt;/contributors&gt;&lt;titles&gt;&lt;title&gt;OP86 Low economic growth, health, health inequalities and sustainable development goals in a rich country: 27-year Japanese time series&lt;/title&gt;&lt;secondary-title&gt;Journal of Epidemiology and Community Health&lt;/secondary-title&gt;&lt;/titles&gt;&lt;periodical&gt;&lt;full-title&gt;J Epidemiol Community Health&lt;/full-title&gt;&lt;abbr-1&gt;Journal of epidemiology and community health&lt;/abbr-1&gt;&lt;/periodical&gt;&lt;pages&gt;A40-A41&lt;/pages&gt;&lt;volume&gt;74&lt;/volume&gt;&lt;number&gt;Suppl 1&lt;/number&gt;&lt;dates&gt;&lt;year&gt;2020&lt;/year&gt;&lt;/dates&gt;&lt;urls&gt;&lt;related-urls&gt;&lt;url&gt;https://jech.bmj.com/content/jech/74/Suppl_1/A40.2.full.pdf&lt;/url&gt;&lt;/related-urls&gt;&lt;/urls&gt;&lt;electronic-resource-num&gt;10.1136/jech-2020-SSMabstracts.85&lt;/electronic-resource-num&gt;&lt;/record&gt;&lt;/Cite&gt;&lt;/EndNote&gt;</w:instrText>
      </w:r>
      <w:r w:rsidR="00446C51">
        <w:rPr>
          <w:rFonts w:cs="Arial"/>
          <w:szCs w:val="22"/>
        </w:rPr>
        <w:fldChar w:fldCharType="separate"/>
      </w:r>
      <w:r w:rsidR="002C410A" w:rsidRPr="002C410A">
        <w:rPr>
          <w:rFonts w:cs="Arial"/>
          <w:noProof/>
          <w:szCs w:val="22"/>
          <w:vertAlign w:val="superscript"/>
        </w:rPr>
        <w:t>23</w:t>
      </w:r>
      <w:r w:rsidR="00446C51">
        <w:rPr>
          <w:rFonts w:cs="Arial"/>
          <w:szCs w:val="22"/>
        </w:rPr>
        <w:fldChar w:fldCharType="end"/>
      </w:r>
      <w:r w:rsidR="00446C51">
        <w:rPr>
          <w:rFonts w:cs="Arial"/>
          <w:szCs w:val="22"/>
        </w:rPr>
        <w:t xml:space="preserve"> </w:t>
      </w:r>
      <w:commentRangeStart w:id="48"/>
      <w:commentRangeStart w:id="49"/>
      <w:r w:rsidR="00446C51">
        <w:rPr>
          <w:rFonts w:cs="Arial"/>
          <w:szCs w:val="22"/>
        </w:rPr>
        <w:t>although occupational differences in mortality in men aged 30-59 years did change significantly.</w:t>
      </w:r>
      <w:r w:rsidR="00446C51" w:rsidRPr="008157E4">
        <w:rPr>
          <w:rFonts w:cs="Arial"/>
          <w:szCs w:val="22"/>
        </w:rPr>
        <w:fldChar w:fldCharType="begin"/>
      </w:r>
      <w:r w:rsidR="00DC2220">
        <w:rPr>
          <w:rFonts w:cs="Arial"/>
          <w:szCs w:val="22"/>
        </w:rPr>
        <w:instrText xml:space="preserve"> ADDIN EN.CITE &lt;EndNote&gt;&lt;Cite&gt;&lt;Author&gt;Wada&lt;/Author&gt;&lt;Year&gt;2012&lt;/Year&gt;&lt;RecNum&gt;74&lt;/RecNum&gt;&lt;DisplayText&gt;&lt;style face="superscript"&gt;24&lt;/style&gt;&lt;/DisplayText&gt;&lt;record&gt;&lt;rec-number&gt;74&lt;/rec-number&gt;&lt;foreign-keys&gt;&lt;key app="EN" db-id="9vvtta0t42fee5eeva8xarpbe9srzdetrx2a" timestamp="1605525421"&gt;74&lt;/key&gt;&lt;/foreign-keys&gt;&lt;ref-type name="Journal Article"&gt;17&lt;/ref-type&gt;&lt;contributors&gt;&lt;authors&gt;&lt;author&gt;Wada, Koji&lt;/author&gt;&lt;author&gt;Kondo, Naoki&lt;/author&gt;&lt;author&gt;Gilmour, Stuart&lt;/author&gt;&lt;author&gt;Ichida, Yukinobu&lt;/author&gt;&lt;author&gt;Fujino, Yoshihisa&lt;/author&gt;&lt;author&gt;Satoh, Toshihiko&lt;/author&gt;&lt;author&gt;Shibuya, Kenji&lt;/author&gt;&lt;/authors&gt;&lt;/contributors&gt;&lt;titles&gt;&lt;title&gt;Trends in cause specific mortality across occupations in Japanese men of working age during period of economic stagnation, 1980-2005: retrospective cohort study&lt;/title&gt;&lt;secondary-title&gt;BMJ&lt;/secondary-title&gt;&lt;/titles&gt;&lt;periodical&gt;&lt;full-title&gt;Bmj&lt;/full-title&gt;&lt;abbr-1&gt;BMJ (Clinical research ed.)&lt;/abbr-1&gt;&lt;/periodical&gt;&lt;pages&gt;e1191&lt;/pages&gt;&lt;volume&gt;344&lt;/volume&gt;&lt;dates&gt;&lt;year&gt;2012&lt;/year&gt;&lt;/dates&gt;&lt;urls&gt;&lt;related-urls&gt;&lt;url&gt;https://www.bmj.com/content/bmj/344/bmj.e1191.full.pdf&lt;/url&gt;&lt;/related-urls&gt;&lt;/urls&gt;&lt;electronic-resource-num&gt;10.1136/bmj.e1191&lt;/electronic-resource-num&gt;&lt;/record&gt;&lt;/Cite&gt;&lt;/EndNote&gt;</w:instrText>
      </w:r>
      <w:r w:rsidR="00446C51" w:rsidRPr="008157E4">
        <w:rPr>
          <w:rFonts w:cs="Arial"/>
          <w:szCs w:val="22"/>
        </w:rPr>
        <w:fldChar w:fldCharType="separate"/>
      </w:r>
      <w:r w:rsidR="002C410A" w:rsidRPr="002C410A">
        <w:rPr>
          <w:rFonts w:cs="Arial"/>
          <w:noProof/>
          <w:szCs w:val="22"/>
          <w:vertAlign w:val="superscript"/>
        </w:rPr>
        <w:t>24</w:t>
      </w:r>
      <w:r w:rsidR="00446C51" w:rsidRPr="008157E4">
        <w:rPr>
          <w:rFonts w:cs="Arial"/>
          <w:szCs w:val="22"/>
        </w:rPr>
        <w:fldChar w:fldCharType="end"/>
      </w:r>
      <w:r w:rsidR="00446C51">
        <w:rPr>
          <w:rFonts w:cs="Arial"/>
          <w:szCs w:val="22"/>
        </w:rPr>
        <w:t xml:space="preserve"> </w:t>
      </w:r>
      <w:commentRangeEnd w:id="48"/>
      <w:r w:rsidR="004772E4">
        <w:rPr>
          <w:rStyle w:val="CommentReference"/>
          <w:rFonts w:asciiTheme="minorHAnsi" w:eastAsiaTheme="minorHAnsi" w:hAnsiTheme="minorHAnsi" w:cstheme="minorBidi"/>
          <w:lang w:eastAsia="en-US"/>
        </w:rPr>
        <w:commentReference w:id="48"/>
      </w:r>
      <w:commentRangeEnd w:id="49"/>
      <w:r w:rsidR="00D66515">
        <w:rPr>
          <w:rStyle w:val="CommentReference"/>
          <w:rFonts w:asciiTheme="minorHAnsi" w:eastAsiaTheme="minorHAnsi" w:hAnsiTheme="minorHAnsi" w:cstheme="minorBidi"/>
          <w:lang w:eastAsia="en-US"/>
        </w:rPr>
        <w:commentReference w:id="49"/>
      </w:r>
    </w:p>
    <w:p w14:paraId="524944DD" w14:textId="04A71B5D" w:rsidR="003B2D67" w:rsidRDefault="003B2D67" w:rsidP="001711B7">
      <w:pPr>
        <w:pStyle w:val="Heading2"/>
      </w:pPr>
    </w:p>
    <w:p w14:paraId="3AA78542" w14:textId="0EA2B708" w:rsidR="00CB0F61" w:rsidRDefault="00CB0F61" w:rsidP="00CB0F61">
      <w:pPr>
        <w:rPr>
          <w:rFonts w:cs="Arial"/>
          <w:szCs w:val="22"/>
        </w:rPr>
      </w:pPr>
      <w:commentRangeStart w:id="50"/>
      <w:r>
        <w:rPr>
          <w:rFonts w:cs="Arial"/>
          <w:szCs w:val="22"/>
        </w:rPr>
        <w:t xml:space="preserve">In the </w:t>
      </w:r>
      <w:del w:id="51" w:author="Jonathan Minton" w:date="2021-03-05T11:54:00Z">
        <w:r w:rsidDel="00764AF5">
          <w:rPr>
            <w:rFonts w:cs="Arial"/>
            <w:szCs w:val="22"/>
          </w:rPr>
          <w:delText xml:space="preserve">UK and </w:delText>
        </w:r>
      </w:del>
      <w:r>
        <w:rPr>
          <w:rFonts w:cs="Arial"/>
          <w:szCs w:val="22"/>
        </w:rPr>
        <w:t xml:space="preserve">USA, we show that </w:t>
      </w:r>
      <w:ins w:id="52" w:author="Jonathan Minton" w:date="2021-03-05T11:55:00Z">
        <w:r w:rsidR="00764AF5">
          <w:rPr>
            <w:rFonts w:cs="Arial"/>
            <w:szCs w:val="22"/>
          </w:rPr>
          <w:t xml:space="preserve">rising LD cooccurred with </w:t>
        </w:r>
      </w:ins>
      <w:del w:id="53" w:author="Jonathan Minton" w:date="2021-03-05T11:54:00Z">
        <w:r w:rsidDel="00764AF5">
          <w:rPr>
            <w:rFonts w:cs="Arial"/>
            <w:szCs w:val="22"/>
          </w:rPr>
          <w:delText xml:space="preserve">stalling and </w:delText>
        </w:r>
      </w:del>
      <w:r>
        <w:rPr>
          <w:rFonts w:cs="Arial"/>
          <w:szCs w:val="22"/>
        </w:rPr>
        <w:t>falling e0</w:t>
      </w:r>
      <w:del w:id="54" w:author="Jonathan Minton" w:date="2021-03-05T11:55:00Z">
        <w:r w:rsidDel="00764AF5">
          <w:rPr>
            <w:rFonts w:cs="Arial"/>
            <w:szCs w:val="22"/>
          </w:rPr>
          <w:delText xml:space="preserve"> was preceded by worsening LD</w:delText>
        </w:r>
      </w:del>
      <w:r>
        <w:rPr>
          <w:rFonts w:cs="Arial"/>
          <w:szCs w:val="22"/>
        </w:rPr>
        <w:t xml:space="preserve">, with increases seen in young- and mid-age </w:t>
      </w:r>
      <w:commentRangeStart w:id="55"/>
      <w:r>
        <w:rPr>
          <w:rFonts w:cs="Arial"/>
          <w:szCs w:val="22"/>
        </w:rPr>
        <w:t>mortality</w:t>
      </w:r>
      <w:commentRangeEnd w:id="55"/>
      <w:r>
        <w:rPr>
          <w:rStyle w:val="CommentReference"/>
          <w:rFonts w:asciiTheme="minorHAnsi" w:eastAsiaTheme="minorHAnsi" w:hAnsiTheme="minorHAnsi" w:cstheme="minorBidi"/>
          <w:lang w:eastAsia="en-US"/>
        </w:rPr>
        <w:commentReference w:id="55"/>
      </w:r>
      <w:r>
        <w:rPr>
          <w:rFonts w:cs="Arial"/>
          <w:szCs w:val="22"/>
        </w:rPr>
        <w:t xml:space="preserve">. </w:t>
      </w:r>
      <w:commentRangeEnd w:id="50"/>
      <w:r w:rsidR="00D66515">
        <w:rPr>
          <w:rStyle w:val="CommentReference"/>
          <w:rFonts w:asciiTheme="minorHAnsi" w:eastAsiaTheme="minorHAnsi" w:hAnsiTheme="minorHAnsi" w:cstheme="minorBidi"/>
          <w:lang w:eastAsia="en-US"/>
        </w:rPr>
        <w:commentReference w:id="50"/>
      </w:r>
      <w:r>
        <w:rPr>
          <w:rFonts w:cs="Arial"/>
          <w:szCs w:val="22"/>
        </w:rPr>
        <w:t>These findings occur in the context of the unprecedented reversal in e0 in the USA since 2015</w:t>
      </w:r>
      <w:del w:id="56" w:author="Jonathan Minton" w:date="2021-03-05T11:55:00Z">
        <w:r w:rsidDel="00764AF5">
          <w:rPr>
            <w:rFonts w:cs="Arial"/>
            <w:szCs w:val="22"/>
          </w:rPr>
          <w:delText>,</w:delText>
        </w:r>
      </w:del>
      <w:ins w:id="57" w:author="Jonathan Minton" w:date="2021-03-05T11:55:00Z">
        <w:r w:rsidR="00764AF5">
          <w:rPr>
            <w:rFonts w:cs="Arial"/>
            <w:szCs w:val="22"/>
          </w:rPr>
          <w:t>.</w:t>
        </w:r>
      </w:ins>
      <w:r>
        <w:rPr>
          <w:rFonts w:cs="Arial"/>
          <w:szCs w:val="22"/>
        </w:rPr>
        <w:fldChar w:fldCharType="begin"/>
      </w:r>
      <w:r w:rsidR="00DC2220">
        <w:rPr>
          <w:rFonts w:cs="Arial"/>
          <w:szCs w:val="22"/>
        </w:rPr>
        <w:instrText xml:space="preserve"> ADDIN EN.CITE &lt;EndNote&gt;&lt;Cite&gt;&lt;Author&gt;Woolf&lt;/Author&gt;&lt;Year&gt;2019&lt;/Year&gt;&lt;RecNum&gt;68&lt;/RecNum&gt;&lt;DisplayText&gt;&lt;style face="superscript"&gt;25&lt;/style&gt;&lt;/DisplayText&gt;&lt;record&gt;&lt;rec-number&gt;68&lt;/rec-number&gt;&lt;foreign-keys&gt;&lt;key app="EN" db-id="9vvtta0t42fee5eeva8xarpbe9srzdetrx2a" timestamp="1600780455"&gt;68&lt;/key&gt;&lt;/foreign-keys&gt;&lt;ref-type name="Journal Article"&gt;17&lt;/ref-type&gt;&lt;contributors&gt;&lt;authors&gt;&lt;author&gt;Woolf, Steven H.&lt;/author&gt;&lt;author&gt;Schoomaker, Heidi&lt;/author&gt;&lt;/authors&gt;&lt;/contributors&gt;&lt;titles&gt;&lt;title&gt;Life Expectancy and Mortality Rates in the United States, 1959-2017&lt;/title&gt;&lt;secondary-title&gt;JAMA&lt;/secondary-title&gt;&lt;/titles&gt;&lt;periodical&gt;&lt;full-title&gt;JAMA&lt;/full-title&gt;&lt;/periodical&gt;&lt;pages&gt;1996-2016&lt;/pages&gt;&lt;volume&gt;322&lt;/volume&gt;&lt;number&gt;20&lt;/number&gt;&lt;dates&gt;&lt;year&gt;2019&lt;/year&gt;&lt;/dates&gt;&lt;isbn&gt;0098-7484&lt;/isbn&gt;&lt;urls&gt;&lt;related-urls&gt;&lt;url&gt;https://doi.org/10.1001/jama.2019.16932&lt;/url&gt;&lt;/related-urls&gt;&lt;/urls&gt;&lt;electronic-resource-num&gt;10.1001/jama.2019.16932&lt;/electronic-resource-num&gt;&lt;access-date&gt;9/22/2020&lt;/access-date&gt;&lt;/record&gt;&lt;/Cite&gt;&lt;/EndNote&gt;</w:instrText>
      </w:r>
      <w:r>
        <w:rPr>
          <w:rFonts w:cs="Arial"/>
          <w:szCs w:val="22"/>
        </w:rPr>
        <w:fldChar w:fldCharType="separate"/>
      </w:r>
      <w:r w:rsidR="002C410A" w:rsidRPr="002C410A">
        <w:rPr>
          <w:rFonts w:cs="Arial"/>
          <w:noProof/>
          <w:szCs w:val="22"/>
          <w:vertAlign w:val="superscript"/>
        </w:rPr>
        <w:t>25</w:t>
      </w:r>
      <w:r>
        <w:rPr>
          <w:rFonts w:cs="Arial"/>
          <w:szCs w:val="22"/>
        </w:rPr>
        <w:fldChar w:fldCharType="end"/>
      </w:r>
      <w:r>
        <w:rPr>
          <w:rFonts w:cs="Arial"/>
          <w:szCs w:val="22"/>
        </w:rPr>
        <w:t xml:space="preserve"> </w:t>
      </w:r>
      <w:del w:id="58" w:author="Jonathan Minton" w:date="2021-03-05T11:55:00Z">
        <w:r w:rsidDel="00764AF5">
          <w:rPr>
            <w:rFonts w:cs="Arial"/>
            <w:szCs w:val="22"/>
          </w:rPr>
          <w:delText>and a decade of worsening health outcomes in the UK, with stalling e0 since 2014.</w:delText>
        </w:r>
        <w:r w:rsidDel="00764AF5">
          <w:rPr>
            <w:rFonts w:cs="Arial"/>
            <w:szCs w:val="22"/>
          </w:rPr>
          <w:fldChar w:fldCharType="begin"/>
        </w:r>
        <w:r w:rsidR="00DC2220" w:rsidDel="00764AF5">
          <w:rPr>
            <w:rFonts w:cs="Arial"/>
            <w:szCs w:val="22"/>
          </w:rPr>
          <w:delInstrText xml:space="preserve"> ADDIN EN.CITE &lt;EndNote&gt;&lt;Cite&gt;&lt;Author&gt;Hiam&lt;/Author&gt;&lt;Year&gt;2020&lt;/Year&gt;&lt;RecNum&gt;66&lt;/RecNum&gt;&lt;DisplayText&gt;&lt;style face="superscript"&gt;26&lt;/style&gt;&lt;/DisplayText&gt;&lt;record&gt;&lt;rec-number&gt;66&lt;/rec-number&gt;&lt;foreign-keys&gt;&lt;key app="EN" db-id="9vvtta0t42fee5eeva8xarpbe9srzdetrx2a" timestamp="1600774504"&gt;66&lt;/key&gt;&lt;/foreign-keys&gt;&lt;ref-type name="Journal Article"&gt;17&lt;/ref-type&gt;&lt;contributors&gt;&lt;authors&gt;&lt;author&gt;Hiam, L.&lt;/author&gt;&lt;author&gt;Dorling, D.&lt;/author&gt;&lt;author&gt;McKee, M.&lt;/author&gt;&lt;/authors&gt;&lt;/contributors&gt;&lt;auth-address&gt;School of Geography and the Environment, University of Oxford, South Parks Rd, Oxford OX1 3QY, UK.&amp;#xD;Department of Health Services Research and Policy, London School of Hygiene and Tropical Medicine, 15-17 Tavistock Place, London WC1H 9SH, UK.&lt;/auth-address&gt;&lt;titles&gt;&lt;title&gt;Things Fall Apart: the British Health Crisis 2010-2020&lt;/title&gt;&lt;secondary-title&gt;Br Med Bull&lt;/secondary-title&gt;&lt;/titles&gt;&lt;periodical&gt;&lt;full-title&gt;Br Med Bull&lt;/full-title&gt;&lt;/periodical&gt;&lt;pages&gt;4-15&lt;/pages&gt;&lt;volume&gt;133&lt;/volume&gt;&lt;number&gt;1&lt;/number&gt;&lt;edition&gt;2020/03/29&lt;/edition&gt;&lt;keywords&gt;&lt;keyword&gt;*austerity&lt;/keyword&gt;&lt;keyword&gt;*health outcomes&lt;/keyword&gt;&lt;keyword&gt;*infant mortality&lt;/keyword&gt;&lt;keyword&gt;*life expectancy&lt;/keyword&gt;&lt;/keywords&gt;&lt;dates&gt;&lt;year&gt;2020&lt;/year&gt;&lt;pub-dates&gt;&lt;date&gt;May 15&lt;/date&gt;&lt;/pub-dates&gt;&lt;/dates&gt;&lt;isbn&gt;0007-1420&lt;/isbn&gt;&lt;accession-num&gt;32219417&lt;/accession-num&gt;&lt;urls&gt;&lt;/urls&gt;&lt;electronic-resource-num&gt;10.1093/bmb/ldz041&lt;/electronic-resource-num&gt;&lt;remote-database-provider&gt;NLM&lt;/remote-database-provider&gt;&lt;language&gt;eng&lt;/language&gt;&lt;/record&gt;&lt;/Cite&gt;&lt;/EndNote&gt;</w:delInstrText>
        </w:r>
        <w:r w:rsidDel="00764AF5">
          <w:rPr>
            <w:rFonts w:cs="Arial"/>
            <w:szCs w:val="22"/>
          </w:rPr>
          <w:fldChar w:fldCharType="separate"/>
        </w:r>
        <w:r w:rsidR="002C410A" w:rsidRPr="002C410A" w:rsidDel="00764AF5">
          <w:rPr>
            <w:rFonts w:cs="Arial"/>
            <w:noProof/>
            <w:szCs w:val="22"/>
            <w:vertAlign w:val="superscript"/>
          </w:rPr>
          <w:delText>26</w:delText>
        </w:r>
        <w:r w:rsidDel="00764AF5">
          <w:rPr>
            <w:rFonts w:cs="Arial"/>
            <w:szCs w:val="22"/>
          </w:rPr>
          <w:fldChar w:fldCharType="end"/>
        </w:r>
        <w:r w:rsidDel="00764AF5">
          <w:rPr>
            <w:rFonts w:cs="Arial"/>
            <w:szCs w:val="22"/>
          </w:rPr>
          <w:delText xml:space="preserve"> </w:delText>
        </w:r>
      </w:del>
      <w:r w:rsidR="004772E4">
        <w:rPr>
          <w:rFonts w:cs="Arial"/>
          <w:szCs w:val="22"/>
        </w:rPr>
        <w:t>F</w:t>
      </w:r>
      <w:r>
        <w:rPr>
          <w:rFonts w:cs="Arial"/>
          <w:szCs w:val="22"/>
        </w:rPr>
        <w:t xml:space="preserve">irst identified in the USA, </w:t>
      </w:r>
      <w:r w:rsidR="004772E4">
        <w:rPr>
          <w:rFonts w:cs="Arial"/>
          <w:szCs w:val="22"/>
        </w:rPr>
        <w:t xml:space="preserve">in </w:t>
      </w:r>
      <w:r>
        <w:rPr>
          <w:rFonts w:cs="Arial"/>
          <w:szCs w:val="22"/>
        </w:rPr>
        <w:t>both countries rise in mid-age mortality from ‘deaths of despair’</w:t>
      </w:r>
      <w:r>
        <w:rPr>
          <w:rFonts w:cs="Arial"/>
          <w:szCs w:val="22"/>
        </w:rPr>
        <w:fldChar w:fldCharType="begin">
          <w:fldData xml:space="preserve">PEVuZE5vdGU+PENpdGU+PEF1dGhvcj5DYXNlPC9BdXRob3I+PFllYXI+MjAxNTwvWWVhcj48UmVj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</w:fldData>
        </w:fldChar>
      </w:r>
      <w:r w:rsidR="00DC2220">
        <w:rPr>
          <w:rFonts w:cs="Arial"/>
          <w:szCs w:val="22"/>
        </w:rPr>
        <w:instrText xml:space="preserve"> ADDIN EN.CITE </w:instrText>
      </w:r>
      <w:r w:rsidR="00DC2220">
        <w:rPr>
          <w:rFonts w:cs="Arial"/>
          <w:szCs w:val="22"/>
        </w:rPr>
        <w:fldChar w:fldCharType="begin">
          <w:fldData xml:space="preserve">PEVuZE5vdGU+PENpdGU+PEF1dGhvcj5DYXNlPC9BdXRob3I+PFllYXI+MjAxNTwvWWVhcj48UmVj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Pr>
          <w:rFonts w:cs="Arial"/>
          <w:szCs w:val="22"/>
        </w:rPr>
      </w:r>
      <w:r>
        <w:rPr>
          <w:rFonts w:cs="Arial"/>
          <w:szCs w:val="22"/>
        </w:rPr>
        <w:fldChar w:fldCharType="separate"/>
      </w:r>
      <w:r w:rsidR="002C410A" w:rsidRPr="002C410A">
        <w:rPr>
          <w:rFonts w:cs="Arial"/>
          <w:noProof/>
          <w:szCs w:val="22"/>
          <w:vertAlign w:val="superscript"/>
        </w:rPr>
        <w:t>12 13 27</w:t>
      </w:r>
      <w:r>
        <w:rPr>
          <w:rFonts w:cs="Arial"/>
          <w:szCs w:val="22"/>
        </w:rPr>
        <w:fldChar w:fldCharType="end"/>
      </w:r>
      <w:r>
        <w:rPr>
          <w:rFonts w:cs="Arial"/>
          <w:szCs w:val="22"/>
        </w:rPr>
        <w:t xml:space="preserve"> and stagnating rates in improvements from cardiovascular disease moratlity</w:t>
      </w:r>
      <w:r>
        <w:rPr>
          <w:rFonts w:cs="Arial"/>
          <w:szCs w:val="22"/>
        </w:rPr>
        <w:fldChar w:fldCharType="begin"/>
      </w:r>
      <w:r w:rsidR="00DC2220">
        <w:rPr>
          <w:rFonts w:cs="Arial"/>
          <w:szCs w:val="22"/>
        </w:rPr>
        <w:instrText xml:space="preserve"> ADDIN EN.CITE &lt;EndNote&gt;&lt;Cite&gt;&lt;Author&gt;Mehta&lt;/Author&gt;&lt;Year&gt;2020&lt;/Year&gt;&lt;RecNum&gt;76&lt;/RecNum&gt;&lt;DisplayText&gt;&lt;style face="superscript"&gt;28 29&lt;/style&gt;&lt;/DisplayText&gt;&lt;record&gt;&lt;rec-number&gt;76&lt;/rec-number&gt;&lt;foreign-keys&gt;&lt;key app="EN" db-id="9vvtta0t42fee5eeva8xarpbe9srzdetrx2a" timestamp="1605525732"&gt;76&lt;/key&gt;&lt;/foreign-keys&gt;&lt;ref-type name="Journal Article"&gt;17&lt;/ref-type&gt;&lt;contributors&gt;&lt;authors&gt;&lt;author&gt;Mehta, Neil K.&lt;/author&gt;&lt;author&gt;Abrams, Leah R.&lt;/author&gt;&lt;author&gt;Myrskylä, Mikko&lt;/author&gt;&lt;/authors&gt;&lt;/contributors&gt;&lt;titles&gt;&lt;title&gt;US life expectancy stalls due to cardiovascular disease, not drug deaths&lt;/title&gt;&lt;secondary-title&gt;Proceedings of the National Academy of Sciences&lt;/secondary-title&gt;&lt;/titles&gt;&lt;periodical&gt;&lt;full-title&gt;Proceedings of the National Academy of Sciences&lt;/full-title&gt;&lt;/periodical&gt;&lt;pages&gt;6998-7000&lt;/pages&gt;&lt;volume&gt;117&lt;/volume&gt;&lt;number&gt;13&lt;/number&gt;&lt;dates&gt;&lt;year&gt;2020&lt;/year&gt;&lt;/dates&gt;&lt;urls&gt;&lt;related-urls&gt;&lt;url&gt;https://www.pnas.org/content/pnas/117/13/6998.full.pdf&lt;/url&gt;&lt;/related-urls&gt;&lt;/urls&gt;&lt;electronic-resource-num&gt;10.1073/pnas.1920391117&lt;/electronic-resource-num&gt;&lt;/record&gt;&lt;/Cite&gt;&lt;Cite&gt;&lt;Author&gt;Murphy M&lt;/Author&gt;&lt;Year&gt;2019&lt;/Year&gt;&lt;RecNum&gt;77&lt;/RecNum&gt;&lt;record&gt;&lt;rec-number&gt;77&lt;/rec-number&gt;&lt;foreign-keys&gt;&lt;key app="EN" db-id="9vvtta0t42fee5eeva8xarpbe9srzdetrx2a" timestamp="1607169875"&gt;77&lt;/key&gt;&lt;/foreign-keys&gt;&lt;ref-type name="Web Page"&gt;12&lt;/ref-type&gt;&lt;contributors&gt;&lt;authors&gt;&lt;author&gt;Murphy M, Luy M, Torrisi O.,&lt;/author&gt;&lt;/authors&gt;&lt;/contributors&gt;&lt;titles&gt;&lt;title&gt;Stalling of mortality in the United Kingdom and Europe: an analytical review of the evidence&lt;/title&gt;&lt;/titles&gt;&lt;volume&gt;2020&lt;/volume&gt;&lt;number&gt;5 December&lt;/number&gt;&lt;dates&gt;&lt;year&gt;2019&lt;/year&gt;&lt;pub-dates&gt;&lt;date&gt;November 2019&lt;/date&gt;&lt;/pub-dates&gt;&lt;/dates&gt;&lt;pub-location&gt;London School of Economics,&lt;/pub-location&gt;&lt;urls&gt;&lt;related-urls&gt;&lt;url&gt;https://www.lse.ac.uk/social-policy/Assets/Documents/PDF/working-paper-series/11-19-Mike-Murphy.pdf &lt;/url&gt;&lt;/related-urls&gt;&lt;/urls&gt;&lt;custom1&gt;2020&lt;/custom1&gt;&lt;custom2&gt;5 December&lt;/custom2&gt;&lt;/record&gt;&lt;/Cite&gt;&lt;/EndNote&gt;</w:instrText>
      </w:r>
      <w:r>
        <w:rPr>
          <w:rFonts w:cs="Arial"/>
          <w:szCs w:val="22"/>
        </w:rPr>
        <w:fldChar w:fldCharType="separate"/>
      </w:r>
      <w:r w:rsidR="002C410A" w:rsidRPr="002C410A">
        <w:rPr>
          <w:rFonts w:cs="Arial"/>
          <w:noProof/>
          <w:szCs w:val="22"/>
          <w:vertAlign w:val="superscript"/>
        </w:rPr>
        <w:t>28 29</w:t>
      </w:r>
      <w:r>
        <w:rPr>
          <w:rFonts w:cs="Arial"/>
          <w:szCs w:val="22"/>
        </w:rPr>
        <w:fldChar w:fldCharType="end"/>
      </w:r>
      <w:r>
        <w:rPr>
          <w:rFonts w:cs="Arial"/>
          <w:szCs w:val="22"/>
        </w:rPr>
        <w:t xml:space="preserve"> appear to be important contributors to stagnating and declining e0. In the USA, research </w:t>
      </w:r>
      <w:r w:rsidR="00A70650">
        <w:rPr>
          <w:rFonts w:cs="Arial"/>
          <w:szCs w:val="22"/>
        </w:rPr>
        <w:t>suggest</w:t>
      </w:r>
      <w:r>
        <w:rPr>
          <w:rFonts w:cs="Arial"/>
          <w:szCs w:val="22"/>
        </w:rPr>
        <w:t xml:space="preserve"> that these largely reflect ‘worsening health among working-age individuals of lower socioeconomic status’ consistent with evidence that increasing numbers of people are experiencing ever more precarious lives.</w:t>
      </w:r>
      <w:r>
        <w:rPr>
          <w:rFonts w:cs="Arial"/>
          <w:szCs w:val="22"/>
        </w:rPr>
        <w:fldChar w:fldCharType="begin"/>
      </w:r>
      <w:r w:rsidR="00DC2220">
        <w:rPr>
          <w:rFonts w:cs="Arial"/>
          <w:szCs w:val="22"/>
        </w:rPr>
        <w:instrText xml:space="preserve"> ADDIN EN.CITE &lt;EndNote&gt;&lt;Cite&gt;&lt;Author&gt;Venkataramani&lt;/Author&gt;&lt;Year&gt;2020&lt;/Year&gt;&lt;RecNum&gt;60&lt;/RecNum&gt;&lt;DisplayText&gt;&lt;style face="superscript"&gt;30&lt;/style&gt;&lt;/DisplayText&gt;&lt;record&gt;&lt;rec-number&gt;60&lt;/rec-number&gt;&lt;foreign-keys&gt;&lt;key app="EN" db-id="9vvtta0t42fee5eeva8xarpbe9srzdetrx2a" timestamp="1600348693"&gt;60&lt;/key&gt;&lt;/foreign-keys&gt;&lt;ref-type name="Journal Article"&gt;17&lt;/ref-type&gt;&lt;contributors&gt;&lt;authors&gt;&lt;author&gt;Venkataramani, Atheendar S.&lt;/author&gt;&lt;author&gt;O’Brien, Rourke&lt;/author&gt;&lt;author&gt;Whitehorn, Gregory L.&lt;/author&gt;&lt;author&gt;Tsai, Alexander C.&lt;/author&gt;&lt;/authors&gt;&lt;/contributors&gt;&lt;titles&gt;&lt;title&gt;Economic influences on population health in the United States: Toward policymaking driven by data and evidence&lt;/title&gt;&lt;secondary-title&gt;PLOS Medicine&lt;/secondary-title&gt;&lt;/titles&gt;&lt;periodical&gt;&lt;full-title&gt;PLOS Medicine&lt;/full-title&gt;&lt;/periodical&gt;&lt;pages&gt;e1003319&lt;/pages&gt;&lt;volume&gt;17&lt;/volume&gt;&lt;number&gt;9&lt;/number&gt;&lt;dates&gt;&lt;year&gt;2020&lt;/year&gt;&lt;/dates&gt;&lt;publisher&gt;Public Library of Science&lt;/publisher&gt;&lt;urls&gt;&lt;related-urls&gt;&lt;url&gt;https://doi.org/10.1371/journal.pmed.1003319&lt;/url&gt;&lt;url&gt;https://www.ncbi.nlm.nih.gov/pmc/articles/PMC7467305/pdf/pmed.1003319.pdf&lt;/url&gt;&lt;/related-urls&gt;&lt;/urls&gt;&lt;electronic-resource-num&gt;10.1371/journal.pmed.1003319&lt;/electronic-resource-num&gt;&lt;/record&gt;&lt;/Cite&gt;&lt;/EndNote&gt;</w:instrText>
      </w:r>
      <w:r>
        <w:rPr>
          <w:rFonts w:cs="Arial"/>
          <w:szCs w:val="22"/>
        </w:rPr>
        <w:fldChar w:fldCharType="separate"/>
      </w:r>
      <w:r w:rsidR="002C410A" w:rsidRPr="002C410A">
        <w:rPr>
          <w:rFonts w:cs="Arial"/>
          <w:noProof/>
          <w:szCs w:val="22"/>
          <w:vertAlign w:val="superscript"/>
        </w:rPr>
        <w:t>30</w:t>
      </w:r>
      <w:r>
        <w:rPr>
          <w:rFonts w:cs="Arial"/>
          <w:szCs w:val="22"/>
        </w:rPr>
        <w:fldChar w:fldCharType="end"/>
      </w:r>
    </w:p>
    <w:p w14:paraId="1F0F596B" w14:textId="77777777" w:rsidR="00A70650" w:rsidRDefault="00A70650" w:rsidP="00CB0F61">
      <w:pPr>
        <w:rPr>
          <w:rFonts w:cs="Arial"/>
          <w:szCs w:val="22"/>
        </w:rPr>
      </w:pPr>
    </w:p>
    <w:p w14:paraId="47B01901" w14:textId="503D8F94" w:rsidR="00CB0F61" w:rsidRDefault="00A70650" w:rsidP="00CB0F61">
      <w:pPr>
        <w:rPr>
          <w:rFonts w:cs="Arial"/>
          <w:szCs w:val="22"/>
        </w:rPr>
      </w:pPr>
      <w:r>
        <w:rPr>
          <w:rFonts w:cs="Arial"/>
          <w:szCs w:val="22"/>
        </w:rPr>
        <w:t>An historical example of ‘mortality crises’ comes from t</w:t>
      </w:r>
      <w:r w:rsidR="00CB0F61">
        <w:rPr>
          <w:rFonts w:cs="Arial"/>
          <w:szCs w:val="22"/>
        </w:rPr>
        <w:t xml:space="preserve">he breakdown of the USSR in the 1990s in central and Eastern </w:t>
      </w:r>
      <w:commentRangeStart w:id="59"/>
      <w:r w:rsidR="00CB0F61">
        <w:rPr>
          <w:rFonts w:cs="Arial"/>
          <w:szCs w:val="22"/>
        </w:rPr>
        <w:t>Europe</w:t>
      </w:r>
      <w:commentRangeEnd w:id="59"/>
      <w:r w:rsidR="00CB0F61">
        <w:rPr>
          <w:rStyle w:val="CommentReference"/>
          <w:rFonts w:asciiTheme="minorHAnsi" w:eastAsiaTheme="minorHAnsi" w:hAnsiTheme="minorHAnsi" w:cstheme="minorBidi"/>
          <w:lang w:eastAsia="en-US"/>
        </w:rPr>
        <w:commentReference w:id="59"/>
      </w:r>
      <w:r w:rsidR="00CB0F61">
        <w:rPr>
          <w:rFonts w:cs="Arial"/>
          <w:szCs w:val="22"/>
        </w:rPr>
        <w:t xml:space="preserve">. </w:t>
      </w:r>
      <w:proofErr w:type="spellStart"/>
      <w:r w:rsidR="00CB0F61">
        <w:rPr>
          <w:rFonts w:cs="Arial"/>
          <w:szCs w:val="22"/>
        </w:rPr>
        <w:t>Aburto</w:t>
      </w:r>
      <w:proofErr w:type="spellEnd"/>
      <w:r w:rsidR="00CB0F61">
        <w:rPr>
          <w:rFonts w:cs="Arial"/>
          <w:szCs w:val="22"/>
        </w:rPr>
        <w:t xml:space="preserve"> et al found </w:t>
      </w:r>
      <w:r w:rsidR="00AB5EB0">
        <w:rPr>
          <w:rFonts w:cs="Arial"/>
          <w:szCs w:val="22"/>
        </w:rPr>
        <w:t xml:space="preserve">that changes in </w:t>
      </w:r>
      <w:r w:rsidR="00CB0F61">
        <w:rPr>
          <w:rFonts w:cs="Arial"/>
          <w:szCs w:val="22"/>
        </w:rPr>
        <w:t xml:space="preserve">LV </w:t>
      </w:r>
      <w:r w:rsidR="00AB5EB0">
        <w:rPr>
          <w:rFonts w:cs="Arial"/>
          <w:szCs w:val="22"/>
        </w:rPr>
        <w:t xml:space="preserve">were greater than those in </w:t>
      </w:r>
      <w:r>
        <w:rPr>
          <w:rFonts w:cs="Arial"/>
          <w:szCs w:val="22"/>
        </w:rPr>
        <w:t>e0</w:t>
      </w:r>
      <w:r w:rsidR="00CB0F61">
        <w:rPr>
          <w:rFonts w:cs="Arial"/>
          <w:szCs w:val="22"/>
        </w:rPr>
        <w:t xml:space="preserve">, </w:t>
      </w:r>
      <w:r w:rsidR="00AB5EB0">
        <w:rPr>
          <w:rFonts w:cs="Arial"/>
          <w:szCs w:val="22"/>
        </w:rPr>
        <w:t xml:space="preserve">with </w:t>
      </w:r>
      <w:r w:rsidR="00CB0F61">
        <w:rPr>
          <w:rFonts w:cs="Arial"/>
          <w:szCs w:val="22"/>
        </w:rPr>
        <w:t xml:space="preserve">the changes in LD </w:t>
      </w:r>
      <w:r w:rsidR="00AB5EB0">
        <w:rPr>
          <w:rFonts w:cs="Arial"/>
          <w:szCs w:val="22"/>
        </w:rPr>
        <w:t xml:space="preserve">driven by increasing </w:t>
      </w:r>
      <w:r w:rsidR="00CB0F61">
        <w:rPr>
          <w:rFonts w:cs="Arial"/>
          <w:szCs w:val="22"/>
        </w:rPr>
        <w:t>midlife mortality.</w:t>
      </w:r>
      <w:r w:rsidR="00CB0F61">
        <w:rPr>
          <w:rFonts w:cs="Arial"/>
          <w:szCs w:val="22"/>
        </w:rPr>
        <w:fldChar w:fldCharType="begin"/>
      </w:r>
      <w:r w:rsidR="00DC2220">
        <w:rPr>
          <w:rFonts w:cs="Arial"/>
          <w:szCs w:val="22"/>
        </w:rPr>
        <w:instrText xml:space="preserve"> ADDIN EN.CITE &lt;EndNote&gt;&lt;Cite&gt;&lt;Author&gt;Aburto&lt;/Author&gt;&lt;Year&gt;2018&lt;/Year&gt;&lt;RecNum&gt;86&lt;/RecNum&gt;&lt;DisplayText&gt;&lt;style face="superscript"&gt;31&lt;/style&gt;&lt;/DisplayText&gt;&lt;record&gt;&lt;rec-number&gt;86&lt;/rec-number&gt;&lt;foreign-keys&gt;&lt;key app="EN" db-id="9vvtta0t42fee5eeva8xarpbe9srzdetrx2a" timestamp="1611689920"&gt;86&lt;/key&gt;&lt;/foreign-keys&gt;&lt;ref-type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alt-title&gt;Demography&lt;/alt-title&gt;&lt;/titles&gt;&lt;periodical&gt;&lt;full-title&gt;Demography&lt;/full-title&gt;&lt;/periodical&gt;&lt;alt-periodical&gt;&lt;full-title&gt;Demography&lt;/full-title&gt;&lt;/alt-periodical&gt;&lt;pages&gt;2071-2096&lt;/pages&gt;&lt;volume&gt;55&lt;/volume&gt;&lt;number&gt;6&lt;/number&gt;&lt;keywords&gt;&lt;keyword&gt;*Alcohol consumption&lt;/keyword&gt;&lt;keyword&gt;*Causes of death&lt;/keyword&gt;&lt;keyword&gt;*Decomposition techniques&lt;/keyword&gt;&lt;keyword&gt;*Health inequalities&lt;/keyword&gt;&lt;keyword&gt;*Mortality&lt;/keyword&gt;&lt;keyword&gt;Aging&lt;/keyword&gt;&lt;keyword&gt;Databases, Factual&lt;/keyword&gt;&lt;keyword&gt;Europe, Eastern/epidemiology&lt;/keyword&gt;&lt;keyword&gt;Female&lt;/keyword&gt;&lt;keyword&gt;Humans&lt;/keyword&gt;&lt;keyword&gt;Life Expectancy/*trends&lt;/keyword&gt;&lt;keyword&gt;Longevity&lt;/keyword&gt;&lt;keyword&gt;Male&lt;/keyword&gt;&lt;keyword&gt;Mortality/*trends&lt;/keyword&gt;&lt;/keywords&gt;&lt;dates&gt;&lt;year&gt;2018&lt;/year&gt;&lt;/dates&gt;&lt;publisher&gt;Springer US&lt;/publisher&gt;&lt;isbn&gt;1533-7790&amp;#xD;0070-3370&lt;/isbn&gt;&lt;accession-num&gt;30519844&lt;/accession-num&gt;&lt;urls&gt;&lt;related-urls&gt;&lt;url&gt;https://pubmed.ncbi.nlm.nih.gov/30519844&lt;/url&gt;&lt;url&gt;https://www.ncbi.nlm.nih.gov/pmc/articles/PMC6290692/&lt;/url&gt;&lt;url&gt;https://www.ncbi.nlm.nih.gov/pmc/articles/PMC6290692/pdf/13524_2018_Article_729.pdf&lt;/url&gt;&lt;/related-urls&gt;&lt;/urls&gt;&lt;electronic-resource-num&gt;10.1007/s13524-018-0729-9&lt;/electronic-resource-num&gt;&lt;remote-database-name&gt;PubMed&lt;/remote-database-name&gt;&lt;language&gt;eng&lt;/language&gt;&lt;/record&gt;&lt;/Cite&gt;&lt;/EndNote&gt;</w:instrText>
      </w:r>
      <w:r w:rsidR="00CB0F61">
        <w:rPr>
          <w:rFonts w:cs="Arial"/>
          <w:szCs w:val="22"/>
        </w:rPr>
        <w:fldChar w:fldCharType="separate"/>
      </w:r>
      <w:r w:rsidR="002C410A" w:rsidRPr="002C410A">
        <w:rPr>
          <w:rFonts w:cs="Arial"/>
          <w:noProof/>
          <w:szCs w:val="22"/>
          <w:vertAlign w:val="superscript"/>
        </w:rPr>
        <w:t>31</w:t>
      </w:r>
      <w:r w:rsidR="00CB0F61">
        <w:rPr>
          <w:rFonts w:cs="Arial"/>
          <w:szCs w:val="22"/>
        </w:rPr>
        <w:fldChar w:fldCharType="end"/>
      </w:r>
      <w:r w:rsidR="00CB0F61">
        <w:rPr>
          <w:rFonts w:cs="Arial"/>
          <w:szCs w:val="22"/>
        </w:rPr>
        <w:t xml:space="preserve"> Furthermore, </w:t>
      </w:r>
      <w:r>
        <w:rPr>
          <w:rFonts w:cs="Arial"/>
          <w:szCs w:val="22"/>
        </w:rPr>
        <w:t>e0</w:t>
      </w:r>
      <w:r w:rsidR="00CB0F61">
        <w:rPr>
          <w:rFonts w:cs="Arial"/>
          <w:szCs w:val="22"/>
        </w:rPr>
        <w:t xml:space="preserve"> and LD varied independently of each other. It may be that something similar is occurring in mid-life in the USA and the UK</w:t>
      </w:r>
      <w:r>
        <w:rPr>
          <w:rFonts w:cs="Arial"/>
          <w:szCs w:val="22"/>
        </w:rPr>
        <w:t xml:space="preserve"> to the former Soviet Union.</w:t>
      </w:r>
    </w:p>
    <w:p w14:paraId="19D17111" w14:textId="37B0D20B" w:rsidR="00CB0F61" w:rsidRDefault="00CB0F61" w:rsidP="00CB0F61">
      <w:pPr>
        <w:rPr>
          <w:lang w:eastAsia="en-US"/>
        </w:rPr>
      </w:pPr>
    </w:p>
    <w:p w14:paraId="65A67898" w14:textId="77777777" w:rsidR="00AC73E7" w:rsidRPr="00F54FA1" w:rsidRDefault="00AC73E7" w:rsidP="00945E18"/>
    <w:p w14:paraId="2CD480E5" w14:textId="039839CD" w:rsidR="004769D6" w:rsidRDefault="00800E12" w:rsidP="00A70650">
      <w:pPr>
        <w:pStyle w:val="Heading2"/>
      </w:pPr>
      <w:commentRangeStart w:id="60"/>
      <w:commentRangeStart w:id="61"/>
      <w:commentRangeStart w:id="62"/>
      <w:r>
        <w:t>What implications does this have for understanding the COVID-19 response?</w:t>
      </w:r>
    </w:p>
    <w:p w14:paraId="73EF04E3" w14:textId="0CA58C23" w:rsidR="004769D6" w:rsidRPr="00945E18" w:rsidRDefault="002F4684" w:rsidP="004769D6">
      <w:pPr>
        <w:rPr>
          <w:rFonts w:cs="Arial"/>
          <w:szCs w:val="22"/>
          <w:highlight w:val="yellow"/>
        </w:rPr>
      </w:pPr>
      <w:r>
        <w:rPr>
          <w:rFonts w:cs="Arial"/>
          <w:szCs w:val="22"/>
        </w:rPr>
        <w:t>At the time of writing, COVID-19 dominate</w:t>
      </w:r>
      <w:r w:rsidR="005F5444">
        <w:rPr>
          <w:rFonts w:cs="Arial"/>
          <w:szCs w:val="22"/>
        </w:rPr>
        <w:t>s</w:t>
      </w:r>
      <w:r>
        <w:rPr>
          <w:rFonts w:cs="Arial"/>
          <w:szCs w:val="22"/>
        </w:rPr>
        <w:t xml:space="preserve"> both </w:t>
      </w:r>
      <w:r w:rsidR="008B060D">
        <w:rPr>
          <w:rFonts w:cs="Arial"/>
          <w:szCs w:val="22"/>
        </w:rPr>
        <w:t xml:space="preserve">the </w:t>
      </w:r>
      <w:r>
        <w:rPr>
          <w:rFonts w:cs="Arial"/>
          <w:szCs w:val="22"/>
        </w:rPr>
        <w:t xml:space="preserve">health and political discourse. </w:t>
      </w:r>
      <w:r w:rsidR="00AC73E7">
        <w:rPr>
          <w:rFonts w:cs="Arial"/>
          <w:szCs w:val="22"/>
        </w:rPr>
        <w:t>While the debate continues on whether to prioritise protecting health or the economy during COVID-19, it is clear the UK has managed to do neither, with the highest excess mortality in Europe from January to June 2020,</w:t>
      </w:r>
      <w:r w:rsidR="00AC73E7">
        <w:rPr>
          <w:rFonts w:cs="Arial"/>
          <w:szCs w:val="22"/>
        </w:rPr>
        <w:fldChar w:fldCharType="begin"/>
      </w:r>
      <w:r w:rsidR="00DC2220">
        <w:rPr>
          <w:rFonts w:cs="Arial"/>
          <w:szCs w:val="22"/>
        </w:rPr>
        <w:instrText xml:space="preserve"> ADDIN EN.CITE &lt;EndNote&gt;&lt;Cite&gt;&lt;Author&gt;Office for National Statistics&lt;/Author&gt;&lt;Year&gt;2020&lt;/Year&gt;&lt;RecNum&gt;64&lt;/RecNum&gt;&lt;DisplayText&gt;&lt;style face="superscript"&gt;32&lt;/style&gt;&lt;/DisplayText&gt;&lt;record&gt;&lt;rec-number&gt;64&lt;/rec-number&gt;&lt;foreign-keys&gt;&lt;key app="EN" db-id="9vvtta0t42fee5eeva8xarpbe9srzdetrx2a" timestamp="1600774119"&gt;64&lt;/key&gt;&lt;/foreign-keys&gt;&lt;ref-type name="Web Page"&gt;12&lt;/ref-type&gt;&lt;contributors&gt;&lt;authors&gt;&lt;author&gt;Office for National Statistics,&lt;/author&gt;&lt;/authors&gt;&lt;/contributors&gt;&lt;titles&gt;&lt;title&gt;Comparisons of all-cause mortality between European countries and regions: January to June 2020 &lt;/title&gt;&lt;/titles&gt;&lt;volume&gt;2020&lt;/volume&gt;&lt;number&gt;29 August 2020&lt;/number&gt;&lt;dates&gt;&lt;year&gt;2020&lt;/year&gt;&lt;pub-dates&gt;&lt;date&gt;30 July 2020&lt;/date&gt;&lt;/pub-dates&gt;&lt;/dates&gt;&lt;urls&gt;&lt;related-urls&gt;&lt;url&gt;https://www.ons.gov.uk/peoplepopulationandcommunity/birthsdeathsandmarriages/deaths/articles/comparisonsofallcausemortalitybetweeneuropeancountriesandregions/januarytojune2020&lt;/url&gt;&lt;/related-urls&gt;&lt;/urls&gt;&lt;custom1&gt;2020&lt;/custom1&gt;&lt;custom2&gt;22 September&lt;/custom2&gt;&lt;/record&gt;&lt;/Cite&gt;&lt;/EndNote&gt;</w:instrText>
      </w:r>
      <w:r w:rsidR="00AC73E7">
        <w:rPr>
          <w:rFonts w:cs="Arial"/>
          <w:szCs w:val="22"/>
        </w:rPr>
        <w:fldChar w:fldCharType="separate"/>
      </w:r>
      <w:r w:rsidR="002C410A" w:rsidRPr="002C410A">
        <w:rPr>
          <w:rFonts w:cs="Arial"/>
          <w:noProof/>
          <w:szCs w:val="22"/>
          <w:vertAlign w:val="superscript"/>
        </w:rPr>
        <w:t>32</w:t>
      </w:r>
      <w:r w:rsidR="00AC73E7">
        <w:rPr>
          <w:rFonts w:cs="Arial"/>
          <w:szCs w:val="22"/>
        </w:rPr>
        <w:fldChar w:fldCharType="end"/>
      </w:r>
      <w:r w:rsidR="00AC73E7">
        <w:rPr>
          <w:rFonts w:cs="Arial"/>
          <w:szCs w:val="22"/>
        </w:rPr>
        <w:t xml:space="preserve"> and one of the worst economic declines.</w:t>
      </w:r>
      <w:r w:rsidR="00AC73E7">
        <w:rPr>
          <w:rFonts w:cs="Arial"/>
          <w:szCs w:val="22"/>
        </w:rPr>
        <w:fldChar w:fldCharType="begin"/>
      </w:r>
      <w:r w:rsidR="00DC2220">
        <w:rPr>
          <w:rFonts w:cs="Arial"/>
          <w:szCs w:val="22"/>
        </w:rPr>
        <w:instrText xml:space="preserve"> ADDIN EN.CITE &lt;EndNote&gt;&lt;Cite&gt;&lt;Author&gt;Hasell&lt;/Author&gt;&lt;Year&gt;2020&lt;/Year&gt;&lt;RecNum&gt;65&lt;/RecNum&gt;&lt;DisplayText&gt;&lt;style face="superscript"&gt;33&lt;/style&gt;&lt;/DisplayText&gt;&lt;record&gt;&lt;rec-number&gt;65&lt;/rec-number&gt;&lt;foreign-keys&gt;&lt;key app="EN" db-id="9vvtta0t42fee5eeva8xarpbe9srzdetrx2a" timestamp="1600774318"&gt;65&lt;/key&gt;&lt;/foreign-keys&gt;&lt;ref-type name="Web Page"&gt;12&lt;/ref-type&gt;&lt;contributors&gt;&lt;authors&gt;&lt;author&gt;Hasell, J.&lt;/author&gt;&lt;/authors&gt;&lt;/contributors&gt;&lt;titles&gt;&lt;title&gt;Which countries have protected both health and the economy in the pandemic?&lt;/title&gt;&lt;/titles&gt;&lt;volume&gt;2020&lt;/volume&gt;&lt;number&gt;22 September&lt;/number&gt;&lt;dates&gt;&lt;year&gt;2020&lt;/year&gt;&lt;pub-dates&gt;&lt;date&gt;1 September 2020&lt;/date&gt;&lt;/pub-dates&gt;&lt;/dates&gt;&lt;pub-location&gt;Our World in Data&lt;/pub-location&gt;&lt;urls&gt;&lt;related-urls&gt;&lt;url&gt;https://ourworldindata.org/covid-health-economy&lt;/url&gt;&lt;/related-urls&gt;&lt;/urls&gt;&lt;custom1&gt;2020&lt;/custom1&gt;&lt;custom2&gt;22 September&lt;/custom2&gt;&lt;/record&gt;&lt;/Cite&gt;&lt;/EndNote&gt;</w:instrText>
      </w:r>
      <w:r w:rsidR="00AC73E7">
        <w:rPr>
          <w:rFonts w:cs="Arial"/>
          <w:szCs w:val="22"/>
        </w:rPr>
        <w:fldChar w:fldCharType="separate"/>
      </w:r>
      <w:r w:rsidR="002C410A" w:rsidRPr="002C410A">
        <w:rPr>
          <w:rFonts w:cs="Arial"/>
          <w:noProof/>
          <w:szCs w:val="22"/>
          <w:vertAlign w:val="superscript"/>
        </w:rPr>
        <w:t>33</w:t>
      </w:r>
      <w:r w:rsidR="00AC73E7">
        <w:rPr>
          <w:rFonts w:cs="Arial"/>
          <w:szCs w:val="22"/>
        </w:rPr>
        <w:fldChar w:fldCharType="end"/>
      </w:r>
      <w:r w:rsidR="00AC73E7">
        <w:rPr>
          <w:rFonts w:cs="Arial"/>
          <w:szCs w:val="22"/>
        </w:rPr>
        <w:t xml:space="preserve"> The USA has one of the highest death rates internationally, and Japan remains an outlier with substantially lower changes in both measures.</w:t>
      </w:r>
      <w:r w:rsidR="00AC73E7">
        <w:rPr>
          <w:rFonts w:cs="Arial"/>
          <w:szCs w:val="22"/>
        </w:rPr>
        <w:fldChar w:fldCharType="begin"/>
      </w:r>
      <w:r w:rsidR="00DC2220">
        <w:rPr>
          <w:rFonts w:cs="Arial"/>
          <w:szCs w:val="22"/>
        </w:rPr>
        <w:instrText xml:space="preserve"> ADDIN EN.CITE &lt;EndNote&gt;&lt;Cite&gt;&lt;Author&gt;Hasell&lt;/Author&gt;&lt;Year&gt;2020&lt;/Year&gt;&lt;RecNum&gt;65&lt;/RecNum&gt;&lt;DisplayText&gt;&lt;style face="superscript"&gt;33&lt;/style&gt;&lt;/DisplayText&gt;&lt;record&gt;&lt;rec-number&gt;65&lt;/rec-number&gt;&lt;foreign-keys&gt;&lt;key app="EN" db-id="9vvtta0t42fee5eeva8xarpbe9srzdetrx2a" timestamp="1600774318"&gt;65&lt;/key&gt;&lt;/foreign-keys&gt;&lt;ref-type name="Web Page"&gt;12&lt;/ref-type&gt;&lt;contributors&gt;&lt;authors&gt;&lt;author&gt;Hasell, J.&lt;/author&gt;&lt;/authors&gt;&lt;/contributors&gt;&lt;titles&gt;&lt;title&gt;Which countries have protected both health and the economy in the pandemic?&lt;/title&gt;&lt;/titles&gt;&lt;volume&gt;2020&lt;/volume&gt;&lt;number&gt;22 September&lt;/number&gt;&lt;dates&gt;&lt;year&gt;2020&lt;/year&gt;&lt;pub-dates&gt;&lt;date&gt;1 September 2020&lt;/date&gt;&lt;/pub-dates&gt;&lt;/dates&gt;&lt;pub-location&gt;Our World in Data&lt;/pub-location&gt;&lt;urls&gt;&lt;related-urls&gt;&lt;url&gt;https://ourworldindata.org/covid-health-economy&lt;/url&gt;&lt;/related-urls&gt;&lt;/urls&gt;&lt;custom1&gt;2020&lt;/custom1&gt;&lt;custom2&gt;22 September&lt;/custom2&gt;&lt;/record&gt;&lt;/Cite&gt;&lt;/EndNote&gt;</w:instrText>
      </w:r>
      <w:r w:rsidR="00AC73E7">
        <w:rPr>
          <w:rFonts w:cs="Arial"/>
          <w:szCs w:val="22"/>
        </w:rPr>
        <w:fldChar w:fldCharType="separate"/>
      </w:r>
      <w:r w:rsidR="002C410A" w:rsidRPr="002C410A">
        <w:rPr>
          <w:rFonts w:cs="Arial"/>
          <w:noProof/>
          <w:szCs w:val="22"/>
          <w:vertAlign w:val="superscript"/>
        </w:rPr>
        <w:t>33</w:t>
      </w:r>
      <w:r w:rsidR="00AC73E7">
        <w:rPr>
          <w:rFonts w:cs="Arial"/>
          <w:szCs w:val="22"/>
        </w:rPr>
        <w:fldChar w:fldCharType="end"/>
      </w:r>
      <w:r w:rsidR="00AC73E7">
        <w:rPr>
          <w:rFonts w:cs="Arial"/>
          <w:szCs w:val="22"/>
        </w:rPr>
        <w:t xml:space="preserve"> </w:t>
      </w:r>
      <w:r w:rsidR="008B060D">
        <w:rPr>
          <w:rFonts w:cs="Arial"/>
          <w:szCs w:val="22"/>
        </w:rPr>
        <w:t xml:space="preserve">We show that </w:t>
      </w:r>
      <w:r w:rsidR="00375654">
        <w:rPr>
          <w:rFonts w:cs="Arial"/>
          <w:szCs w:val="22"/>
        </w:rPr>
        <w:t>e0</w:t>
      </w:r>
      <w:r w:rsidR="005F5444">
        <w:rPr>
          <w:rFonts w:cs="Arial"/>
          <w:szCs w:val="22"/>
        </w:rPr>
        <w:t xml:space="preserve">, </w:t>
      </w:r>
      <w:r w:rsidR="00375654">
        <w:rPr>
          <w:rFonts w:cs="Arial"/>
          <w:szCs w:val="22"/>
        </w:rPr>
        <w:t>LD</w:t>
      </w:r>
      <w:r w:rsidR="005F5444">
        <w:rPr>
          <w:rFonts w:cs="Arial"/>
          <w:szCs w:val="22"/>
        </w:rPr>
        <w:t xml:space="preserve">, and midlife mortality trends </w:t>
      </w:r>
      <w:r w:rsidR="008B060D">
        <w:rPr>
          <w:rFonts w:cs="Arial"/>
          <w:szCs w:val="22"/>
        </w:rPr>
        <w:t>we</w:t>
      </w:r>
      <w:r w:rsidR="005F5444">
        <w:rPr>
          <w:rFonts w:cs="Arial"/>
          <w:szCs w:val="22"/>
        </w:rPr>
        <w:t>re less favourable in the USA and UK than comparator nation</w:t>
      </w:r>
      <w:r w:rsidR="00542B0F">
        <w:rPr>
          <w:rFonts w:cs="Arial"/>
          <w:szCs w:val="22"/>
        </w:rPr>
        <w:t xml:space="preserve">s </w:t>
      </w:r>
      <w:r w:rsidR="005F5444">
        <w:rPr>
          <w:rFonts w:cs="Arial"/>
          <w:szCs w:val="22"/>
        </w:rPr>
        <w:t xml:space="preserve">before the pandemic; evidence of higher excess and COVID-related deaths in the USA and UK may therefore be no coincidence. </w:t>
      </w:r>
      <w:commentRangeEnd w:id="60"/>
      <w:r w:rsidR="00AB5EB0">
        <w:rPr>
          <w:rStyle w:val="CommentReference"/>
          <w:rFonts w:asciiTheme="minorHAnsi" w:eastAsiaTheme="minorHAnsi" w:hAnsiTheme="minorHAnsi" w:cstheme="minorBidi"/>
          <w:lang w:eastAsia="en-US"/>
        </w:rPr>
        <w:commentReference w:id="60"/>
      </w:r>
      <w:commentRangeEnd w:id="61"/>
      <w:r w:rsidR="00174911">
        <w:rPr>
          <w:rStyle w:val="CommentReference"/>
          <w:rFonts w:asciiTheme="minorHAnsi" w:eastAsiaTheme="minorHAnsi" w:hAnsiTheme="minorHAnsi" w:cstheme="minorBidi"/>
          <w:lang w:eastAsia="en-US"/>
        </w:rPr>
        <w:commentReference w:id="61"/>
      </w:r>
      <w:commentRangeEnd w:id="62"/>
      <w:r w:rsidR="00764AF5">
        <w:rPr>
          <w:rStyle w:val="CommentReference"/>
          <w:rFonts w:asciiTheme="minorHAnsi" w:eastAsiaTheme="minorHAnsi" w:hAnsiTheme="minorHAnsi" w:cstheme="minorBidi"/>
          <w:lang w:eastAsia="en-US"/>
        </w:rPr>
        <w:commentReference w:id="62"/>
      </w:r>
    </w:p>
    <w:p w14:paraId="7BA8289C" w14:textId="77777777" w:rsidR="004769D6" w:rsidRPr="004769D6" w:rsidRDefault="004769D6" w:rsidP="004769D6"/>
    <w:p w14:paraId="31F29BE9" w14:textId="3C6E15D9" w:rsidR="007E65D1" w:rsidRPr="00C71289" w:rsidRDefault="007E65D1" w:rsidP="00800E12">
      <w:pPr>
        <w:pStyle w:val="Heading2"/>
        <w:rPr>
          <w:rFonts w:eastAsia="Times New Roman"/>
          <w:lang w:eastAsia="en-GB"/>
        </w:rPr>
      </w:pPr>
      <w:r w:rsidRPr="00C71289">
        <w:rPr>
          <w:rFonts w:eastAsia="Times New Roman"/>
          <w:lang w:eastAsia="en-GB"/>
        </w:rPr>
        <w:t xml:space="preserve">Strengths and </w:t>
      </w:r>
      <w:r w:rsidR="00AC4549">
        <w:t>limitations</w:t>
      </w:r>
      <w:r w:rsidR="00AC4549" w:rsidRPr="00C71289">
        <w:rPr>
          <w:rFonts w:eastAsia="Times New Roman"/>
          <w:lang w:eastAsia="en-GB"/>
        </w:rPr>
        <w:t xml:space="preserve"> </w:t>
      </w:r>
      <w:r w:rsidRPr="00C71289">
        <w:rPr>
          <w:rFonts w:eastAsia="Times New Roman"/>
          <w:lang w:eastAsia="en-GB"/>
        </w:rPr>
        <w:t xml:space="preserve">of the </w:t>
      </w:r>
      <w:commentRangeStart w:id="63"/>
      <w:commentRangeStart w:id="64"/>
      <w:r w:rsidRPr="00C71289">
        <w:rPr>
          <w:rFonts w:eastAsia="Times New Roman"/>
          <w:lang w:eastAsia="en-GB"/>
        </w:rPr>
        <w:t>study</w:t>
      </w:r>
      <w:commentRangeEnd w:id="63"/>
      <w:r w:rsidR="001B3D14">
        <w:rPr>
          <w:rStyle w:val="CommentReference"/>
          <w:rFonts w:asciiTheme="minorHAnsi" w:eastAsiaTheme="minorHAnsi" w:hAnsiTheme="minorHAnsi" w:cstheme="minorBidi"/>
          <w:b w:val="0"/>
        </w:rPr>
        <w:commentReference w:id="63"/>
      </w:r>
      <w:commentRangeEnd w:id="64"/>
      <w:r w:rsidR="001B3D14">
        <w:rPr>
          <w:rStyle w:val="CommentReference"/>
          <w:rFonts w:asciiTheme="minorHAnsi" w:eastAsiaTheme="minorHAnsi" w:hAnsiTheme="minorHAnsi" w:cstheme="minorBidi"/>
          <w:b w:val="0"/>
        </w:rPr>
        <w:commentReference w:id="64"/>
      </w:r>
    </w:p>
    <w:p w14:paraId="12F20585" w14:textId="7A8DF161" w:rsidR="007268D9" w:rsidRPr="00C71289" w:rsidRDefault="00366985" w:rsidP="007370DB">
      <w:pPr>
        <w:rPr>
          <w:rFonts w:cs="Arial"/>
          <w:szCs w:val="22"/>
        </w:rPr>
      </w:pPr>
      <w:r>
        <w:rPr>
          <w:rFonts w:cs="Arial"/>
          <w:szCs w:val="22"/>
        </w:rPr>
        <w:t xml:space="preserve">The </w:t>
      </w:r>
      <w:r w:rsidR="001E4BE9" w:rsidRPr="00C71289">
        <w:rPr>
          <w:rFonts w:cs="Arial"/>
          <w:szCs w:val="22"/>
        </w:rPr>
        <w:t>Human Mortality Database</w:t>
      </w:r>
      <w:r>
        <w:rPr>
          <w:rFonts w:cs="Arial"/>
          <w:szCs w:val="22"/>
        </w:rPr>
        <w:t xml:space="preserve"> </w:t>
      </w:r>
      <w:r w:rsidR="003A39F0">
        <w:rPr>
          <w:rFonts w:cs="Arial"/>
          <w:szCs w:val="22"/>
        </w:rPr>
        <w:t xml:space="preserve">has rigorous data quality requirements and standardisation procedures and </w:t>
      </w:r>
      <w:r w:rsidR="00AC73E7">
        <w:rPr>
          <w:rFonts w:cs="Arial"/>
          <w:szCs w:val="22"/>
        </w:rPr>
        <w:t>is</w:t>
      </w:r>
      <w:r w:rsidR="00AC73E7" w:rsidRPr="00C71289">
        <w:rPr>
          <w:rFonts w:cs="Arial"/>
          <w:szCs w:val="22"/>
        </w:rPr>
        <w:t xml:space="preserve"> </w:t>
      </w:r>
      <w:r w:rsidR="001E4BE9" w:rsidRPr="00C71289">
        <w:rPr>
          <w:rFonts w:cs="Arial"/>
          <w:szCs w:val="22"/>
        </w:rPr>
        <w:t xml:space="preserve">widely accepted as reliable </w:t>
      </w:r>
      <w:r w:rsidR="003A39F0">
        <w:rPr>
          <w:rFonts w:cs="Arial"/>
          <w:szCs w:val="22"/>
        </w:rPr>
        <w:t>for international comparison</w:t>
      </w:r>
      <w:r w:rsidR="001E4BE9" w:rsidRPr="00C71289">
        <w:rPr>
          <w:rFonts w:cs="Arial"/>
          <w:szCs w:val="22"/>
        </w:rPr>
        <w:t>.</w:t>
      </w:r>
      <w:r w:rsidR="001E4BE9" w:rsidRPr="00C71289">
        <w:rPr>
          <w:rFonts w:cs="Arial"/>
          <w:szCs w:val="22"/>
        </w:rPr>
        <w:fldChar w:fldCharType="begin"/>
      </w:r>
      <w:r w:rsidR="00DC2220">
        <w:rPr>
          <w:rFonts w:cs="Arial"/>
          <w:szCs w:val="22"/>
        </w:rPr>
        <w:instrText xml:space="preserve"> ADDIN EN.CITE &lt;EndNote&gt;&lt;Cite&gt;&lt;Author&gt;Human Mortality Database&lt;/Author&gt;&lt;Year&gt;2020&lt;/Year&gt;&lt;RecNum&gt;57&lt;/RecNum&gt;&lt;DisplayText&gt;&lt;style face="superscript"&gt;34&lt;/style&gt;&lt;/DisplayText&gt;&lt;record&gt;&lt;rec-number&gt;57&lt;/rec-number&gt;&lt;foreign-keys&gt;&lt;key app="EN" db-id="9vvtta0t42fee5eeva8xarpbe9srzdetrx2a" timestamp="1597133692"&gt;57&lt;/key&gt;&lt;/foreign-keys&gt;&lt;ref-type name="Web Page"&gt;12&lt;/ref-type&gt;&lt;contributors&gt;&lt;authors&gt;&lt;author&gt;Human Mortality Database,&lt;/author&gt;&lt;/authors&gt;&lt;/contributors&gt;&lt;titles&gt;&lt;title&gt;Overview&lt;/title&gt;&lt;/titles&gt;&lt;volume&gt;2020&lt;/volume&gt;&lt;number&gt;11 August&lt;/number&gt;&lt;dates&gt;&lt;year&gt;2020&lt;/year&gt;&lt;/dates&gt;&lt;urls&gt;&lt;related-urls&gt;&lt;url&gt;https://www.mortality.org/Public/Overview.php &lt;/url&gt;&lt;/related-urls&gt;&lt;/urls&gt;&lt;custom1&gt;2020&lt;/custom1&gt;&lt;custom2&gt;11 August&lt;/custom2&gt;&lt;/record&gt;&lt;/Cite&gt;&lt;/EndNote&gt;</w:instrText>
      </w:r>
      <w:r w:rsidR="001E4BE9" w:rsidRPr="00C71289">
        <w:rPr>
          <w:rFonts w:cs="Arial"/>
          <w:szCs w:val="22"/>
        </w:rPr>
        <w:fldChar w:fldCharType="separate"/>
      </w:r>
      <w:r w:rsidR="002C410A" w:rsidRPr="002C410A">
        <w:rPr>
          <w:rFonts w:cs="Arial"/>
          <w:noProof/>
          <w:szCs w:val="22"/>
          <w:vertAlign w:val="superscript"/>
        </w:rPr>
        <w:t>34</w:t>
      </w:r>
      <w:r w:rsidR="001E4BE9" w:rsidRPr="00C71289">
        <w:rPr>
          <w:rFonts w:cs="Arial"/>
          <w:szCs w:val="22"/>
        </w:rPr>
        <w:fldChar w:fldCharType="end"/>
      </w:r>
      <w:r w:rsidR="001E4BE9" w:rsidRPr="00C71289">
        <w:rPr>
          <w:rFonts w:cs="Arial"/>
          <w:szCs w:val="22"/>
        </w:rPr>
        <w:t xml:space="preserve"> </w:t>
      </w:r>
      <w:commentRangeStart w:id="65"/>
      <w:r w:rsidR="009D4229" w:rsidRPr="00C71289">
        <w:rPr>
          <w:rFonts w:cs="Arial"/>
          <w:szCs w:val="22"/>
        </w:rPr>
        <w:t xml:space="preserve">The methods used to calculate </w:t>
      </w:r>
      <w:r w:rsidR="008F739E">
        <w:rPr>
          <w:rFonts w:cs="Arial"/>
          <w:szCs w:val="22"/>
        </w:rPr>
        <w:t>LD</w:t>
      </w:r>
      <w:r w:rsidR="009D4229" w:rsidRPr="00C71289">
        <w:rPr>
          <w:rFonts w:cs="Arial"/>
          <w:szCs w:val="22"/>
        </w:rPr>
        <w:t xml:space="preserve"> and probability of dying at 12 months replicate those of experts in the field, and were checked </w:t>
      </w:r>
      <w:r w:rsidR="003756B5" w:rsidRPr="00C71289">
        <w:rPr>
          <w:rFonts w:cs="Arial"/>
          <w:szCs w:val="22"/>
        </w:rPr>
        <w:t>against code supplied by one of the pioneers in using these methods</w:t>
      </w:r>
      <w:commentRangeEnd w:id="65"/>
      <w:r w:rsidR="00764AF5">
        <w:rPr>
          <w:rStyle w:val="CommentReference"/>
          <w:rFonts w:asciiTheme="minorHAnsi" w:eastAsiaTheme="minorHAnsi" w:hAnsiTheme="minorHAnsi" w:cstheme="minorBidi"/>
          <w:lang w:eastAsia="en-US"/>
        </w:rPr>
        <w:commentReference w:id="65"/>
      </w:r>
      <w:r w:rsidR="007370DB">
        <w:rPr>
          <w:rFonts w:cs="Arial"/>
          <w:szCs w:val="22"/>
        </w:rPr>
        <w:t>.</w:t>
      </w:r>
      <w:r w:rsidR="009D4229" w:rsidRPr="00C71289">
        <w:rPr>
          <w:rFonts w:cs="Arial"/>
          <w:szCs w:val="22"/>
        </w:rPr>
        <w:fldChar w:fldCharType="begin">
          <w:fldData xml:space="preserve">PEVuZE5vdGU+PENpdGU+PEF1dGhvcj5WYXVwZWw8L0F1dGhvcj48WWVhcj4yMDExPC9ZZWFyPjxS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Y051bT4zPC9SZWNOdW0+PHJlY29yZD48cmVjLW51bWJlcj4zPC9yZWMtbnVtYmVyPjxmb3JlaWdu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</w:fldData>
        </w:fldChar>
      </w:r>
      <w:r w:rsidR="00DC2220" w:rsidRPr="00764AF5">
        <w:rPr>
          <w:rFonts w:cs="Arial"/>
          <w:szCs w:val="22"/>
          <w:rPrChange w:id="66" w:author="Jonathan Minton" w:date="2021-03-05T11:56:00Z">
            <w:rPr>
              <w:rFonts w:cs="Arial"/>
              <w:szCs w:val="22"/>
            </w:rPr>
          </w:rPrChange>
        </w:rPr>
        <w:instrText xml:space="preserve"> ADDIN EN.CITE </w:instrText>
      </w:r>
      <w:r w:rsidR="00DC2220" w:rsidRPr="00764AF5">
        <w:rPr>
          <w:rFonts w:cs="Arial"/>
          <w:szCs w:val="22"/>
          <w:rPrChange w:id="67" w:author="Jonathan Minton" w:date="2021-03-05T11:56:00Z">
            <w:rPr>
              <w:rFonts w:cs="Arial"/>
              <w:szCs w:val="22"/>
            </w:rPr>
          </w:rPrChange>
        </w:rPr>
        <w:fldChar w:fldCharType="begin">
          <w:fldData xml:space="preserve">PEVuZE5vdGU+PENpdGU+PEF1dGhvcj5WYXVwZWw8L0F1dGhvcj48WWVhcj4yMDExPC9ZZWFyPjxS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Y051bT4zPC9SZWNOdW0+PHJlY29yZD48cmVjLW51bWJlcj4zPC9yZWMtbnVtYmVyPjxmb3JlaWdu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</w:fldData>
        </w:fldChar>
      </w:r>
      <w:r w:rsidR="00DC2220" w:rsidRPr="00764AF5">
        <w:rPr>
          <w:rFonts w:cs="Arial"/>
          <w:szCs w:val="22"/>
          <w:rPrChange w:id="68" w:author="Jonathan Minton" w:date="2021-03-05T11:56:00Z">
            <w:rPr>
              <w:rFonts w:cs="Arial"/>
              <w:szCs w:val="22"/>
            </w:rPr>
          </w:rPrChange>
        </w:rPr>
        <w:instrText xml:space="preserve"> ADDIN EN.CITE.DATA </w:instrText>
      </w:r>
      <w:r w:rsidR="00DC2220" w:rsidRPr="00764AF5">
        <w:rPr>
          <w:rFonts w:cs="Arial"/>
          <w:szCs w:val="22"/>
          <w:rPrChange w:id="69" w:author="Jonathan Minton" w:date="2021-03-05T11:56:00Z">
            <w:rPr>
              <w:rFonts w:cs="Arial"/>
              <w:szCs w:val="22"/>
            </w:rPr>
          </w:rPrChange>
        </w:rPr>
      </w:r>
      <w:r w:rsidR="00DC2220" w:rsidRPr="00764AF5">
        <w:rPr>
          <w:rFonts w:cs="Arial"/>
          <w:szCs w:val="22"/>
          <w:rPrChange w:id="70" w:author="Jonathan Minton" w:date="2021-03-05T11:56:00Z">
            <w:rPr>
              <w:rFonts w:cs="Arial"/>
              <w:szCs w:val="22"/>
            </w:rPr>
          </w:rPrChange>
        </w:rPr>
        <w:fldChar w:fldCharType="end"/>
      </w:r>
      <w:r w:rsidR="009D4229" w:rsidRPr="00764AF5">
        <w:rPr>
          <w:rFonts w:cs="Arial"/>
          <w:szCs w:val="22"/>
          <w:rPrChange w:id="71" w:author="Jonathan Minton" w:date="2021-03-05T11:56:00Z">
            <w:rPr>
              <w:rFonts w:cs="Arial"/>
              <w:szCs w:val="22"/>
            </w:rPr>
          </w:rPrChange>
        </w:rPr>
      </w:r>
      <w:r w:rsidR="009D4229" w:rsidRPr="00C71289">
        <w:rPr>
          <w:rFonts w:cs="Arial"/>
          <w:szCs w:val="22"/>
        </w:rPr>
        <w:fldChar w:fldCharType="separate"/>
      </w:r>
      <w:r w:rsidR="002C410A" w:rsidRPr="002C410A">
        <w:rPr>
          <w:rFonts w:cs="Arial"/>
          <w:noProof/>
          <w:szCs w:val="22"/>
          <w:vertAlign w:val="superscript"/>
        </w:rPr>
        <w:t>6 21 22</w:t>
      </w:r>
      <w:r w:rsidR="009D4229" w:rsidRPr="00C71289">
        <w:rPr>
          <w:rFonts w:cs="Arial"/>
          <w:szCs w:val="22"/>
        </w:rPr>
        <w:fldChar w:fldCharType="end"/>
      </w:r>
      <w:r w:rsidR="009D4229" w:rsidRPr="00C71289">
        <w:rPr>
          <w:rFonts w:cs="Arial"/>
          <w:szCs w:val="22"/>
        </w:rPr>
        <w:t xml:space="preserve"> </w:t>
      </w:r>
      <w:del w:id="72" w:author="Lucinda Hiam [2]" w:date="2021-03-03T11:15:00Z">
        <w:r w:rsidR="007268D9" w:rsidRPr="00C71289" w:rsidDel="00DC2220">
          <w:rPr>
            <w:rFonts w:cs="Arial"/>
            <w:szCs w:val="22"/>
          </w:rPr>
          <w:delText>We also examine t</w:delText>
        </w:r>
        <w:commentRangeStart w:id="73"/>
        <w:commentRangeStart w:id="74"/>
        <w:r w:rsidR="007268D9" w:rsidRPr="00C71289" w:rsidDel="00DC2220">
          <w:rPr>
            <w:rFonts w:cs="Arial"/>
            <w:szCs w:val="22"/>
          </w:rPr>
          <w:delText xml:space="preserve">rends rather than year-on-year changes, as </w:delText>
        </w:r>
        <w:r w:rsidR="008B060D" w:rsidDel="00DC2220">
          <w:rPr>
            <w:rFonts w:cs="Arial"/>
            <w:szCs w:val="22"/>
          </w:rPr>
          <w:delText>this avoids</w:delText>
        </w:r>
      </w:del>
      <w:ins w:id="75" w:author="Lucinda Hiam" w:date="2021-02-15T12:09:00Z">
        <w:del w:id="76" w:author="Lucinda Hiam [2]" w:date="2021-03-03T11:15:00Z">
          <w:r w:rsidR="00AC73E7" w:rsidDel="00DC2220">
            <w:rPr>
              <w:rFonts w:cs="Arial"/>
              <w:szCs w:val="22"/>
            </w:rPr>
            <w:delText>avoiding</w:delText>
          </w:r>
        </w:del>
      </w:ins>
      <w:del w:id="77" w:author="Lucinda Hiam [2]" w:date="2021-03-03T11:15:00Z">
        <w:r w:rsidR="008B060D" w:rsidDel="00DC2220">
          <w:rPr>
            <w:rFonts w:cs="Arial"/>
            <w:szCs w:val="22"/>
          </w:rPr>
          <w:delText xml:space="preserve"> problems of </w:delText>
        </w:r>
        <w:r w:rsidR="007268D9" w:rsidRPr="00C71289" w:rsidDel="00DC2220">
          <w:rPr>
            <w:rFonts w:cs="Arial"/>
            <w:szCs w:val="22"/>
          </w:rPr>
          <w:delText>annual fluctuations</w:delText>
        </w:r>
        <w:commentRangeEnd w:id="73"/>
        <w:r w:rsidR="00D66515" w:rsidDel="00DC2220">
          <w:rPr>
            <w:rStyle w:val="CommentReference"/>
            <w:rFonts w:asciiTheme="minorHAnsi" w:eastAsiaTheme="minorHAnsi" w:hAnsiTheme="minorHAnsi" w:cstheme="minorBidi"/>
            <w:lang w:eastAsia="en-US"/>
          </w:rPr>
          <w:commentReference w:id="73"/>
        </w:r>
      </w:del>
      <w:commentRangeEnd w:id="74"/>
      <w:r w:rsidR="00764AF5">
        <w:rPr>
          <w:rStyle w:val="CommentReference"/>
          <w:rFonts w:asciiTheme="minorHAnsi" w:eastAsiaTheme="minorHAnsi" w:hAnsiTheme="minorHAnsi" w:cstheme="minorBidi"/>
          <w:lang w:eastAsia="en-US"/>
        </w:rPr>
        <w:commentReference w:id="74"/>
      </w:r>
      <w:del w:id="78" w:author="Lucinda Hiam [2]" w:date="2021-03-03T11:15:00Z">
        <w:r w:rsidR="007268D9" w:rsidRPr="00C71289" w:rsidDel="00DC2220">
          <w:rPr>
            <w:rFonts w:cs="Arial"/>
            <w:szCs w:val="22"/>
          </w:rPr>
          <w:delText>.</w:delText>
        </w:r>
        <w:r w:rsidR="007268D9" w:rsidRPr="00C71289" w:rsidDel="00DC2220">
          <w:rPr>
            <w:rFonts w:cs="Arial"/>
            <w:szCs w:val="22"/>
          </w:rPr>
          <w:fldChar w:fldCharType="begin"/>
        </w:r>
        <w:r w:rsidR="002C410A" w:rsidDel="00DC2220">
          <w:rPr>
            <w:rFonts w:cs="Arial"/>
            <w:szCs w:val="22"/>
          </w:rPr>
          <w:delInstrText xml:space="preserve"> ADDIN EN.CITE &lt;EndNote&gt;&lt;Cite&gt;&lt;Author&gt;Minton&lt;/Author&gt;&lt;Year&gt;2020&lt;/Year&gt;&lt;RecNum&gt;36&lt;/RecNum&gt;&lt;DisplayText&gt;&lt;style face="superscript"&gt;35&lt;/style&gt;&lt;/DisplayText&gt;&lt;record&gt;&lt;rec-number&gt;36&lt;/rec-number&gt;&lt;foreign-keys&gt;&lt;key app="EN" db-id="r92s0xxrz5zswfepwa1xrzzyvzrzss0asddt" timestamp="1614183683"&gt;36&lt;/key&gt;&lt;/foreign-keys&gt;&lt;ref-type name="Journal Article"&gt;17&lt;/ref-type&gt;&lt;contributors&gt;&lt;authors&gt;&lt;author&gt;Minton, Jon&lt;/author&gt;&lt;author&gt;Fletcher, Eilidh&lt;/author&gt;&lt;author&gt;Ramsay, Julie&lt;/author&gt;&lt;author&gt;Little, Kirsty&lt;/author&gt;&lt;author&gt;McCartney, Gerry&lt;/author&gt;&lt;/authors&gt;&lt;/contributors&gt;&lt;titles&gt;&lt;title&gt;How bad are life expectancy trends across the UK, and what would it take to get back to previous trends?&lt;/title&gt;&lt;secondary-title&gt;Journal of Epidemiology and Community Health&lt;/secondary-title&gt;&lt;/titles&gt;&lt;periodical&gt;&lt;full-title&gt;Journal of Epidemiology and Community Health&lt;/full-title&gt;&lt;/periodical&gt;&lt;pages&gt;741-746&lt;/pages&gt;&lt;volume&gt;74&lt;/volume&gt;&lt;number&gt;9&lt;/number&gt;&lt;dates&gt;&lt;year&gt;2020&lt;/year&gt;&lt;/dates&gt;&lt;urls&gt;&lt;related-urls&gt;&lt;url&gt;https://jech.bmj.com/content/jech/74/9/741.2.full.pdf&lt;/url&gt;&lt;/related-urls&gt;&lt;/urls&gt;&lt;electronic-resource-num&gt;10.1136/jech-2020-213870&lt;/electronic-resource-num&gt;&lt;/record&gt;&lt;/Cite&gt;&lt;/EndNote&gt;</w:delInstrText>
        </w:r>
        <w:r w:rsidR="007268D9" w:rsidRPr="00C71289" w:rsidDel="00DC2220">
          <w:rPr>
            <w:rFonts w:cs="Arial"/>
            <w:szCs w:val="22"/>
          </w:rPr>
          <w:fldChar w:fldCharType="separate"/>
        </w:r>
        <w:r w:rsidR="002C410A" w:rsidRPr="002C410A" w:rsidDel="00DC2220">
          <w:rPr>
            <w:rFonts w:cs="Arial"/>
            <w:noProof/>
            <w:szCs w:val="22"/>
            <w:vertAlign w:val="superscript"/>
          </w:rPr>
          <w:delText>35</w:delText>
        </w:r>
        <w:r w:rsidR="007268D9" w:rsidRPr="00C71289" w:rsidDel="00DC2220">
          <w:rPr>
            <w:rFonts w:cs="Arial"/>
            <w:szCs w:val="22"/>
          </w:rPr>
          <w:fldChar w:fldCharType="end"/>
        </w:r>
        <w:r w:rsidR="007268D9" w:rsidRPr="00C71289" w:rsidDel="00DC2220">
          <w:rPr>
            <w:rFonts w:cs="Arial"/>
            <w:szCs w:val="22"/>
          </w:rPr>
          <w:delText xml:space="preserve"> </w:delText>
        </w:r>
      </w:del>
      <w:r w:rsidR="008B060D">
        <w:rPr>
          <w:rFonts w:cs="Arial"/>
          <w:szCs w:val="22"/>
        </w:rPr>
        <w:t xml:space="preserve">We compared </w:t>
      </w:r>
      <w:r w:rsidR="009D4229" w:rsidRPr="00C71289">
        <w:rPr>
          <w:rFonts w:cs="Arial"/>
          <w:szCs w:val="22"/>
        </w:rPr>
        <w:t>the countries with the best and worst rates</w:t>
      </w:r>
      <w:r w:rsidR="000A2569">
        <w:rPr>
          <w:rFonts w:cs="Arial"/>
          <w:szCs w:val="22"/>
        </w:rPr>
        <w:t xml:space="preserve"> of average annual increase in period life expectancy at birth</w:t>
      </w:r>
      <w:r w:rsidR="008B060D">
        <w:rPr>
          <w:rFonts w:cs="Arial"/>
          <w:szCs w:val="22"/>
        </w:rPr>
        <w:t xml:space="preserve">, as </w:t>
      </w:r>
      <w:r w:rsidR="009D4229" w:rsidRPr="00C71289">
        <w:rPr>
          <w:rFonts w:cs="Arial"/>
          <w:szCs w:val="22"/>
        </w:rPr>
        <w:t>identified by the ONS</w:t>
      </w:r>
      <w:r w:rsidR="007370DB">
        <w:rPr>
          <w:rFonts w:cs="Arial"/>
          <w:szCs w:val="22"/>
        </w:rPr>
        <w:t>,</w:t>
      </w:r>
      <w:r w:rsidR="007268D9" w:rsidRPr="00C71289">
        <w:rPr>
          <w:rFonts w:cs="Arial"/>
          <w:szCs w:val="22"/>
        </w:rPr>
        <w:fldChar w:fldCharType="begin"/>
      </w:r>
      <w:r w:rsidR="00DC2220">
        <w:rPr>
          <w:rFonts w:cs="Arial"/>
          <w:szCs w:val="22"/>
        </w:rPr>
        <w:instrText xml:space="preserve"> ADDIN EN.CITE &lt;EndNote&gt;&lt;Cite&gt;&lt;Author&gt;Office for National Statistics&lt;/Author&gt;&lt;Year&gt;2018&lt;/Year&gt;&lt;RecNum&gt;5&lt;/RecNum&gt;&lt;DisplayText&gt;&lt;style face="superscript"&gt;14&lt;/style&gt;&lt;/DisplayText&gt;&lt;record&gt;&lt;rec-number&gt;5&lt;/rec-number&gt;&lt;foreign-keys&gt;&lt;key app="EN" db-id="9vvtta0t42fee5eeva8xarpbe9srzdetrx2a" timestamp="1571046933"&gt;5&lt;/key&gt;&lt;/foreign-keys&gt;&lt;ref-type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7268D9" w:rsidRPr="00C71289">
        <w:rPr>
          <w:rFonts w:cs="Arial"/>
          <w:szCs w:val="22"/>
        </w:rPr>
        <w:fldChar w:fldCharType="separate"/>
      </w:r>
      <w:r w:rsidR="00BC47C5" w:rsidRPr="00BC47C5">
        <w:rPr>
          <w:rFonts w:cs="Arial"/>
          <w:noProof/>
          <w:szCs w:val="22"/>
          <w:vertAlign w:val="superscript"/>
        </w:rPr>
        <w:t>14</w:t>
      </w:r>
      <w:r w:rsidR="007268D9" w:rsidRPr="00C71289">
        <w:rPr>
          <w:rFonts w:cs="Arial"/>
          <w:szCs w:val="22"/>
        </w:rPr>
        <w:fldChar w:fldCharType="end"/>
      </w:r>
      <w:r w:rsidR="009D4229" w:rsidRPr="00C71289">
        <w:rPr>
          <w:rFonts w:cs="Arial"/>
          <w:szCs w:val="22"/>
        </w:rPr>
        <w:t xml:space="preserve"> </w:t>
      </w:r>
      <w:r w:rsidR="007370DB">
        <w:rPr>
          <w:rFonts w:cs="Arial"/>
          <w:szCs w:val="22"/>
        </w:rPr>
        <w:t xml:space="preserve">thus </w:t>
      </w:r>
      <w:r w:rsidR="009D4229" w:rsidRPr="00C71289">
        <w:rPr>
          <w:rFonts w:cs="Arial"/>
          <w:szCs w:val="22"/>
        </w:rPr>
        <w:t>remov</w:t>
      </w:r>
      <w:r w:rsidR="007370DB">
        <w:rPr>
          <w:rFonts w:cs="Arial"/>
          <w:szCs w:val="22"/>
        </w:rPr>
        <w:t>ing</w:t>
      </w:r>
      <w:r w:rsidR="009D4229" w:rsidRPr="00C71289">
        <w:rPr>
          <w:rFonts w:cs="Arial"/>
          <w:szCs w:val="22"/>
        </w:rPr>
        <w:t xml:space="preserve"> bias </w:t>
      </w:r>
      <w:r w:rsidR="008B060D">
        <w:rPr>
          <w:rFonts w:cs="Arial"/>
          <w:szCs w:val="22"/>
        </w:rPr>
        <w:t xml:space="preserve">from </w:t>
      </w:r>
      <w:r w:rsidR="009D4229" w:rsidRPr="00C71289">
        <w:rPr>
          <w:rFonts w:cs="Arial"/>
          <w:szCs w:val="22"/>
        </w:rPr>
        <w:t>country selection</w:t>
      </w:r>
      <w:r w:rsidR="008B060D">
        <w:rPr>
          <w:rFonts w:cs="Arial"/>
          <w:szCs w:val="22"/>
        </w:rPr>
        <w:t xml:space="preserve">; </w:t>
      </w:r>
      <w:r w:rsidR="009D4229" w:rsidRPr="00C71289">
        <w:rPr>
          <w:rFonts w:cs="Arial"/>
          <w:szCs w:val="22"/>
        </w:rPr>
        <w:t xml:space="preserve">comparison with geographically and politically similar nations </w:t>
      </w:r>
      <w:r w:rsidR="007268D9" w:rsidRPr="00C71289">
        <w:rPr>
          <w:rFonts w:cs="Arial"/>
          <w:szCs w:val="22"/>
        </w:rPr>
        <w:t>demonstrated reversal of trends is not inevitable</w:t>
      </w:r>
      <w:ins w:id="79" w:author="Lucinda Hiam" w:date="2021-02-15T11:18:00Z">
        <w:r w:rsidR="008F739E">
          <w:rPr>
            <w:rFonts w:cs="Arial"/>
            <w:szCs w:val="22"/>
          </w:rPr>
          <w:t>.</w:t>
        </w:r>
      </w:ins>
      <w:r w:rsidR="007268D9" w:rsidRPr="00C71289">
        <w:rPr>
          <w:rFonts w:cs="Arial"/>
          <w:szCs w:val="22"/>
        </w:rPr>
        <w:t xml:space="preserve"> </w:t>
      </w:r>
    </w:p>
    <w:p w14:paraId="6FC36309" w14:textId="55ACEAAF" w:rsidR="009D4229" w:rsidRPr="00C71289" w:rsidRDefault="006B77D9" w:rsidP="007370DB">
      <w:pPr>
        <w:rPr>
          <w:rFonts w:cs="Arial"/>
          <w:szCs w:val="22"/>
        </w:rPr>
      </w:pPr>
      <w:r w:rsidRPr="00C71289">
        <w:rPr>
          <w:rFonts w:cs="Arial"/>
          <w:szCs w:val="22"/>
        </w:rPr>
        <w:t xml:space="preserve">There are some limitations. </w:t>
      </w:r>
      <w:r w:rsidR="007C37DF">
        <w:rPr>
          <w:rFonts w:cs="Arial"/>
          <w:szCs w:val="22"/>
        </w:rPr>
        <w:t>For</w:t>
      </w:r>
      <w:r w:rsidRPr="00C71289">
        <w:rPr>
          <w:rFonts w:cs="Arial"/>
          <w:szCs w:val="22"/>
        </w:rPr>
        <w:t xml:space="preserve"> example, t</w:t>
      </w:r>
      <w:r w:rsidR="009D4229" w:rsidRPr="00C71289">
        <w:rPr>
          <w:rFonts w:cs="Arial"/>
          <w:szCs w:val="22"/>
        </w:rPr>
        <w:t xml:space="preserve">he UK is </w:t>
      </w:r>
      <w:r w:rsidR="001F473E">
        <w:rPr>
          <w:rFonts w:cs="Arial"/>
          <w:szCs w:val="22"/>
        </w:rPr>
        <w:t xml:space="preserve">treated as a single entity, </w:t>
      </w:r>
      <w:r w:rsidR="009D4229" w:rsidRPr="00C71289">
        <w:rPr>
          <w:rFonts w:cs="Arial"/>
          <w:szCs w:val="22"/>
        </w:rPr>
        <w:t>conceal</w:t>
      </w:r>
      <w:r w:rsidRPr="00C71289">
        <w:rPr>
          <w:rFonts w:cs="Arial"/>
          <w:szCs w:val="22"/>
        </w:rPr>
        <w:t>ing</w:t>
      </w:r>
      <w:r w:rsidR="009D4229" w:rsidRPr="00C71289">
        <w:rPr>
          <w:rFonts w:cs="Arial"/>
          <w:szCs w:val="22"/>
        </w:rPr>
        <w:t xml:space="preserve"> differences between the devolved nations.</w:t>
      </w:r>
      <w:r w:rsidR="00F41C4B">
        <w:rPr>
          <w:rFonts w:cs="Arial"/>
          <w:szCs w:val="22"/>
        </w:rPr>
        <w:t xml:space="preserve"> </w:t>
      </w:r>
      <w:r w:rsidR="00C526FA">
        <w:rPr>
          <w:rFonts w:cs="Arial"/>
          <w:szCs w:val="22"/>
        </w:rPr>
        <w:t xml:space="preserve">Research comparing inequality in age of death in Scotland to England and Wales found Scotland had higher </w:t>
      </w:r>
      <w:r w:rsidR="00174911">
        <w:rPr>
          <w:rFonts w:cs="Arial"/>
          <w:szCs w:val="22"/>
        </w:rPr>
        <w:t xml:space="preserve">lifespan variation </w:t>
      </w:r>
      <w:r w:rsidR="00C526FA">
        <w:rPr>
          <w:rFonts w:cs="Arial"/>
          <w:szCs w:val="22"/>
        </w:rPr>
        <w:t>due to lower old age mortality and higher premature mortality.</w:t>
      </w:r>
      <w:r w:rsidR="00C526FA">
        <w:rPr>
          <w:rFonts w:cs="Arial"/>
          <w:szCs w:val="22"/>
        </w:rPr>
        <w:fldChar w:fldCharType="begin"/>
      </w:r>
      <w:r w:rsidR="00DC2220">
        <w:rPr>
          <w:rFonts w:cs="Arial"/>
          <w:szCs w:val="22"/>
        </w:rPr>
        <w:instrText xml:space="preserve"> ADDIN EN.CITE &lt;EndNote&gt;&lt;Cite&gt;&lt;Author&gt;Seaman&lt;/Author&gt;&lt;Year&gt;2016&lt;/Year&gt;&lt;RecNum&gt;85&lt;/RecNum&gt;&lt;DisplayText&gt;&lt;style face="superscript"&gt;35&lt;/style&gt;&lt;/DisplayText&gt;&lt;record&gt;&lt;rec-number&gt;85&lt;/rec-number&gt;&lt;foreign-keys&gt;&lt;key app="EN" db-id="9vvtta0t42fee5eeva8xarpbe9srzdetrx2a" timestamp="1611689448"&gt;85&lt;/key&gt;&lt;/foreign-keys&gt;&lt;ref-type name="Journal Article"&gt;17&lt;/ref-type&gt;&lt;contributors&gt;&lt;authors&gt;&lt;author&gt;Seaman, Rosie&lt;/author&gt;&lt;author&gt;Leyland, Alastair H.&lt;/author&gt;&lt;author&gt;Popham, Frank&lt;/author&gt;&lt;/authors&gt;&lt;/contributors&gt;&lt;titles&gt;&lt;title&gt;Increasing inequality in age of death at shared levels of life expectancy: A comparative study of Scotland and England and Wales&lt;/title&gt;&lt;secondary-title&gt;SSM - Population Health&lt;/secondary-title&gt;&lt;/titles&gt;&lt;periodical&gt;&lt;full-title&gt;SSM - Population Health&lt;/full-title&gt;&lt;/periodical&gt;&lt;pages&gt;724-731&lt;/pages&gt;&lt;volume&gt;2&lt;/volume&gt;&lt;keywords&gt;&lt;keyword&gt;Life expectancy&lt;/keyword&gt;&lt;keyword&gt;Lifespan variation&lt;/keyword&gt;&lt;keyword&gt;Premature mortality&lt;/keyword&gt;&lt;keyword&gt;Mortality inequalities&lt;/keyword&gt;&lt;keyword&gt;Public health diffusion&lt;/keyword&gt;&lt;/keywords&gt;&lt;dates&gt;&lt;year&gt;2016&lt;/year&gt;&lt;pub-dates&gt;&lt;date&gt;2016/12/01/&lt;/date&gt;&lt;/pub-dates&gt;&lt;/dates&gt;&lt;isbn&gt;2352-8273&lt;/isbn&gt;&lt;urls&gt;&lt;related-urls&gt;&lt;url&gt;http://www.sciencedirect.com/science/article/pii/S235282731630101X&lt;/url&gt;&lt;url&gt;https://www.ncbi.nlm.nih.gov/pmc/articles/PMC5165049/pdf/main.pdf&lt;/url&gt;&lt;/related-urls&gt;&lt;/urls&gt;&lt;electronic-resource-num&gt;https://doi.org/10.1016/j.ssmph.2016.10.001&lt;/electronic-resource-num&gt;&lt;/record&gt;&lt;/Cite&gt;&lt;/EndNote&gt;</w:instrText>
      </w:r>
      <w:r w:rsidR="00C526FA">
        <w:rPr>
          <w:rFonts w:cs="Arial"/>
          <w:szCs w:val="22"/>
        </w:rPr>
        <w:fldChar w:fldCharType="separate"/>
      </w:r>
      <w:r w:rsidR="00DC2220" w:rsidRPr="00DC2220">
        <w:rPr>
          <w:rFonts w:cs="Arial"/>
          <w:noProof/>
          <w:szCs w:val="22"/>
          <w:vertAlign w:val="superscript"/>
        </w:rPr>
        <w:t>35</w:t>
      </w:r>
      <w:r w:rsidR="00C526FA">
        <w:rPr>
          <w:rFonts w:cs="Arial"/>
          <w:szCs w:val="22"/>
        </w:rPr>
        <w:fldChar w:fldCharType="end"/>
      </w:r>
      <w:r w:rsidR="00C526FA" w:rsidRPr="00C71289" w:rsidDel="00C526FA">
        <w:rPr>
          <w:rFonts w:cs="Arial"/>
          <w:szCs w:val="22"/>
        </w:rPr>
        <w:t xml:space="preserve"> </w:t>
      </w:r>
    </w:p>
    <w:p w14:paraId="6A0DB8FA" w14:textId="4C3AB262" w:rsidR="001E4BE9" w:rsidRDefault="00370B16" w:rsidP="007370DB">
      <w:pPr>
        <w:rPr>
          <w:rFonts w:cs="Arial"/>
          <w:szCs w:val="22"/>
        </w:rPr>
      </w:pPr>
      <w:r w:rsidRPr="00C71289">
        <w:rPr>
          <w:rFonts w:cs="Arial"/>
          <w:szCs w:val="22"/>
        </w:rPr>
        <w:t>Furthermore, t</w:t>
      </w:r>
      <w:r w:rsidR="004E47CE" w:rsidRPr="00C71289">
        <w:rPr>
          <w:rFonts w:cs="Arial"/>
          <w:szCs w:val="22"/>
        </w:rPr>
        <w:t>he data are</w:t>
      </w:r>
      <w:r w:rsidR="006B77D9" w:rsidRPr="00C71289">
        <w:rPr>
          <w:rFonts w:cs="Arial"/>
          <w:szCs w:val="22"/>
        </w:rPr>
        <w:t xml:space="preserve"> aggregate</w:t>
      </w:r>
      <w:r w:rsidR="004E47CE" w:rsidRPr="00C71289">
        <w:rPr>
          <w:rFonts w:cs="Arial"/>
          <w:szCs w:val="22"/>
        </w:rPr>
        <w:t>d</w:t>
      </w:r>
      <w:r w:rsidR="006B77D9" w:rsidRPr="00C71289">
        <w:rPr>
          <w:rFonts w:cs="Arial"/>
          <w:szCs w:val="22"/>
        </w:rPr>
        <w:t>,</w:t>
      </w:r>
      <w:r w:rsidR="004E47CE" w:rsidRPr="00C71289">
        <w:rPr>
          <w:rFonts w:cs="Arial"/>
          <w:szCs w:val="22"/>
        </w:rPr>
        <w:t xml:space="preserve"> so</w:t>
      </w:r>
      <w:r w:rsidR="006B77D9" w:rsidRPr="00C71289">
        <w:rPr>
          <w:rFonts w:cs="Arial"/>
          <w:szCs w:val="22"/>
        </w:rPr>
        <w:t xml:space="preserve"> it is not possible to examine </w:t>
      </w:r>
      <w:r w:rsidR="001F473E">
        <w:rPr>
          <w:rFonts w:cs="Arial"/>
          <w:szCs w:val="22"/>
        </w:rPr>
        <w:t xml:space="preserve">differences by </w:t>
      </w:r>
      <w:r w:rsidR="006B77D9" w:rsidRPr="00C71289">
        <w:rPr>
          <w:rFonts w:cs="Arial"/>
          <w:szCs w:val="22"/>
        </w:rPr>
        <w:t xml:space="preserve">factors such as race, </w:t>
      </w:r>
      <w:r w:rsidR="004772E4">
        <w:rPr>
          <w:rFonts w:cs="Arial"/>
          <w:szCs w:val="22"/>
        </w:rPr>
        <w:t xml:space="preserve">gender, or the social determinants of health such as employment status. </w:t>
      </w:r>
      <w:r w:rsidR="007C59A0">
        <w:rPr>
          <w:rFonts w:cs="Arial"/>
          <w:szCs w:val="22"/>
        </w:rPr>
        <w:t xml:space="preserve">This is undoubtedly relevant: </w:t>
      </w:r>
      <w:r w:rsidR="00A123B2">
        <w:rPr>
          <w:rFonts w:cs="Arial"/>
          <w:szCs w:val="22"/>
        </w:rPr>
        <w:t>evidence from</w:t>
      </w:r>
      <w:r w:rsidR="007C59A0">
        <w:rPr>
          <w:rFonts w:cs="Arial"/>
          <w:szCs w:val="22"/>
        </w:rPr>
        <w:t xml:space="preserve"> Denmark and Finland </w:t>
      </w:r>
      <w:r w:rsidR="00A123B2">
        <w:rPr>
          <w:rFonts w:cs="Arial"/>
          <w:szCs w:val="22"/>
        </w:rPr>
        <w:t>showed</w:t>
      </w:r>
      <w:r w:rsidR="007C59A0">
        <w:rPr>
          <w:rFonts w:cs="Arial"/>
          <w:szCs w:val="22"/>
        </w:rPr>
        <w:t xml:space="preserve"> inequalities in </w:t>
      </w:r>
      <w:r w:rsidR="007C59A0">
        <w:rPr>
          <w:rFonts w:cs="Arial"/>
          <w:szCs w:val="22"/>
        </w:rPr>
        <w:lastRenderedPageBreak/>
        <w:t>improvements in LV, with stagnation in lower income quartiles and manual occupational classes compared to mortality compression i.e. LV decreases among those in ‘more favo</w:t>
      </w:r>
      <w:r w:rsidR="00A123B2">
        <w:rPr>
          <w:rFonts w:cs="Arial"/>
          <w:szCs w:val="22"/>
        </w:rPr>
        <w:t>u</w:t>
      </w:r>
      <w:r w:rsidR="007C59A0">
        <w:rPr>
          <w:rFonts w:cs="Arial"/>
          <w:szCs w:val="22"/>
        </w:rPr>
        <w:t>rable social positions’.</w:t>
      </w:r>
      <w:r w:rsidR="007C59A0">
        <w:rPr>
          <w:rFonts w:cs="Arial"/>
          <w:szCs w:val="22"/>
        </w:rPr>
        <w:fldChar w:fldCharType="begin">
          <w:fldData xml:space="preserve">PEVuZE5vdGU+PENpdGU+PEF1dGhvcj52YW4gUmFhbHRlPC9BdXRob3I+PFllYXI+MjAxNDwvWWVh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==
</w:fldData>
        </w:fldChar>
      </w:r>
      <w:r w:rsidR="00DC2220">
        <w:rPr>
          <w:rFonts w:cs="Arial"/>
          <w:szCs w:val="22"/>
        </w:rPr>
        <w:instrText xml:space="preserve"> ADDIN EN.CITE </w:instrText>
      </w:r>
      <w:r w:rsidR="00DC2220">
        <w:rPr>
          <w:rFonts w:cs="Arial"/>
          <w:szCs w:val="22"/>
        </w:rPr>
        <w:fldChar w:fldCharType="begin">
          <w:fldData xml:space="preserve">PEVuZE5vdGU+PENpdGU+PEF1dGhvcj52YW4gUmFhbHRlPC9BdXRob3I+PFllYXI+MjAxNDwvWWVh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==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sidR="007C59A0">
        <w:rPr>
          <w:rFonts w:cs="Arial"/>
          <w:szCs w:val="22"/>
        </w:rPr>
      </w:r>
      <w:r w:rsidR="007C59A0">
        <w:rPr>
          <w:rFonts w:cs="Arial"/>
          <w:szCs w:val="22"/>
        </w:rPr>
        <w:fldChar w:fldCharType="separate"/>
      </w:r>
      <w:r w:rsidR="00DC2220" w:rsidRPr="00DC2220">
        <w:rPr>
          <w:rFonts w:cs="Arial"/>
          <w:noProof/>
          <w:szCs w:val="22"/>
          <w:vertAlign w:val="superscript"/>
        </w:rPr>
        <w:t>20 36</w:t>
      </w:r>
      <w:r w:rsidR="007C59A0">
        <w:rPr>
          <w:rFonts w:cs="Arial"/>
          <w:szCs w:val="22"/>
        </w:rPr>
        <w:fldChar w:fldCharType="end"/>
      </w:r>
      <w:r w:rsidR="007C59A0">
        <w:rPr>
          <w:rFonts w:cs="Arial"/>
          <w:szCs w:val="22"/>
        </w:rPr>
        <w:t xml:space="preserve"> </w:t>
      </w:r>
      <w:r w:rsidR="00623708">
        <w:rPr>
          <w:rFonts w:cs="Arial"/>
          <w:szCs w:val="22"/>
        </w:rPr>
        <w:t>In addition, evidence from Europe shows those with lower educational attainment not only experience shorter life expectancies, but also greater uncertainty about the age they will die due to higher LV.</w:t>
      </w:r>
      <w:r w:rsidR="00623708">
        <w:rPr>
          <w:rFonts w:cs="Arial"/>
          <w:szCs w:val="22"/>
        </w:rPr>
        <w:fldChar w:fldCharType="begin">
          <w:fldData xml:space="preserve">PEVuZE5vdGU+PENpdGU+PEF1dGhvcj52YW4gUmFhbHRlPC9BdXRob3I+PFllYXI+MjAxMTwvWWVh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</w:fldData>
        </w:fldChar>
      </w:r>
      <w:r w:rsidR="00DC2220">
        <w:rPr>
          <w:rFonts w:cs="Arial"/>
          <w:szCs w:val="22"/>
        </w:rPr>
        <w:instrText xml:space="preserve"> ADDIN EN.CITE </w:instrText>
      </w:r>
      <w:r w:rsidR="00DC2220">
        <w:rPr>
          <w:rFonts w:cs="Arial"/>
          <w:szCs w:val="22"/>
        </w:rPr>
        <w:fldChar w:fldCharType="begin">
          <w:fldData xml:space="preserve">PEVuZE5vdGU+PENpdGU+PEF1dGhvcj52YW4gUmFhbHRlPC9BdXRob3I+PFllYXI+MjAxMTwvWWVh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sidR="00623708">
        <w:rPr>
          <w:rFonts w:cs="Arial"/>
          <w:szCs w:val="22"/>
        </w:rPr>
      </w:r>
      <w:r w:rsidR="00623708">
        <w:rPr>
          <w:rFonts w:cs="Arial"/>
          <w:szCs w:val="22"/>
        </w:rPr>
        <w:fldChar w:fldCharType="separate"/>
      </w:r>
      <w:r w:rsidR="00DC2220" w:rsidRPr="00DC2220">
        <w:rPr>
          <w:rFonts w:cs="Arial"/>
          <w:noProof/>
          <w:szCs w:val="22"/>
          <w:vertAlign w:val="superscript"/>
        </w:rPr>
        <w:t>37</w:t>
      </w:r>
      <w:r w:rsidR="00623708">
        <w:rPr>
          <w:rFonts w:cs="Arial"/>
          <w:szCs w:val="22"/>
        </w:rPr>
        <w:fldChar w:fldCharType="end"/>
      </w:r>
    </w:p>
    <w:p w14:paraId="22189079" w14:textId="573E7E19" w:rsidR="002F5BC0" w:rsidRPr="00C71289" w:rsidRDefault="002F5BC0" w:rsidP="007370DB">
      <w:pPr>
        <w:rPr>
          <w:rFonts w:cs="Arial"/>
          <w:szCs w:val="22"/>
        </w:rPr>
      </w:pPr>
      <w:r w:rsidRPr="00C71289">
        <w:rPr>
          <w:rFonts w:cs="Arial"/>
          <w:szCs w:val="22"/>
        </w:rPr>
        <w:t xml:space="preserve">Finally, examining </w:t>
      </w:r>
      <w:r w:rsidR="007370DB">
        <w:rPr>
          <w:rFonts w:cs="Arial"/>
          <w:szCs w:val="22"/>
        </w:rPr>
        <w:t>five</w:t>
      </w:r>
      <w:r w:rsidRPr="00C71289">
        <w:rPr>
          <w:rFonts w:cs="Arial"/>
          <w:szCs w:val="22"/>
        </w:rPr>
        <w:t xml:space="preserve"> </w:t>
      </w:r>
      <w:r w:rsidR="007370DB">
        <w:rPr>
          <w:rFonts w:cs="Arial"/>
          <w:szCs w:val="22"/>
        </w:rPr>
        <w:t>countries</w:t>
      </w:r>
      <w:r w:rsidRPr="00C71289">
        <w:rPr>
          <w:rFonts w:cs="Arial"/>
          <w:szCs w:val="22"/>
        </w:rPr>
        <w:t xml:space="preserve"> </w:t>
      </w:r>
      <w:r w:rsidR="008B060D">
        <w:rPr>
          <w:rFonts w:cs="Arial"/>
          <w:szCs w:val="22"/>
        </w:rPr>
        <w:t xml:space="preserve">precluded considering </w:t>
      </w:r>
      <w:r w:rsidRPr="00C71289">
        <w:rPr>
          <w:rFonts w:cs="Arial"/>
          <w:szCs w:val="22"/>
        </w:rPr>
        <w:t xml:space="preserve">each individual </w:t>
      </w:r>
      <w:r w:rsidR="007370DB">
        <w:rPr>
          <w:rFonts w:cs="Arial"/>
          <w:szCs w:val="22"/>
        </w:rPr>
        <w:t>trajectory</w:t>
      </w:r>
      <w:r w:rsidRPr="00C71289">
        <w:rPr>
          <w:rFonts w:cs="Arial"/>
          <w:szCs w:val="22"/>
        </w:rPr>
        <w:t xml:space="preserve"> in depth, or </w:t>
      </w:r>
      <w:r w:rsidR="008B060D">
        <w:rPr>
          <w:rFonts w:cs="Arial"/>
          <w:szCs w:val="22"/>
        </w:rPr>
        <w:t xml:space="preserve">exploring </w:t>
      </w:r>
      <w:r w:rsidRPr="00C71289">
        <w:rPr>
          <w:rFonts w:cs="Arial"/>
          <w:szCs w:val="22"/>
        </w:rPr>
        <w:t>all fluctuations</w:t>
      </w:r>
      <w:r w:rsidR="008F739E">
        <w:rPr>
          <w:rFonts w:cs="Arial"/>
          <w:szCs w:val="22"/>
        </w:rPr>
        <w:t>.</w:t>
      </w:r>
    </w:p>
    <w:p w14:paraId="07469EE2" w14:textId="4A4AD81C" w:rsidR="007370DB" w:rsidRPr="00F6647D" w:rsidRDefault="004772E4" w:rsidP="00D663A6">
      <w:pPr>
        <w:rPr>
          <w:rFonts w:cs="Arial"/>
          <w:szCs w:val="22"/>
        </w:rPr>
      </w:pPr>
      <w:r>
        <w:t>As such, f</w:t>
      </w:r>
      <w:r w:rsidR="00D663A6">
        <w:rPr>
          <w:lang w:eastAsia="en-US"/>
        </w:rPr>
        <w:t>uture research might consider two broad areas. First, the development and testing of complementary measures to e0 for monitoring population health, as outlined above. Second, the public health and policy implications of the findings presented here at both international and national level</w:t>
      </w:r>
      <w:r>
        <w:rPr>
          <w:lang w:eastAsia="en-US"/>
        </w:rPr>
        <w:t xml:space="preserve"> in order </w:t>
      </w:r>
      <w:r w:rsidR="00D663A6">
        <w:rPr>
          <w:lang w:eastAsia="en-US"/>
        </w:rPr>
        <w:t>to inform appropriate</w:t>
      </w:r>
      <w:r w:rsidR="00F6647D" w:rsidRPr="00F6647D">
        <w:rPr>
          <w:rFonts w:cs="Arial"/>
          <w:szCs w:val="22"/>
        </w:rPr>
        <w:t xml:space="preserve"> public health interventions and health policy.</w:t>
      </w:r>
    </w:p>
    <w:p w14:paraId="4B42305E" w14:textId="0B4AFC79" w:rsidR="007370DB" w:rsidRPr="00723257" w:rsidRDefault="00723257" w:rsidP="00723257">
      <w:pPr>
        <w:pStyle w:val="Heading1"/>
        <w:rPr>
          <w:rFonts w:ascii="Arial" w:hAnsi="Arial" w:cs="Arial"/>
          <w:sz w:val="22"/>
          <w:szCs w:val="22"/>
        </w:rPr>
      </w:pPr>
      <w:commentRangeStart w:id="80"/>
      <w:commentRangeStart w:id="81"/>
      <w:r w:rsidRPr="00723257">
        <w:rPr>
          <w:rFonts w:ascii="Arial" w:hAnsi="Arial" w:cs="Arial"/>
          <w:sz w:val="22"/>
          <w:szCs w:val="22"/>
        </w:rPr>
        <w:t>Conclusion</w:t>
      </w:r>
      <w:commentRangeEnd w:id="80"/>
      <w:r w:rsidR="00862B81">
        <w:rPr>
          <w:rStyle w:val="CommentReference"/>
          <w:rFonts w:asciiTheme="minorHAnsi" w:eastAsiaTheme="minorHAnsi" w:hAnsiTheme="minorHAnsi" w:cstheme="minorBidi"/>
          <w:b w:val="0"/>
          <w:smallCaps w:val="0"/>
        </w:rPr>
        <w:commentReference w:id="80"/>
      </w:r>
    </w:p>
    <w:p w14:paraId="59F7B166" w14:textId="37CA346E" w:rsidR="00675769" w:rsidRDefault="00675769" w:rsidP="00723257">
      <w:pPr>
        <w:rPr>
          <w:rFonts w:cs="Arial"/>
          <w:szCs w:val="22"/>
        </w:rPr>
      </w:pPr>
      <w:r>
        <w:rPr>
          <w:rFonts w:cs="Arial"/>
          <w:szCs w:val="22"/>
        </w:rPr>
        <w:t xml:space="preserve">Life disparity can complement life expectancy </w:t>
      </w:r>
      <w:r w:rsidR="00D66515">
        <w:rPr>
          <w:rFonts w:cs="Arial"/>
          <w:szCs w:val="22"/>
        </w:rPr>
        <w:t xml:space="preserve">but should not be viewed in </w:t>
      </w:r>
      <w:r w:rsidR="009340F6">
        <w:rPr>
          <w:rFonts w:cs="Arial"/>
          <w:szCs w:val="22"/>
        </w:rPr>
        <w:t>isolation</w:t>
      </w:r>
      <w:r w:rsidR="00370BF5">
        <w:rPr>
          <w:rFonts w:cs="Arial"/>
          <w:szCs w:val="22"/>
        </w:rPr>
        <w:t>.</w:t>
      </w:r>
    </w:p>
    <w:p w14:paraId="0C17AD94" w14:textId="036AB36D" w:rsidR="007217F0" w:rsidRDefault="007217F0" w:rsidP="00723257">
      <w:pPr>
        <w:rPr>
          <w:rFonts w:cs="Arial"/>
          <w:szCs w:val="22"/>
        </w:rPr>
      </w:pPr>
    </w:p>
    <w:p w14:paraId="2F7219F7" w14:textId="726A399E" w:rsidR="007217F0" w:rsidRDefault="00D663A6" w:rsidP="007217F0">
      <w:pPr>
        <w:pStyle w:val="ListParagraph"/>
        <w:numPr>
          <w:ilvl w:val="0"/>
          <w:numId w:val="23"/>
        </w:numPr>
        <w:rPr>
          <w:rFonts w:cs="Arial"/>
          <w:szCs w:val="22"/>
        </w:rPr>
      </w:pPr>
      <w:r>
        <w:rPr>
          <w:rFonts w:cs="Arial"/>
          <w:szCs w:val="22"/>
        </w:rPr>
        <w:t>Complementary measure / development</w:t>
      </w:r>
    </w:p>
    <w:p w14:paraId="51814876" w14:textId="2401E53F" w:rsidR="007217F0" w:rsidRPr="007217F0" w:rsidRDefault="007217F0" w:rsidP="00945E18">
      <w:pPr>
        <w:pStyle w:val="ListParagraph"/>
        <w:numPr>
          <w:ilvl w:val="0"/>
          <w:numId w:val="23"/>
        </w:numPr>
        <w:rPr>
          <w:rFonts w:cs="Arial"/>
          <w:szCs w:val="22"/>
        </w:rPr>
      </w:pPr>
      <w:r>
        <w:rPr>
          <w:rFonts w:cs="Arial"/>
          <w:szCs w:val="22"/>
        </w:rPr>
        <w:t>Results and meaning</w:t>
      </w:r>
      <w:commentRangeEnd w:id="81"/>
      <w:r w:rsidR="00764AF5">
        <w:rPr>
          <w:rStyle w:val="CommentReference"/>
        </w:rPr>
        <w:commentReference w:id="81"/>
      </w:r>
    </w:p>
    <w:p w14:paraId="7AF141F8" w14:textId="77777777" w:rsidR="00675769" w:rsidRDefault="00675769" w:rsidP="00723257">
      <w:pPr>
        <w:rPr>
          <w:rFonts w:cs="Arial"/>
          <w:szCs w:val="22"/>
        </w:rPr>
      </w:pPr>
    </w:p>
    <w:p w14:paraId="1B86A25F" w14:textId="5C8F2E0D" w:rsidR="00723257" w:rsidRDefault="00723257" w:rsidP="00723257">
      <w:pPr>
        <w:rPr>
          <w:rFonts w:cs="Arial"/>
          <w:szCs w:val="22"/>
        </w:rPr>
      </w:pPr>
      <w:commentRangeStart w:id="82"/>
      <w:r>
        <w:rPr>
          <w:rFonts w:cs="Arial"/>
          <w:szCs w:val="22"/>
        </w:rPr>
        <w:t xml:space="preserve">The data presented here show that the worsening </w:t>
      </w:r>
      <w:r w:rsidR="00557976">
        <w:rPr>
          <w:rFonts w:cs="Arial"/>
          <w:szCs w:val="22"/>
        </w:rPr>
        <w:t>of</w:t>
      </w:r>
      <w:r>
        <w:rPr>
          <w:rFonts w:cs="Arial"/>
          <w:szCs w:val="22"/>
        </w:rPr>
        <w:t xml:space="preserve"> </w:t>
      </w:r>
      <w:r w:rsidR="00314787">
        <w:rPr>
          <w:rFonts w:cs="Arial"/>
          <w:szCs w:val="22"/>
        </w:rPr>
        <w:t xml:space="preserve">life expectancy and </w:t>
      </w:r>
      <w:ins w:id="83" w:author="Lucinda Hiam" w:date="2021-02-15T11:30:00Z">
        <w:r w:rsidR="00A613D4">
          <w:rPr>
            <w:rFonts w:cs="Arial"/>
            <w:szCs w:val="22"/>
          </w:rPr>
          <w:t>LD</w:t>
        </w:r>
      </w:ins>
      <w:r>
        <w:rPr>
          <w:rFonts w:cs="Arial"/>
          <w:szCs w:val="22"/>
        </w:rPr>
        <w:t xml:space="preserve"> in the USA and the UK </w:t>
      </w:r>
      <w:r w:rsidR="00F6647D">
        <w:rPr>
          <w:rFonts w:cs="Arial"/>
          <w:szCs w:val="22"/>
        </w:rPr>
        <w:t>were</w:t>
      </w:r>
      <w:r>
        <w:rPr>
          <w:rFonts w:cs="Arial"/>
          <w:szCs w:val="22"/>
        </w:rPr>
        <w:t xml:space="preserve"> </w:t>
      </w:r>
      <w:r w:rsidR="004F5AE8">
        <w:rPr>
          <w:rFonts w:cs="Arial"/>
          <w:szCs w:val="22"/>
        </w:rPr>
        <w:t>not</w:t>
      </w:r>
      <w:r>
        <w:rPr>
          <w:rFonts w:cs="Arial"/>
          <w:szCs w:val="22"/>
        </w:rPr>
        <w:t xml:space="preserve"> inevitable</w:t>
      </w:r>
      <w:r w:rsidR="00F6647D">
        <w:rPr>
          <w:rFonts w:cs="Arial"/>
          <w:szCs w:val="22"/>
        </w:rPr>
        <w:t>,</w:t>
      </w:r>
      <w:r w:rsidR="004F5AE8">
        <w:rPr>
          <w:rFonts w:cs="Arial"/>
          <w:szCs w:val="22"/>
        </w:rPr>
        <w:t xml:space="preserve"> and neither</w:t>
      </w:r>
      <w:r w:rsidR="00F6647D">
        <w:rPr>
          <w:rFonts w:cs="Arial"/>
          <w:szCs w:val="22"/>
        </w:rPr>
        <w:t xml:space="preserve"> </w:t>
      </w:r>
      <w:r w:rsidR="005E47E8">
        <w:rPr>
          <w:rFonts w:cs="Arial"/>
          <w:szCs w:val="22"/>
        </w:rPr>
        <w:t>are</w:t>
      </w:r>
      <w:r w:rsidR="00F6647D">
        <w:rPr>
          <w:rFonts w:cs="Arial"/>
          <w:szCs w:val="22"/>
        </w:rPr>
        <w:t xml:space="preserve"> continuing </w:t>
      </w:r>
      <w:r w:rsidR="00381B03">
        <w:rPr>
          <w:rFonts w:cs="Arial"/>
          <w:szCs w:val="22"/>
        </w:rPr>
        <w:t>adverse</w:t>
      </w:r>
      <w:r w:rsidR="00F6647D">
        <w:rPr>
          <w:rFonts w:cs="Arial"/>
          <w:szCs w:val="22"/>
        </w:rPr>
        <w:t xml:space="preserve"> trend</w:t>
      </w:r>
      <w:r w:rsidR="005E47E8">
        <w:rPr>
          <w:rFonts w:cs="Arial"/>
          <w:szCs w:val="22"/>
        </w:rPr>
        <w:t>s</w:t>
      </w:r>
      <w:r w:rsidR="00F6647D">
        <w:rPr>
          <w:rFonts w:cs="Arial"/>
          <w:szCs w:val="22"/>
        </w:rPr>
        <w:t xml:space="preserve">. </w:t>
      </w:r>
      <w:commentRangeEnd w:id="82"/>
      <w:r w:rsidR="00D66515">
        <w:rPr>
          <w:rStyle w:val="CommentReference"/>
          <w:rFonts w:asciiTheme="minorHAnsi" w:eastAsiaTheme="minorHAnsi" w:hAnsiTheme="minorHAnsi" w:cstheme="minorBidi"/>
          <w:lang w:eastAsia="en-US"/>
        </w:rPr>
        <w:commentReference w:id="82"/>
      </w:r>
      <w:r w:rsidR="00F6647D">
        <w:rPr>
          <w:rFonts w:cs="Arial"/>
          <w:szCs w:val="22"/>
        </w:rPr>
        <w:t xml:space="preserve">France and Japan both experienced periods of downturn but recovered and have been able to continue with improving </w:t>
      </w:r>
      <w:r w:rsidR="005E47E8">
        <w:rPr>
          <w:rFonts w:cs="Arial"/>
          <w:szCs w:val="22"/>
        </w:rPr>
        <w:t>trajectories</w:t>
      </w:r>
      <w:r w:rsidR="00F6647D">
        <w:rPr>
          <w:rFonts w:cs="Arial"/>
          <w:szCs w:val="22"/>
        </w:rPr>
        <w:t xml:space="preserve"> in both life expectancy and </w:t>
      </w:r>
      <w:del w:id="84" w:author="Lucinda Hiam" w:date="2021-02-15T11:30:00Z">
        <w:r w:rsidR="00F6647D" w:rsidDel="00A613D4">
          <w:rPr>
            <w:rFonts w:cs="Arial"/>
            <w:szCs w:val="22"/>
          </w:rPr>
          <w:delText>life disparity</w:delText>
        </w:r>
      </w:del>
      <w:ins w:id="85" w:author="Lucinda Hiam" w:date="2021-02-15T11:30:00Z">
        <w:r w:rsidR="00A613D4">
          <w:rPr>
            <w:rFonts w:cs="Arial"/>
            <w:szCs w:val="22"/>
          </w:rPr>
          <w:t>LD</w:t>
        </w:r>
      </w:ins>
      <w:r w:rsidR="00F6647D">
        <w:rPr>
          <w:rFonts w:cs="Arial"/>
          <w:szCs w:val="22"/>
        </w:rPr>
        <w:t>.</w:t>
      </w:r>
      <w:r w:rsidR="00956C28">
        <w:rPr>
          <w:rFonts w:cs="Arial"/>
          <w:szCs w:val="22"/>
        </w:rPr>
        <w:t xml:space="preserve"> </w:t>
      </w:r>
      <w:del w:id="86" w:author="Martin  McKee" w:date="2021-02-24T17:58:00Z">
        <w:r w:rsidR="008B060D" w:rsidDel="00D66515">
          <w:rPr>
            <w:rFonts w:cs="Arial"/>
            <w:szCs w:val="22"/>
          </w:rPr>
          <w:delText>G</w:delText>
        </w:r>
        <w:r w:rsidR="005E47E8" w:rsidDel="00D66515">
          <w:rPr>
            <w:rFonts w:cs="Arial"/>
            <w:szCs w:val="22"/>
          </w:rPr>
          <w:delText>overnments must focus on reducing inequalities</w:delText>
        </w:r>
        <w:r w:rsidR="00D975D7" w:rsidDel="00D66515">
          <w:rPr>
            <w:rFonts w:cs="Arial"/>
            <w:szCs w:val="22"/>
          </w:rPr>
          <w:delText xml:space="preserve">, and in particular premature mortality, </w:delText>
        </w:r>
        <w:r w:rsidR="005E47E8" w:rsidDel="00D66515">
          <w:rPr>
            <w:rFonts w:cs="Arial"/>
            <w:szCs w:val="22"/>
          </w:rPr>
          <w:delText>in order to improve life expectancy and to decrease life disparity</w:delText>
        </w:r>
      </w:del>
      <w:ins w:id="87" w:author="Lucinda Hiam" w:date="2021-02-15T11:30:00Z">
        <w:del w:id="88" w:author="Martin  McKee" w:date="2021-02-24T17:58:00Z">
          <w:r w:rsidR="00A613D4" w:rsidDel="00D66515">
            <w:rPr>
              <w:rFonts w:cs="Arial"/>
              <w:szCs w:val="22"/>
            </w:rPr>
            <w:delText>LD</w:delText>
          </w:r>
        </w:del>
      </w:ins>
      <w:del w:id="89" w:author="Martin  McKee" w:date="2021-02-24T17:58:00Z">
        <w:r w:rsidR="005E47E8" w:rsidDel="00D66515">
          <w:rPr>
            <w:rFonts w:cs="Arial"/>
            <w:szCs w:val="22"/>
          </w:rPr>
          <w:delText xml:space="preserve">. </w:delText>
        </w:r>
      </w:del>
      <w:ins w:id="90" w:author="Martin  McKee" w:date="2021-02-24T17:58:00Z">
        <w:r w:rsidR="00D66515">
          <w:rPr>
            <w:rFonts w:cs="Arial"/>
            <w:szCs w:val="22"/>
          </w:rPr>
          <w:t>In measuring the progress of nations it is important to look not only at overall deaths but their dist</w:t>
        </w:r>
      </w:ins>
      <w:ins w:id="91" w:author="Martin  McKee" w:date="2021-02-24T17:59:00Z">
        <w:r w:rsidR="00D66515">
          <w:rPr>
            <w:rFonts w:cs="Arial"/>
            <w:szCs w:val="22"/>
          </w:rPr>
          <w:t>ribution.</w:t>
        </w:r>
      </w:ins>
    </w:p>
    <w:p w14:paraId="176A4DA0" w14:textId="77777777" w:rsidR="00D975D7" w:rsidRDefault="00D975D7" w:rsidP="00723257">
      <w:pPr>
        <w:rPr>
          <w:rFonts w:cs="Arial"/>
          <w:szCs w:val="22"/>
        </w:rPr>
      </w:pPr>
    </w:p>
    <w:p w14:paraId="5F96848F" w14:textId="77777777" w:rsidR="008F739E" w:rsidRDefault="008F739E">
      <w:pPr>
        <w:rPr>
          <w:ins w:id="92" w:author="Lucinda Hiam" w:date="2021-02-15T11:19:00Z"/>
          <w:rFonts w:cs="Arial"/>
          <w:szCs w:val="22"/>
        </w:rPr>
      </w:pPr>
      <w:commentRangeStart w:id="93"/>
      <w:ins w:id="94" w:author="Lucinda Hiam" w:date="2021-02-15T11:19:00Z">
        <w:r>
          <w:rPr>
            <w:rFonts w:cs="Arial"/>
            <w:szCs w:val="22"/>
          </w:rPr>
          <w:t>Include summary in conclusion:</w:t>
        </w:r>
      </w:ins>
    </w:p>
    <w:p w14:paraId="2C685770" w14:textId="77777777" w:rsidR="008F739E" w:rsidRDefault="008F739E" w:rsidP="008F739E">
      <w:pPr>
        <w:rPr>
          <w:ins w:id="95" w:author="Lucinda Hiam" w:date="2021-02-15T11:19:00Z"/>
          <w:rFonts w:cs="Arial"/>
          <w:szCs w:val="22"/>
        </w:rPr>
      </w:pPr>
      <w:ins w:id="96" w:author="Lucinda Hiam" w:date="2021-02-15T11:19:00Z">
        <w:r>
          <w:rPr>
            <w:rFonts w:cs="Arial"/>
            <w:szCs w:val="22"/>
          </w:rPr>
          <w:t>To explore this possibility, future research could focus on populations where LD increases while threshold age falls, followed by stalling or declining e0. Assuming there is a lag in the impact on e0, this would provide extremely useful early warning of declining population health and potential societal problems.</w:t>
        </w:r>
      </w:ins>
      <w:commentRangeEnd w:id="93"/>
      <w:r w:rsidR="00D66515">
        <w:rPr>
          <w:rStyle w:val="CommentReference"/>
          <w:rFonts w:asciiTheme="minorHAnsi" w:eastAsiaTheme="minorHAnsi" w:hAnsiTheme="minorHAnsi" w:cstheme="minorBidi"/>
          <w:lang w:eastAsia="en-US"/>
        </w:rPr>
        <w:commentReference w:id="93"/>
      </w:r>
    </w:p>
    <w:p w14:paraId="41B09D67" w14:textId="4C291850" w:rsidR="002773BC" w:rsidRDefault="002773BC">
      <w:pPr>
        <w:rPr>
          <w:rFonts w:cs="Arial"/>
          <w:szCs w:val="22"/>
        </w:rPr>
      </w:pPr>
      <w:r>
        <w:rPr>
          <w:rFonts w:cs="Arial"/>
          <w:szCs w:val="22"/>
        </w:rPr>
        <w:br w:type="page"/>
      </w:r>
    </w:p>
    <w:p w14:paraId="65AF0E02" w14:textId="3699B48F" w:rsidR="00912E84" w:rsidRPr="00C71289" w:rsidRDefault="00912E84" w:rsidP="007370DB">
      <w:pPr>
        <w:pStyle w:val="Heading1"/>
        <w:rPr>
          <w:rFonts w:ascii="Arial" w:hAnsi="Arial" w:cs="Arial"/>
          <w:sz w:val="22"/>
          <w:szCs w:val="22"/>
        </w:rPr>
      </w:pPr>
      <w:r w:rsidRPr="00C71289">
        <w:rPr>
          <w:rFonts w:ascii="Arial" w:hAnsi="Arial" w:cs="Arial"/>
          <w:sz w:val="22"/>
          <w:szCs w:val="22"/>
        </w:rPr>
        <w:lastRenderedPageBreak/>
        <w:t>References</w:t>
      </w:r>
    </w:p>
    <w:p w14:paraId="4AF2D1EB" w14:textId="77777777" w:rsidR="00DC2220" w:rsidRPr="00DC2220" w:rsidRDefault="00912E84" w:rsidP="00DC2220">
      <w:pPr>
        <w:pStyle w:val="EndNoteBibliography"/>
        <w:ind w:left="720" w:hanging="720"/>
        <w:rPr>
          <w:noProof/>
        </w:rPr>
      </w:pPr>
      <w:r w:rsidRPr="00C71289">
        <w:rPr>
          <w:rFonts w:ascii="Arial" w:hAnsi="Arial" w:cs="Arial"/>
          <w:szCs w:val="22"/>
        </w:rPr>
        <w:fldChar w:fldCharType="begin"/>
      </w:r>
      <w:r w:rsidRPr="00C71289">
        <w:rPr>
          <w:rFonts w:ascii="Arial" w:hAnsi="Arial" w:cs="Arial"/>
          <w:szCs w:val="22"/>
        </w:rPr>
        <w:instrText xml:space="preserve"> ADDIN EN.REFLIST </w:instrText>
      </w:r>
      <w:r w:rsidRPr="00C71289">
        <w:rPr>
          <w:rFonts w:ascii="Arial" w:hAnsi="Arial" w:cs="Arial"/>
          <w:szCs w:val="22"/>
        </w:rPr>
        <w:fldChar w:fldCharType="separate"/>
      </w:r>
      <w:r w:rsidR="00DC2220" w:rsidRPr="00DC2220">
        <w:rPr>
          <w:noProof/>
        </w:rPr>
        <w:t xml:space="preserve">1. Hiam L, Dorling D, Harrison D, et al. What caused the spike in mortality in England and Wales in January 2015? </w:t>
      </w:r>
      <w:r w:rsidR="00DC2220" w:rsidRPr="00DC2220">
        <w:rPr>
          <w:i/>
          <w:noProof/>
        </w:rPr>
        <w:t>Journal of the Royal Society of Medicine</w:t>
      </w:r>
      <w:r w:rsidR="00DC2220" w:rsidRPr="00DC2220">
        <w:rPr>
          <w:noProof/>
        </w:rPr>
        <w:t xml:space="preserve"> 2017:141076817693600. doi: 10.1177/0141076817693600 [published Online First: 2017/02/17]</w:t>
      </w:r>
    </w:p>
    <w:p w14:paraId="7F80B705" w14:textId="77777777" w:rsidR="00DC2220" w:rsidRPr="00DC2220" w:rsidRDefault="00DC2220" w:rsidP="00DC2220">
      <w:pPr>
        <w:pStyle w:val="EndNoteBibliography"/>
        <w:ind w:left="720" w:hanging="720"/>
        <w:rPr>
          <w:noProof/>
        </w:rPr>
      </w:pPr>
      <w:r w:rsidRPr="00DC2220">
        <w:rPr>
          <w:noProof/>
        </w:rPr>
        <w:t xml:space="preserve">2. McMichael AJ, McKee M, Shkolnikov V, et al. Mortality trends and setbacks: global convergence or divergence? </w:t>
      </w:r>
      <w:r w:rsidRPr="00DC2220">
        <w:rPr>
          <w:i/>
          <w:noProof/>
        </w:rPr>
        <w:t>Lancet</w:t>
      </w:r>
      <w:r w:rsidRPr="00DC2220">
        <w:rPr>
          <w:noProof/>
        </w:rPr>
        <w:t xml:space="preserve"> 2004;363(9415):1155-9. doi: 10.1016/s0140-6736(04)15902-3 [published Online First: 2004/04/06]</w:t>
      </w:r>
    </w:p>
    <w:p w14:paraId="0E602D41" w14:textId="77777777" w:rsidR="00DC2220" w:rsidRPr="00DC2220" w:rsidRDefault="00DC2220" w:rsidP="00DC2220">
      <w:pPr>
        <w:pStyle w:val="EndNoteBibliography"/>
        <w:ind w:left="720" w:hanging="720"/>
        <w:rPr>
          <w:noProof/>
        </w:rPr>
      </w:pPr>
      <w:r w:rsidRPr="00DC2220">
        <w:rPr>
          <w:noProof/>
        </w:rPr>
        <w:t xml:space="preserve">3. Aburto JM, Kashyap R, Schöley J, et al. Estimating the burden of COVID-19 pandemic on mortality, life expectancy and lifespan inequality in England and Wales: A population-level analysis. </w:t>
      </w:r>
      <w:r w:rsidRPr="00DC2220">
        <w:rPr>
          <w:i/>
          <w:noProof/>
        </w:rPr>
        <w:t>medRxiv</w:t>
      </w:r>
      <w:r w:rsidRPr="00DC2220">
        <w:rPr>
          <w:noProof/>
        </w:rPr>
        <w:t xml:space="preserve"> 2020:2020.07.16.20155077. doi: 10.1101/2020.07.16.20155077</w:t>
      </w:r>
    </w:p>
    <w:p w14:paraId="3630D928" w14:textId="77777777" w:rsidR="00DC2220" w:rsidRPr="00DC2220" w:rsidRDefault="00DC2220" w:rsidP="00DC2220">
      <w:pPr>
        <w:pStyle w:val="EndNoteBibliography"/>
        <w:ind w:left="720" w:hanging="720"/>
        <w:rPr>
          <w:noProof/>
        </w:rPr>
      </w:pPr>
      <w:r w:rsidRPr="00DC2220">
        <w:rPr>
          <w:noProof/>
        </w:rPr>
        <w:t xml:space="preserve">4. Chenet L, McKee M, Fulop N, et al. Changing life expectancy in central Europe: is there a single reason? </w:t>
      </w:r>
      <w:r w:rsidRPr="00DC2220">
        <w:rPr>
          <w:i/>
          <w:noProof/>
        </w:rPr>
        <w:t>Journal of public health medicine</w:t>
      </w:r>
      <w:r w:rsidRPr="00DC2220">
        <w:rPr>
          <w:noProof/>
        </w:rPr>
        <w:t xml:space="preserve"> 1996;18(3):329-36. doi: 10.1093/oxfordjournals.pubmed.a024514 [published Online First: 1996/09/01]</w:t>
      </w:r>
    </w:p>
    <w:p w14:paraId="168A2480" w14:textId="77777777" w:rsidR="00DC2220" w:rsidRPr="00DC2220" w:rsidRDefault="00DC2220" w:rsidP="00DC2220">
      <w:pPr>
        <w:pStyle w:val="EndNoteBibliography"/>
        <w:ind w:left="720" w:hanging="720"/>
        <w:rPr>
          <w:noProof/>
        </w:rPr>
      </w:pPr>
      <w:r w:rsidRPr="00DC2220">
        <w:rPr>
          <w:noProof/>
        </w:rPr>
        <w:t xml:space="preserve">5. Seaman R, Riffe T, Leyland AH, et al. The increasing lifespan variation gradient by area-level deprivation: A decomposition analysis of Scotland 1981-2011. </w:t>
      </w:r>
      <w:r w:rsidRPr="00DC2220">
        <w:rPr>
          <w:i/>
          <w:noProof/>
        </w:rPr>
        <w:t>Soc Sci Med</w:t>
      </w:r>
      <w:r w:rsidRPr="00DC2220">
        <w:rPr>
          <w:noProof/>
        </w:rPr>
        <w:t xml:space="preserve"> 2019;230:147-57. doi: 10.1016/j.socscimed.2019.04.008 [published Online First: 2019/04/23]</w:t>
      </w:r>
    </w:p>
    <w:p w14:paraId="35BFEC5B" w14:textId="77777777" w:rsidR="00DC2220" w:rsidRPr="00DC2220" w:rsidRDefault="00DC2220" w:rsidP="00DC2220">
      <w:pPr>
        <w:pStyle w:val="EndNoteBibliography"/>
        <w:ind w:left="720" w:hanging="720"/>
        <w:rPr>
          <w:noProof/>
        </w:rPr>
      </w:pPr>
      <w:r w:rsidRPr="00DC2220">
        <w:rPr>
          <w:noProof/>
        </w:rPr>
        <w:t xml:space="preserve">6. Vaupel JW, Zhang Z, van Raalte AA. Life expectancy and disparity: an international comparison of life table data. </w:t>
      </w:r>
      <w:r w:rsidRPr="00DC2220">
        <w:rPr>
          <w:i/>
          <w:noProof/>
        </w:rPr>
        <w:t>BMJ Open</w:t>
      </w:r>
      <w:r w:rsidRPr="00DC2220">
        <w:rPr>
          <w:noProof/>
        </w:rPr>
        <w:t xml:space="preserve"> 2011;1(1):e000128. doi: 10.1136/bmjopen-2011-000128</w:t>
      </w:r>
    </w:p>
    <w:p w14:paraId="25A17F59" w14:textId="77777777" w:rsidR="00DC2220" w:rsidRPr="00DC2220" w:rsidRDefault="00DC2220" w:rsidP="00DC2220">
      <w:pPr>
        <w:pStyle w:val="EndNoteBibliography"/>
        <w:ind w:left="720" w:hanging="720"/>
        <w:rPr>
          <w:noProof/>
        </w:rPr>
      </w:pPr>
      <w:r w:rsidRPr="00DC2220">
        <w:rPr>
          <w:noProof/>
        </w:rPr>
        <w:t xml:space="preserve">7. Colchero F, Rau R, Jones OR, et al. The emergence of longevous populations. </w:t>
      </w:r>
      <w:r w:rsidRPr="00DC2220">
        <w:rPr>
          <w:i/>
          <w:noProof/>
        </w:rPr>
        <w:t>Proceedings of the National Academy of Sciences</w:t>
      </w:r>
      <w:r w:rsidRPr="00DC2220">
        <w:rPr>
          <w:noProof/>
        </w:rPr>
        <w:t xml:space="preserve"> 2016;113(48):E7681-E90. doi: 10.1073/pnas.1612191113</w:t>
      </w:r>
    </w:p>
    <w:p w14:paraId="13B158D2" w14:textId="77777777" w:rsidR="00DC2220" w:rsidRPr="00DC2220" w:rsidRDefault="00DC2220" w:rsidP="00DC2220">
      <w:pPr>
        <w:pStyle w:val="EndNoteBibliography"/>
        <w:ind w:left="720" w:hanging="720"/>
        <w:rPr>
          <w:noProof/>
        </w:rPr>
      </w:pPr>
      <w:r w:rsidRPr="00DC2220">
        <w:rPr>
          <w:noProof/>
        </w:rPr>
        <w:t xml:space="preserve">8. Zheng Y, Chen M, Yip PS. A Decomposition of Life Expectancy and Life Disparity: Comparison Between Hong Kong and Japan. </w:t>
      </w:r>
      <w:r w:rsidRPr="00DC2220">
        <w:rPr>
          <w:i/>
          <w:noProof/>
        </w:rPr>
        <w:t>Int J Health Policy Manag</w:t>
      </w:r>
      <w:r w:rsidRPr="00DC2220">
        <w:rPr>
          <w:noProof/>
        </w:rPr>
        <w:t xml:space="preserve"> 2020 doi: 10.15171/ijhpm.2019.142 [published Online First: 2020/07/03]</w:t>
      </w:r>
    </w:p>
    <w:p w14:paraId="14B4090B" w14:textId="77777777" w:rsidR="00DC2220" w:rsidRPr="00DC2220" w:rsidRDefault="00DC2220" w:rsidP="00DC2220">
      <w:pPr>
        <w:pStyle w:val="EndNoteBibliography"/>
        <w:ind w:left="720" w:hanging="720"/>
        <w:rPr>
          <w:noProof/>
        </w:rPr>
      </w:pPr>
      <w:r w:rsidRPr="00DC2220">
        <w:rPr>
          <w:noProof/>
        </w:rPr>
        <w:t xml:space="preserve">9. Singh A, Ladusingh L. MEASURING EARLY LIFE DISPARITY IN INDIA. </w:t>
      </w:r>
      <w:r w:rsidRPr="00DC2220">
        <w:rPr>
          <w:i/>
          <w:noProof/>
        </w:rPr>
        <w:t>J Biosoc Sci</w:t>
      </w:r>
      <w:r w:rsidRPr="00DC2220">
        <w:rPr>
          <w:noProof/>
        </w:rPr>
        <w:t xml:space="preserve"> 2016;48(4):457-71. doi: 10.1017/s0021932015000383 [published Online First: 2015/11/06]</w:t>
      </w:r>
    </w:p>
    <w:p w14:paraId="5BA6CB64" w14:textId="77777777" w:rsidR="00DC2220" w:rsidRPr="00DC2220" w:rsidRDefault="00DC2220" w:rsidP="00DC2220">
      <w:pPr>
        <w:pStyle w:val="EndNoteBibliography"/>
        <w:ind w:left="720" w:hanging="720"/>
        <w:rPr>
          <w:noProof/>
        </w:rPr>
      </w:pPr>
      <w:r w:rsidRPr="00DC2220">
        <w:rPr>
          <w:noProof/>
        </w:rPr>
        <w:t xml:space="preserve">10. van Raalte AA, Sasson I, Martikainen P. The case for monitoring life-span inequality. </w:t>
      </w:r>
      <w:r w:rsidRPr="00DC2220">
        <w:rPr>
          <w:i/>
          <w:noProof/>
        </w:rPr>
        <w:t>Science</w:t>
      </w:r>
      <w:r w:rsidRPr="00DC2220">
        <w:rPr>
          <w:noProof/>
        </w:rPr>
        <w:t xml:space="preserve"> 2018;362(6418):1002-04. doi: 10.1126/science.aau5811 [published Online First: 2018/12/01]</w:t>
      </w:r>
    </w:p>
    <w:p w14:paraId="51D957F5" w14:textId="2BA332EC" w:rsidR="00DC2220" w:rsidRPr="00DC2220" w:rsidRDefault="00DC2220" w:rsidP="00DC2220">
      <w:pPr>
        <w:pStyle w:val="EndNoteBibliography"/>
        <w:ind w:left="720" w:hanging="720"/>
        <w:rPr>
          <w:noProof/>
        </w:rPr>
      </w:pPr>
      <w:r w:rsidRPr="00DC2220">
        <w:rPr>
          <w:noProof/>
        </w:rPr>
        <w:t xml:space="preserve">11. Arias E. XJ. United States Life Tables, 2017 National Vital Statistics Reports2019 [updated 24 June 2019; cited 2019 1 November]. Available from: </w:t>
      </w:r>
      <w:hyperlink r:id="rId21" w:history="1">
        <w:r w:rsidRPr="00DC2220">
          <w:rPr>
            <w:rStyle w:val="Hyperlink"/>
            <w:noProof/>
          </w:rPr>
          <w:t>https://www.cdc.gov/nchs/data/nvsr/nvsr68/nvsr68_07-508.pdf</w:t>
        </w:r>
      </w:hyperlink>
      <w:r w:rsidRPr="00DC2220">
        <w:rPr>
          <w:noProof/>
        </w:rPr>
        <w:t xml:space="preserve"> accessed 1 November 2019.</w:t>
      </w:r>
    </w:p>
    <w:p w14:paraId="545466FC" w14:textId="77777777" w:rsidR="00DC2220" w:rsidRPr="00DC2220" w:rsidRDefault="00DC2220" w:rsidP="00DC2220">
      <w:pPr>
        <w:pStyle w:val="EndNoteBibliography"/>
        <w:ind w:left="720" w:hanging="720"/>
        <w:rPr>
          <w:noProof/>
        </w:rPr>
      </w:pPr>
      <w:r w:rsidRPr="00DC2220">
        <w:rPr>
          <w:noProof/>
        </w:rPr>
        <w:t xml:space="preserve">12. Case A, Deaton A. Rising morbidity and mortality in midlife among white non-Hispanic Americans in the 21st century. </w:t>
      </w:r>
      <w:r w:rsidRPr="00DC2220">
        <w:rPr>
          <w:i/>
          <w:noProof/>
        </w:rPr>
        <w:t>Proceedings of the National Academy of Sciences</w:t>
      </w:r>
      <w:r w:rsidRPr="00DC2220">
        <w:rPr>
          <w:noProof/>
        </w:rPr>
        <w:t xml:space="preserve"> 2015;112(49):15078-83. doi: 10.1073/pnas.1518393112</w:t>
      </w:r>
    </w:p>
    <w:p w14:paraId="7844B6EA" w14:textId="7BEEFC46" w:rsidR="00DC2220" w:rsidRPr="00DC2220" w:rsidRDefault="00DC2220" w:rsidP="00DC2220">
      <w:pPr>
        <w:pStyle w:val="EndNoteBibliography"/>
        <w:ind w:left="720" w:hanging="720"/>
        <w:rPr>
          <w:noProof/>
        </w:rPr>
      </w:pPr>
      <w:r w:rsidRPr="00DC2220">
        <w:rPr>
          <w:noProof/>
        </w:rPr>
        <w:t xml:space="preserve">13. Case A. DA. Mortality and Morbidity in the 21st Century Brookings Papers on Economic Activity,: Brookings Institution Press; 2017 [updated Spring 2017. pp. 397-476]. Available from: </w:t>
      </w:r>
      <w:hyperlink r:id="rId22" w:history="1">
        <w:r w:rsidRPr="00DC2220">
          <w:rPr>
            <w:rStyle w:val="Hyperlink"/>
            <w:noProof/>
          </w:rPr>
          <w:t>https://muse.jhu.edu/article/671752/pdf?casa_token=bhG_ucDpXQcAAAAA:V0KMLbgIjulqGNMedAEbKWe0EDxixZevy5LjZKylJu_DgDugqpbM9Avn9CMpO6GR8ZlvEFtL6hk</w:t>
        </w:r>
      </w:hyperlink>
      <w:r w:rsidRPr="00DC2220">
        <w:rPr>
          <w:noProof/>
        </w:rPr>
        <w:t xml:space="preserve"> accessed 28 October 2019.</w:t>
      </w:r>
    </w:p>
    <w:p w14:paraId="12B41CD2" w14:textId="6CA29451" w:rsidR="00DC2220" w:rsidRPr="00DC2220" w:rsidRDefault="00DC2220" w:rsidP="00DC2220">
      <w:pPr>
        <w:pStyle w:val="EndNoteBibliography"/>
        <w:ind w:left="720" w:hanging="720"/>
        <w:rPr>
          <w:noProof/>
        </w:rPr>
      </w:pPr>
      <w:r w:rsidRPr="00DC2220">
        <w:rPr>
          <w:noProof/>
        </w:rPr>
        <w:lastRenderedPageBreak/>
        <w:t xml:space="preserve">14. Office for National Statistics. Changing trends in mortality: an international comparison: 2000 to 2016 2018 [updated 7 August 2018; cited 2018 11 August]. Available from: </w:t>
      </w:r>
      <w:hyperlink r:id="rId23" w:history="1">
        <w:r w:rsidRPr="00DC2220">
          <w:rPr>
            <w:rStyle w:val="Hyperlink"/>
            <w:noProof/>
          </w:rPr>
          <w:t>https://www.ons.gov.uk/peoplepopulationandcommunity/birthsdeathsandmarriages/lifeexpectancies/articles/changingtrendsinmortalityaninternationalcomparison/2000to2016</w:t>
        </w:r>
      </w:hyperlink>
      <w:r w:rsidRPr="00DC2220">
        <w:rPr>
          <w:noProof/>
        </w:rPr>
        <w:t xml:space="preserve"> accessed 11 August 2018.</w:t>
      </w:r>
    </w:p>
    <w:p w14:paraId="6E7F2C1A" w14:textId="293D0DD6" w:rsidR="00DC2220" w:rsidRPr="00DC2220" w:rsidRDefault="00DC2220" w:rsidP="00DC2220">
      <w:pPr>
        <w:pStyle w:val="EndNoteBibliography"/>
        <w:ind w:left="720" w:hanging="720"/>
        <w:rPr>
          <w:noProof/>
        </w:rPr>
      </w:pPr>
      <w:r w:rsidRPr="00DC2220">
        <w:rPr>
          <w:noProof/>
        </w:rPr>
        <w:t xml:space="preserve">15. Eurostat. Revision of the European Standard Population - Report of Eurostat's task force - 2013 edition 2013 [updated 11 July 2013; cited 2020 18 February]. Available from: </w:t>
      </w:r>
      <w:hyperlink r:id="rId24" w:history="1">
        <w:r w:rsidRPr="00DC2220">
          <w:rPr>
            <w:rStyle w:val="Hyperlink"/>
            <w:noProof/>
          </w:rPr>
          <w:t>https://ec.europa.eu/eurostat/web/products-manuals-and-guidelines/-/KS-RA-13-028</w:t>
        </w:r>
      </w:hyperlink>
      <w:r w:rsidRPr="00DC2220">
        <w:rPr>
          <w:noProof/>
        </w:rPr>
        <w:t xml:space="preserve"> accessed 18 February 2020.</w:t>
      </w:r>
    </w:p>
    <w:p w14:paraId="47CDBCA0" w14:textId="03DBCBF7" w:rsidR="00DC2220" w:rsidRPr="00DC2220" w:rsidRDefault="00DC2220" w:rsidP="00DC2220">
      <w:pPr>
        <w:pStyle w:val="EndNoteBibliography"/>
        <w:ind w:left="720" w:hanging="720"/>
        <w:rPr>
          <w:noProof/>
        </w:rPr>
      </w:pPr>
      <w:r w:rsidRPr="00DC2220">
        <w:rPr>
          <w:noProof/>
        </w:rPr>
        <w:t xml:space="preserve">16. Office for National Statistics. National life tables - life expectancy in the UK: 2017 to 2019 2020 [updated September 2020; cited 2020 8 February]. Available from: </w:t>
      </w:r>
      <w:hyperlink r:id="rId25" w:anchor="glossary" w:history="1">
        <w:r w:rsidRPr="00DC2220">
          <w:rPr>
            <w:rStyle w:val="Hyperlink"/>
            <w:noProof/>
          </w:rPr>
          <w:t>https://www.ons.gov.uk/peoplepopulationandcommunity/birthsdeathsandmarriages/lifeexpectancies/bulletins/nationallifetablesunitedkingdom/2017to2019#glossary</w:t>
        </w:r>
      </w:hyperlink>
      <w:r w:rsidRPr="00DC2220">
        <w:rPr>
          <w:noProof/>
        </w:rPr>
        <w:t xml:space="preserve"> accessed 8 February 2020.</w:t>
      </w:r>
    </w:p>
    <w:p w14:paraId="6837C8EF" w14:textId="77777777" w:rsidR="00DC2220" w:rsidRPr="00DC2220" w:rsidRDefault="00DC2220" w:rsidP="00DC2220">
      <w:pPr>
        <w:pStyle w:val="EndNoteBibliography"/>
        <w:ind w:left="720" w:hanging="720"/>
        <w:rPr>
          <w:noProof/>
        </w:rPr>
      </w:pPr>
      <w:r w:rsidRPr="00DC2220">
        <w:rPr>
          <w:noProof/>
        </w:rPr>
        <w:t xml:space="preserve">17. Smits J, Monden C. Length of life inequality around the globe. </w:t>
      </w:r>
      <w:r w:rsidRPr="00DC2220">
        <w:rPr>
          <w:i/>
          <w:noProof/>
        </w:rPr>
        <w:t>Soc Sci Med</w:t>
      </w:r>
      <w:r w:rsidRPr="00DC2220">
        <w:rPr>
          <w:noProof/>
        </w:rPr>
        <w:t xml:space="preserve"> 2009;68(6):1114-23. doi: 10.1016/j.socscimed.2008.12.034 [published Online First: 2009/01/30]</w:t>
      </w:r>
    </w:p>
    <w:p w14:paraId="71D43AC9" w14:textId="77777777" w:rsidR="00DC2220" w:rsidRPr="00DC2220" w:rsidRDefault="00DC2220" w:rsidP="00DC2220">
      <w:pPr>
        <w:pStyle w:val="EndNoteBibliography"/>
        <w:ind w:left="720" w:hanging="720"/>
        <w:rPr>
          <w:noProof/>
        </w:rPr>
      </w:pPr>
      <w:r w:rsidRPr="00DC2220">
        <w:rPr>
          <w:noProof/>
        </w:rPr>
        <w:t xml:space="preserve">18. Zhang Z, Vaupel JW. The age separating early deaths from late deaths. </w:t>
      </w:r>
      <w:r w:rsidRPr="00DC2220">
        <w:rPr>
          <w:i/>
          <w:noProof/>
        </w:rPr>
        <w:t>Demographic Research</w:t>
      </w:r>
      <w:r w:rsidRPr="00DC2220">
        <w:rPr>
          <w:noProof/>
        </w:rPr>
        <w:t xml:space="preserve"> 2009;20:721-30.</w:t>
      </w:r>
    </w:p>
    <w:p w14:paraId="39EE5F72" w14:textId="77777777" w:rsidR="00DC2220" w:rsidRPr="00DC2220" w:rsidRDefault="00DC2220" w:rsidP="00DC2220">
      <w:pPr>
        <w:pStyle w:val="EndNoteBibliography"/>
        <w:ind w:left="720" w:hanging="720"/>
        <w:rPr>
          <w:noProof/>
        </w:rPr>
      </w:pPr>
      <w:r w:rsidRPr="00DC2220">
        <w:rPr>
          <w:noProof/>
        </w:rPr>
        <w:t xml:space="preserve">19. Shkolnikov VM, Andreev EM, Zhang Z, et al. Losses of expected lifetime in the United States and other developed countries: methods and empirical analyses. </w:t>
      </w:r>
      <w:r w:rsidRPr="00DC2220">
        <w:rPr>
          <w:i/>
          <w:noProof/>
        </w:rPr>
        <w:t>Demography</w:t>
      </w:r>
      <w:r w:rsidRPr="00DC2220">
        <w:rPr>
          <w:noProof/>
        </w:rPr>
        <w:t xml:space="preserve"> 2011;48(1):211-39. doi: 10.1007/s13524-011-0015-6 [published Online First: 2011/03/02]</w:t>
      </w:r>
    </w:p>
    <w:p w14:paraId="3CF7B915" w14:textId="77777777" w:rsidR="00DC2220" w:rsidRPr="00DC2220" w:rsidRDefault="00DC2220" w:rsidP="00DC2220">
      <w:pPr>
        <w:pStyle w:val="EndNoteBibliography"/>
        <w:ind w:left="720" w:hanging="720"/>
        <w:rPr>
          <w:noProof/>
        </w:rPr>
      </w:pPr>
      <w:r w:rsidRPr="00DC2220">
        <w:rPr>
          <w:noProof/>
        </w:rPr>
        <w:t xml:space="preserve">20. Brønnum-Hansen H. Socially disparate trends in lifespan variation: a trend study on income and mortality based on nationwide Danish register data. </w:t>
      </w:r>
      <w:r w:rsidRPr="00DC2220">
        <w:rPr>
          <w:i/>
          <w:noProof/>
        </w:rPr>
        <w:t>BMJ Open</w:t>
      </w:r>
      <w:r w:rsidRPr="00DC2220">
        <w:rPr>
          <w:noProof/>
        </w:rPr>
        <w:t xml:space="preserve"> 2017;7(5):e014489. doi: 10.1136/bmjopen-2016-014489</w:t>
      </w:r>
    </w:p>
    <w:p w14:paraId="29669CE8" w14:textId="77777777" w:rsidR="00DC2220" w:rsidRPr="00DC2220" w:rsidRDefault="00DC2220" w:rsidP="00DC2220">
      <w:pPr>
        <w:pStyle w:val="EndNoteBibliography"/>
        <w:ind w:left="720" w:hanging="720"/>
        <w:rPr>
          <w:noProof/>
        </w:rPr>
      </w:pPr>
      <w:r w:rsidRPr="00DC2220">
        <w:rPr>
          <w:noProof/>
        </w:rPr>
        <w:t xml:space="preserve">21. White KM. Longevity Advances in High-Income Countries, 1955–96. </w:t>
      </w:r>
      <w:r w:rsidRPr="00DC2220">
        <w:rPr>
          <w:i/>
          <w:noProof/>
        </w:rPr>
        <w:t>Population and Development Review</w:t>
      </w:r>
      <w:r w:rsidRPr="00DC2220">
        <w:rPr>
          <w:noProof/>
        </w:rPr>
        <w:t xml:space="preserve"> 2002;28(1):59-76. doi: 10.1111/j.1728-4457.2002.00059.x</w:t>
      </w:r>
    </w:p>
    <w:p w14:paraId="32F0400C" w14:textId="2799DE33" w:rsidR="00DC2220" w:rsidRPr="00DC2220" w:rsidRDefault="00DC2220" w:rsidP="00DC2220">
      <w:pPr>
        <w:pStyle w:val="EndNoteBibliography"/>
        <w:ind w:left="720" w:hanging="720"/>
        <w:rPr>
          <w:noProof/>
        </w:rPr>
      </w:pPr>
      <w:r w:rsidRPr="00DC2220">
        <w:rPr>
          <w:noProof/>
        </w:rPr>
        <w:t xml:space="preserve">22. Christensen K, Doblhammer G, Rau R, et al. Ageing populations: the challenges ahead. </w:t>
      </w:r>
      <w:r w:rsidRPr="00DC2220">
        <w:rPr>
          <w:i/>
          <w:noProof/>
        </w:rPr>
        <w:t>The Lancet</w:t>
      </w:r>
      <w:r w:rsidRPr="00DC2220">
        <w:rPr>
          <w:noProof/>
        </w:rPr>
        <w:t xml:space="preserve"> 2009;374(9696):1196-208. doi: </w:t>
      </w:r>
      <w:hyperlink r:id="rId26" w:history="1">
        <w:r w:rsidRPr="00DC2220">
          <w:rPr>
            <w:rStyle w:val="Hyperlink"/>
            <w:noProof/>
          </w:rPr>
          <w:t>https://doi.org/10.1016/S0140-6736(09)61460-4</w:t>
        </w:r>
      </w:hyperlink>
    </w:p>
    <w:p w14:paraId="003305B7" w14:textId="77777777" w:rsidR="00DC2220" w:rsidRPr="00DC2220" w:rsidRDefault="00DC2220" w:rsidP="00DC2220">
      <w:pPr>
        <w:pStyle w:val="EndNoteBibliography"/>
        <w:ind w:left="720" w:hanging="720"/>
        <w:rPr>
          <w:noProof/>
        </w:rPr>
      </w:pPr>
      <w:r w:rsidRPr="00DC2220">
        <w:rPr>
          <w:noProof/>
        </w:rPr>
        <w:t xml:space="preserve">23. Hiyoshi A, Honjo K, Platts L, et al. OP86 Low economic growth, health, health inequalities and sustainable development goals in a rich country: 27-year Japanese time series. </w:t>
      </w:r>
      <w:r w:rsidRPr="00DC2220">
        <w:rPr>
          <w:i/>
          <w:noProof/>
        </w:rPr>
        <w:t>Journal of epidemiology and community health</w:t>
      </w:r>
      <w:r w:rsidRPr="00DC2220">
        <w:rPr>
          <w:noProof/>
        </w:rPr>
        <w:t xml:space="preserve"> 2020;74(Suppl 1):A40-A41. doi: 10.1136/jech-2020-SSMabstracts.85</w:t>
      </w:r>
    </w:p>
    <w:p w14:paraId="05EDBA91" w14:textId="77777777" w:rsidR="00DC2220" w:rsidRPr="00DC2220" w:rsidRDefault="00DC2220" w:rsidP="00DC2220">
      <w:pPr>
        <w:pStyle w:val="EndNoteBibliography"/>
        <w:ind w:left="720" w:hanging="720"/>
        <w:rPr>
          <w:noProof/>
        </w:rPr>
      </w:pPr>
      <w:r w:rsidRPr="00DC2220">
        <w:rPr>
          <w:noProof/>
        </w:rPr>
        <w:t xml:space="preserve">24. Wada K, Kondo N, Gilmour S, et al. Trends in cause specific mortality across occupations in Japanese men of working age during period of economic stagnation, 1980-2005: retrospective cohort study. </w:t>
      </w:r>
      <w:r w:rsidRPr="00DC2220">
        <w:rPr>
          <w:i/>
          <w:noProof/>
        </w:rPr>
        <w:t>BMJ (Clinical research ed)</w:t>
      </w:r>
      <w:r w:rsidRPr="00DC2220">
        <w:rPr>
          <w:noProof/>
        </w:rPr>
        <w:t xml:space="preserve"> 2012;344:e1191. doi: 10.1136/bmj.e1191</w:t>
      </w:r>
    </w:p>
    <w:p w14:paraId="64CD9009" w14:textId="77777777" w:rsidR="00DC2220" w:rsidRPr="00DC2220" w:rsidRDefault="00DC2220" w:rsidP="00DC2220">
      <w:pPr>
        <w:pStyle w:val="EndNoteBibliography"/>
        <w:ind w:left="720" w:hanging="720"/>
        <w:rPr>
          <w:noProof/>
        </w:rPr>
      </w:pPr>
      <w:r w:rsidRPr="00DC2220">
        <w:rPr>
          <w:noProof/>
        </w:rPr>
        <w:t xml:space="preserve">25. Woolf SH, Schoomaker H. Life Expectancy and Mortality Rates in the United States, 1959-2017. </w:t>
      </w:r>
      <w:r w:rsidRPr="00DC2220">
        <w:rPr>
          <w:i/>
          <w:noProof/>
        </w:rPr>
        <w:t>JAMA</w:t>
      </w:r>
      <w:r w:rsidRPr="00DC2220">
        <w:rPr>
          <w:noProof/>
        </w:rPr>
        <w:t xml:space="preserve"> 2019;322(20):1996-2016. doi: 10.1001/jama.2019.16932</w:t>
      </w:r>
    </w:p>
    <w:p w14:paraId="58A4FC78" w14:textId="77777777" w:rsidR="00DC2220" w:rsidRPr="00DC2220" w:rsidRDefault="00DC2220" w:rsidP="00DC2220">
      <w:pPr>
        <w:pStyle w:val="EndNoteBibliography"/>
        <w:ind w:left="720" w:hanging="720"/>
        <w:rPr>
          <w:noProof/>
        </w:rPr>
      </w:pPr>
      <w:r w:rsidRPr="00DC2220">
        <w:rPr>
          <w:noProof/>
        </w:rPr>
        <w:t xml:space="preserve">26. Hiam L, Dorling D, McKee M. Things Fall Apart: the British Health Crisis 2010-2020. </w:t>
      </w:r>
      <w:r w:rsidRPr="00DC2220">
        <w:rPr>
          <w:i/>
          <w:noProof/>
        </w:rPr>
        <w:t>Br Med Bull</w:t>
      </w:r>
      <w:r w:rsidRPr="00DC2220">
        <w:rPr>
          <w:noProof/>
        </w:rPr>
        <w:t xml:space="preserve"> 2020;133(1):4-15. doi: 10.1093/bmb/ldz041 [published Online First: 2020/03/29]</w:t>
      </w:r>
    </w:p>
    <w:p w14:paraId="21870007" w14:textId="340C468F" w:rsidR="00DC2220" w:rsidRPr="00DC2220" w:rsidRDefault="00DC2220" w:rsidP="00DC2220">
      <w:pPr>
        <w:pStyle w:val="EndNoteBibliography"/>
        <w:ind w:left="720" w:hanging="720"/>
        <w:rPr>
          <w:noProof/>
        </w:rPr>
      </w:pPr>
      <w:r w:rsidRPr="00DC2220">
        <w:rPr>
          <w:noProof/>
        </w:rPr>
        <w:t xml:space="preserve">27. Joyce R, Xu X. Inequalities in the twenty-first century 2019 [updated 14 May 2019; cited 2019 28 October]. Available from: </w:t>
      </w:r>
      <w:hyperlink r:id="rId27" w:history="1">
        <w:r w:rsidRPr="00DC2220">
          <w:rPr>
            <w:rStyle w:val="Hyperlink"/>
            <w:noProof/>
          </w:rPr>
          <w:t>https://www.ifs.org.uk/inequality/wp-</w:t>
        </w:r>
        <w:r w:rsidRPr="00DC2220">
          <w:rPr>
            <w:rStyle w:val="Hyperlink"/>
            <w:noProof/>
          </w:rPr>
          <w:lastRenderedPageBreak/>
          <w:t>content/uploads/2019/05/The-IFS-Deaton-Review-launch_final.pdf</w:t>
        </w:r>
      </w:hyperlink>
      <w:r w:rsidRPr="00DC2220">
        <w:rPr>
          <w:noProof/>
        </w:rPr>
        <w:t xml:space="preserve"> accessed 28 October 2019.</w:t>
      </w:r>
    </w:p>
    <w:p w14:paraId="6D3A16A8" w14:textId="77777777" w:rsidR="00DC2220" w:rsidRPr="00DC2220" w:rsidRDefault="00DC2220" w:rsidP="00DC2220">
      <w:pPr>
        <w:pStyle w:val="EndNoteBibliography"/>
        <w:ind w:left="720" w:hanging="720"/>
        <w:rPr>
          <w:noProof/>
        </w:rPr>
      </w:pPr>
      <w:r w:rsidRPr="00DC2220">
        <w:rPr>
          <w:noProof/>
        </w:rPr>
        <w:t xml:space="preserve">28. Mehta NK, Abrams LR, Myrskylä M. US life expectancy stalls due to cardiovascular disease, not drug deaths. </w:t>
      </w:r>
      <w:r w:rsidRPr="00DC2220">
        <w:rPr>
          <w:i/>
          <w:noProof/>
        </w:rPr>
        <w:t>Proceedings of the National Academy of Sciences</w:t>
      </w:r>
      <w:r w:rsidRPr="00DC2220">
        <w:rPr>
          <w:noProof/>
        </w:rPr>
        <w:t xml:space="preserve"> 2020;117(13):6998-7000. doi: 10.1073/pnas.1920391117</w:t>
      </w:r>
    </w:p>
    <w:p w14:paraId="6DFA3FE6" w14:textId="3C6815A6" w:rsidR="00DC2220" w:rsidRPr="00DC2220" w:rsidRDefault="00DC2220" w:rsidP="00DC2220">
      <w:pPr>
        <w:pStyle w:val="EndNoteBibliography"/>
        <w:ind w:left="720" w:hanging="720"/>
        <w:rPr>
          <w:noProof/>
        </w:rPr>
      </w:pPr>
      <w:r w:rsidRPr="00DC2220">
        <w:rPr>
          <w:noProof/>
        </w:rPr>
        <w:t xml:space="preserve">29. Murphy M LM, Torrisi O.,. Stalling of mortality in the United Kingdom and Europe: an analytical review of the evidence London School of Economics,2019 [updated November 2019; cited 2020 5 December]. Available from: </w:t>
      </w:r>
      <w:hyperlink r:id="rId28" w:history="1">
        <w:r w:rsidRPr="00DC2220">
          <w:rPr>
            <w:rStyle w:val="Hyperlink"/>
            <w:noProof/>
          </w:rPr>
          <w:t>https://www.lse.ac.uk/social-policy/Assets/Documents/PDF/working-paper-series/11-19-Mike-Murphy.pdf</w:t>
        </w:r>
      </w:hyperlink>
      <w:r w:rsidRPr="00DC2220">
        <w:rPr>
          <w:noProof/>
        </w:rPr>
        <w:t xml:space="preserve"> accessed 5 December 2020.</w:t>
      </w:r>
    </w:p>
    <w:p w14:paraId="50501556" w14:textId="77777777" w:rsidR="00DC2220" w:rsidRPr="00DC2220" w:rsidRDefault="00DC2220" w:rsidP="00DC2220">
      <w:pPr>
        <w:pStyle w:val="EndNoteBibliography"/>
        <w:ind w:left="720" w:hanging="720"/>
        <w:rPr>
          <w:noProof/>
        </w:rPr>
      </w:pPr>
      <w:r w:rsidRPr="00DC2220">
        <w:rPr>
          <w:noProof/>
        </w:rPr>
        <w:t xml:space="preserve">30. Venkataramani AS, O’Brien R, Whitehorn GL, et al. Economic influences on population health in the United States: Toward policymaking driven by data and evidence. </w:t>
      </w:r>
      <w:r w:rsidRPr="00DC2220">
        <w:rPr>
          <w:i/>
          <w:noProof/>
        </w:rPr>
        <w:t>PLOS Medicine</w:t>
      </w:r>
      <w:r w:rsidRPr="00DC2220">
        <w:rPr>
          <w:noProof/>
        </w:rPr>
        <w:t xml:space="preserve"> 2020;17(9):e1003319. doi: 10.1371/journal.pmed.1003319</w:t>
      </w:r>
    </w:p>
    <w:p w14:paraId="15AF44C0" w14:textId="77777777" w:rsidR="00DC2220" w:rsidRPr="00DC2220" w:rsidRDefault="00DC2220" w:rsidP="00DC2220">
      <w:pPr>
        <w:pStyle w:val="EndNoteBibliography"/>
        <w:ind w:left="720" w:hanging="720"/>
        <w:rPr>
          <w:noProof/>
        </w:rPr>
      </w:pPr>
      <w:r w:rsidRPr="00DC2220">
        <w:rPr>
          <w:noProof/>
        </w:rPr>
        <w:t xml:space="preserve">31. Aburto JM, van Raalte A. Lifespan Dispersion in Times of Life Expectancy Fluctuation: The Case of Central and Eastern Europe. </w:t>
      </w:r>
      <w:r w:rsidRPr="00DC2220">
        <w:rPr>
          <w:i/>
          <w:noProof/>
        </w:rPr>
        <w:t>Demography</w:t>
      </w:r>
      <w:r w:rsidRPr="00DC2220">
        <w:rPr>
          <w:noProof/>
        </w:rPr>
        <w:t xml:space="preserve"> 2018;55(6):2071-96. doi: 10.1007/s13524-018-0729-9</w:t>
      </w:r>
    </w:p>
    <w:p w14:paraId="1C7BEE51" w14:textId="1EE78AA4" w:rsidR="00DC2220" w:rsidRPr="00DC2220" w:rsidRDefault="00DC2220" w:rsidP="00DC2220">
      <w:pPr>
        <w:pStyle w:val="EndNoteBibliography"/>
        <w:ind w:left="720" w:hanging="720"/>
        <w:rPr>
          <w:noProof/>
        </w:rPr>
      </w:pPr>
      <w:r w:rsidRPr="00DC2220">
        <w:rPr>
          <w:noProof/>
        </w:rPr>
        <w:t xml:space="preserve">32. Office for National Statistics. Comparisons of all-cause mortality between European countries and regions: January to June 2020 2020 [updated 30 July 2020; cited 2020 22 September]. Available from: </w:t>
      </w:r>
      <w:hyperlink r:id="rId29" w:history="1">
        <w:r w:rsidRPr="00DC2220">
          <w:rPr>
            <w:rStyle w:val="Hyperlink"/>
            <w:noProof/>
          </w:rPr>
          <w:t>https://www.ons.gov.uk/peoplepopulationandcommunity/birthsdeathsandmarriages/deaths/articles/comparisonsofallcausemortalitybetweeneuropeancountriesandregions/januarytojune2020</w:t>
        </w:r>
      </w:hyperlink>
      <w:r w:rsidRPr="00DC2220">
        <w:rPr>
          <w:noProof/>
        </w:rPr>
        <w:t xml:space="preserve"> accessed 29 August 2020 2020.</w:t>
      </w:r>
    </w:p>
    <w:p w14:paraId="7451DC2A" w14:textId="39AD1E3D" w:rsidR="00DC2220" w:rsidRPr="00DC2220" w:rsidRDefault="00DC2220" w:rsidP="00DC2220">
      <w:pPr>
        <w:pStyle w:val="EndNoteBibliography"/>
        <w:ind w:left="720" w:hanging="720"/>
        <w:rPr>
          <w:noProof/>
        </w:rPr>
      </w:pPr>
      <w:r w:rsidRPr="00DC2220">
        <w:rPr>
          <w:noProof/>
        </w:rPr>
        <w:t xml:space="preserve">33. Hasell J. Which countries have protected both health and the economy in the pandemic? Our World in Data2020 [updated 1 September 2020; cited 2020 22 September]. Available from: </w:t>
      </w:r>
      <w:hyperlink r:id="rId30" w:history="1">
        <w:r w:rsidRPr="00DC2220">
          <w:rPr>
            <w:rStyle w:val="Hyperlink"/>
            <w:noProof/>
          </w:rPr>
          <w:t>https://ourworldindata.org/covid-health-economy</w:t>
        </w:r>
      </w:hyperlink>
      <w:r w:rsidRPr="00DC2220">
        <w:rPr>
          <w:noProof/>
        </w:rPr>
        <w:t xml:space="preserve"> accessed 22 September 2020.</w:t>
      </w:r>
    </w:p>
    <w:p w14:paraId="4EB1E7F1" w14:textId="21DC0CF9" w:rsidR="00DC2220" w:rsidRPr="00DC2220" w:rsidRDefault="00DC2220" w:rsidP="00DC2220">
      <w:pPr>
        <w:pStyle w:val="EndNoteBibliography"/>
        <w:ind w:left="720" w:hanging="720"/>
        <w:rPr>
          <w:noProof/>
        </w:rPr>
      </w:pPr>
      <w:r w:rsidRPr="00DC2220">
        <w:rPr>
          <w:noProof/>
        </w:rPr>
        <w:t xml:space="preserve">34. Human Mortality Database. Overview 2020 [cited 2020 11 August]. Available from: </w:t>
      </w:r>
      <w:hyperlink r:id="rId31" w:history="1">
        <w:r w:rsidRPr="00DC2220">
          <w:rPr>
            <w:rStyle w:val="Hyperlink"/>
            <w:noProof/>
          </w:rPr>
          <w:t>https://www.mortality.org/Public/Overview.php</w:t>
        </w:r>
      </w:hyperlink>
      <w:r w:rsidRPr="00DC2220">
        <w:rPr>
          <w:noProof/>
        </w:rPr>
        <w:t xml:space="preserve"> accessed 11 August 2020.</w:t>
      </w:r>
    </w:p>
    <w:p w14:paraId="136B7C2C" w14:textId="139F1E37" w:rsidR="00DC2220" w:rsidRPr="00DC2220" w:rsidRDefault="00DC2220" w:rsidP="00DC2220">
      <w:pPr>
        <w:pStyle w:val="EndNoteBibliography"/>
        <w:ind w:left="720" w:hanging="720"/>
        <w:rPr>
          <w:noProof/>
        </w:rPr>
      </w:pPr>
      <w:r w:rsidRPr="00DC2220">
        <w:rPr>
          <w:noProof/>
        </w:rPr>
        <w:t xml:space="preserve">35. Seaman R, Leyland AH, Popham F. Increasing inequality in age of death at shared levels of life expectancy: A comparative study of Scotland and England and Wales. </w:t>
      </w:r>
      <w:r w:rsidRPr="00DC2220">
        <w:rPr>
          <w:i/>
          <w:noProof/>
        </w:rPr>
        <w:t>SSM - Population Health</w:t>
      </w:r>
      <w:r w:rsidRPr="00DC2220">
        <w:rPr>
          <w:noProof/>
        </w:rPr>
        <w:t xml:space="preserve"> 2016;2:724-31. doi: </w:t>
      </w:r>
      <w:hyperlink r:id="rId32" w:history="1">
        <w:r w:rsidRPr="00DC2220">
          <w:rPr>
            <w:rStyle w:val="Hyperlink"/>
            <w:noProof/>
          </w:rPr>
          <w:t>https://doi.org/10.1016/j.ssmph.2016.10.001</w:t>
        </w:r>
      </w:hyperlink>
    </w:p>
    <w:p w14:paraId="3EA1C762" w14:textId="77777777" w:rsidR="00DC2220" w:rsidRPr="00DC2220" w:rsidRDefault="00DC2220" w:rsidP="00DC2220">
      <w:pPr>
        <w:pStyle w:val="EndNoteBibliography"/>
        <w:ind w:left="720" w:hanging="720"/>
        <w:rPr>
          <w:noProof/>
        </w:rPr>
      </w:pPr>
      <w:r w:rsidRPr="00DC2220">
        <w:rPr>
          <w:noProof/>
        </w:rPr>
        <w:t xml:space="preserve">36. van Raalte AA, Martikainen P, Myrskylä M. Lifespan variation by occupational class: compression or stagnation over time? </w:t>
      </w:r>
      <w:r w:rsidRPr="00DC2220">
        <w:rPr>
          <w:i/>
          <w:noProof/>
        </w:rPr>
        <w:t>Demography</w:t>
      </w:r>
      <w:r w:rsidRPr="00DC2220">
        <w:rPr>
          <w:noProof/>
        </w:rPr>
        <w:t xml:space="preserve"> 2014;51(1):73-95. doi: 10.1007/s13524-013-0253-x [published Online First: 2013/11/19]</w:t>
      </w:r>
    </w:p>
    <w:p w14:paraId="4ADCDDD9" w14:textId="77777777" w:rsidR="00DC2220" w:rsidRPr="00DC2220" w:rsidRDefault="00DC2220" w:rsidP="00DC2220">
      <w:pPr>
        <w:pStyle w:val="EndNoteBibliography"/>
        <w:ind w:left="720" w:hanging="720"/>
        <w:rPr>
          <w:noProof/>
        </w:rPr>
      </w:pPr>
      <w:r w:rsidRPr="00DC2220">
        <w:rPr>
          <w:noProof/>
        </w:rPr>
        <w:t xml:space="preserve">37. van Raalte AA, Kunst AE, Deboosere P, et al. More variation in lifespan in lower educated groups: evidence from 10 European countries. </w:t>
      </w:r>
      <w:r w:rsidRPr="00DC2220">
        <w:rPr>
          <w:i/>
          <w:noProof/>
        </w:rPr>
        <w:t>International journal of epidemiology</w:t>
      </w:r>
      <w:r w:rsidRPr="00DC2220">
        <w:rPr>
          <w:noProof/>
        </w:rPr>
        <w:t xml:space="preserve"> 2011;40(6):1703-14. doi: 10.1093/ije/dyr146 [published Online First: 2012/01/24]</w:t>
      </w:r>
    </w:p>
    <w:p w14:paraId="41ED450C" w14:textId="214ABA61" w:rsidR="0003400A" w:rsidRPr="00C71289" w:rsidRDefault="00912E84" w:rsidP="007370DB">
      <w:pPr>
        <w:rPr>
          <w:rFonts w:cs="Arial"/>
          <w:szCs w:val="22"/>
        </w:rPr>
      </w:pPr>
      <w:r w:rsidRPr="00C71289">
        <w:rPr>
          <w:rFonts w:cs="Arial"/>
          <w:szCs w:val="22"/>
        </w:rPr>
        <w:fldChar w:fldCharType="end"/>
      </w:r>
    </w:p>
    <w:sectPr w:rsidR="0003400A" w:rsidRPr="00C71289" w:rsidSect="00C219BA">
      <w:headerReference w:type="even" r:id="rId33"/>
      <w:headerReference w:type="default" r:id="rId34"/>
      <w:footerReference w:type="even" r:id="rId35"/>
      <w:footerReference w:type="default" r:id="rId36"/>
      <w:footerReference w:type="first" r:id="rId3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cinda Hiam" w:date="2021-02-08T13:13:00Z" w:initials="LH">
    <w:p w14:paraId="4A6DBAE1" w14:textId="77777777" w:rsidR="008D65D3" w:rsidRDefault="008D65D3">
      <w:pPr>
        <w:pStyle w:val="CommentText"/>
      </w:pPr>
      <w:r w:rsidRPr="004A76F7">
        <w:rPr>
          <w:rStyle w:val="CommentReference"/>
          <w:highlight w:val="yellow"/>
        </w:rPr>
        <w:annotationRef/>
      </w:r>
      <w:r w:rsidRPr="004A76F7">
        <w:rPr>
          <w:highlight w:val="yellow"/>
        </w:rPr>
        <w:t>R1C04</w:t>
      </w:r>
    </w:p>
    <w:p w14:paraId="6F816032" w14:textId="77777777" w:rsidR="008D65D3" w:rsidRPr="004A76F7" w:rsidRDefault="008D65D3" w:rsidP="004A76F7">
      <w:pPr>
        <w:spacing w:line="240" w:lineRule="auto"/>
        <w:rPr>
          <w:rFonts w:ascii="Times New Roman" w:hAnsi="Times New Roman"/>
          <w:sz w:val="24"/>
        </w:rPr>
      </w:pPr>
      <w:r w:rsidRPr="004A76F7">
        <w:rPr>
          <w:rFonts w:cs="Arial"/>
          <w:color w:val="000000"/>
          <w:szCs w:val="22"/>
        </w:rPr>
        <w:t>The Abstract says that the paper aims “to explore these measures [</w:t>
      </w:r>
      <w:proofErr w:type="gramStart"/>
      <w:r w:rsidRPr="004A76F7">
        <w:rPr>
          <w:rFonts w:cs="Arial"/>
          <w:color w:val="000000"/>
          <w:szCs w:val="22"/>
        </w:rPr>
        <w:t>i.e.</w:t>
      </w:r>
      <w:proofErr w:type="gramEnd"/>
      <w:r w:rsidRPr="004A76F7">
        <w:rPr>
          <w:rFonts w:cs="Arial"/>
          <w:color w:val="000000"/>
          <w:szCs w:val="22"/>
        </w:rPr>
        <w:t xml:space="preserve"> life expectancy and LV] in …high-income countries”. The Introduction spells out the aim (p5, lines 3-11) that the combination of the two measures “can be used to a) identify changes that could otherwise be missed and b) detect changes in trends earlier”. These two points are well-focused empirical questions. Clear answers to them would support the assertion in the abstract objective “Lifespan variation is a complementary measure”.</w:t>
      </w:r>
    </w:p>
    <w:p w14:paraId="0B1988E6" w14:textId="39BAB2E5" w:rsidR="008D65D3" w:rsidRDefault="008D65D3">
      <w:pPr>
        <w:pStyle w:val="CommentText"/>
      </w:pPr>
    </w:p>
  </w:comment>
  <w:comment w:id="3" w:author="Lucinda Hiam" w:date="2021-02-09T10:46:00Z" w:initials="LH">
    <w:p w14:paraId="004A9250" w14:textId="77777777" w:rsidR="008D65D3" w:rsidRDefault="008D65D3">
      <w:pPr>
        <w:pStyle w:val="CommentText"/>
      </w:pPr>
      <w:r w:rsidRPr="00860A25">
        <w:rPr>
          <w:rStyle w:val="CommentReference"/>
          <w:highlight w:val="yellow"/>
        </w:rPr>
        <w:annotationRef/>
      </w:r>
      <w:r w:rsidRPr="00860A25">
        <w:rPr>
          <w:highlight w:val="yellow"/>
        </w:rPr>
        <w:t>R2C13</w:t>
      </w:r>
    </w:p>
    <w:p w14:paraId="134913AD" w14:textId="77777777" w:rsidR="008D65D3" w:rsidRPr="00860A25" w:rsidRDefault="008D65D3" w:rsidP="00860A25">
      <w:pPr>
        <w:spacing w:line="240" w:lineRule="auto"/>
        <w:rPr>
          <w:rFonts w:ascii="Times New Roman" w:hAnsi="Times New Roman"/>
          <w:sz w:val="24"/>
        </w:rPr>
      </w:pPr>
      <w:r w:rsidRPr="00860A25">
        <w:rPr>
          <w:rFonts w:cs="Arial"/>
          <w:color w:val="000000"/>
          <w:szCs w:val="22"/>
        </w:rPr>
        <w:t>- p.4 “Where e0 has fallen, it has usually been associated with major crises” – maybe large falls in e0, but there are plenty of documented cases of stalling or smaller falls in e0 thought to be caused by changing smoking patterns and/or stalling falls in CVD mortality (Nordic countries in the 1960s, Netherlands &amp; Denmark more recently), unusually bad influenza seasons (2015 in most of Europe), etc.</w:t>
      </w:r>
    </w:p>
    <w:p w14:paraId="5A74E11B" w14:textId="13B4205F" w:rsidR="008D65D3" w:rsidRDefault="008D65D3">
      <w:pPr>
        <w:pStyle w:val="CommentText"/>
      </w:pPr>
    </w:p>
  </w:comment>
  <w:comment w:id="4" w:author="Lucinda Hiam" w:date="2021-02-15T10:18:00Z" w:initials="LH">
    <w:p w14:paraId="61727F00" w14:textId="666FFDBC" w:rsidR="008D65D3" w:rsidRDefault="008D65D3">
      <w:pPr>
        <w:pStyle w:val="CommentText"/>
      </w:pPr>
      <w:r>
        <w:rPr>
          <w:rStyle w:val="CommentReference"/>
        </w:rPr>
        <w:annotationRef/>
      </w:r>
      <w:r>
        <w:t>Updated with latest figures and ref updated to latest date (9 December 2020)</w:t>
      </w:r>
    </w:p>
  </w:comment>
  <w:comment w:id="5" w:author="Jonathan Minton" w:date="2021-02-18T10:26:00Z" w:initials="JM">
    <w:p w14:paraId="2A65086A" w14:textId="4449A067" w:rsidR="008D65D3" w:rsidRDefault="008D65D3">
      <w:pPr>
        <w:pStyle w:val="CommentText"/>
      </w:pPr>
      <w:r>
        <w:rPr>
          <w:rStyle w:val="CommentReference"/>
        </w:rPr>
        <w:annotationRef/>
      </w:r>
      <w:r>
        <w:t>Suggest this reference:</w:t>
      </w:r>
      <w:r>
        <w:br/>
        <w:t>Eurostat (2013), ‘Revision of the European Standard Population – Report of Eurostat’s task force – 2013 edition”, available at:</w:t>
      </w:r>
      <w:r>
        <w:br/>
      </w:r>
      <w:hyperlink r:id="rId1" w:history="1">
        <w:r w:rsidRPr="00B00AEE">
          <w:rPr>
            <w:rStyle w:val="Hyperlink"/>
          </w:rPr>
          <w:t>https://ec.europa.eu/eurostat/web/products-manuals-and-guidelines/-/KS-RA-13-028</w:t>
        </w:r>
      </w:hyperlink>
      <w:r>
        <w:br/>
        <w:t>And within this report the EASP 2013 is shown in Annex C</w:t>
      </w:r>
    </w:p>
  </w:comment>
  <w:comment w:id="6" w:author="Lucinda Hiam" w:date="2021-02-15T11:28:00Z" w:initials="LH">
    <w:p w14:paraId="5B0BAC5A" w14:textId="66F3712D" w:rsidR="008D65D3" w:rsidRDefault="008D65D3">
      <w:pPr>
        <w:pStyle w:val="CommentText"/>
      </w:pPr>
      <w:r>
        <w:rPr>
          <w:rStyle w:val="CommentReference"/>
        </w:rPr>
        <w:annotationRef/>
      </w:r>
      <w:r>
        <w:t>Shall we add threshold age?</w:t>
      </w:r>
    </w:p>
  </w:comment>
  <w:comment w:id="7" w:author="Lucinda Hiam" w:date="2021-02-15T12:32:00Z" w:initials="LH">
    <w:p w14:paraId="5F6D5341" w14:textId="5098C613" w:rsidR="008D65D3" w:rsidRDefault="008D65D3">
      <w:pPr>
        <w:pStyle w:val="CommentText"/>
      </w:pPr>
      <w:r>
        <w:rPr>
          <w:rStyle w:val="CommentReference"/>
        </w:rPr>
        <w:annotationRef/>
      </w:r>
      <w:r>
        <w:t>Added – may not be useful?</w:t>
      </w:r>
    </w:p>
  </w:comment>
  <w:comment w:id="8" w:author="Lucinda Hiam" w:date="2021-02-08T11:12:00Z" w:initials="LH">
    <w:p w14:paraId="233EA553" w14:textId="2D9D272E" w:rsidR="008D65D3" w:rsidRDefault="008D65D3">
      <w:pPr>
        <w:pStyle w:val="CommentText"/>
      </w:pPr>
      <w:r>
        <w:rPr>
          <w:rStyle w:val="CommentReference"/>
        </w:rPr>
        <w:annotationRef/>
      </w:r>
      <w:r>
        <w:t>R3C02</w:t>
      </w:r>
    </w:p>
  </w:comment>
  <w:comment w:id="9" w:author="Lucinda Hiam" w:date="2021-02-08T11:16:00Z" w:initials="LH">
    <w:p w14:paraId="4E032107" w14:textId="77777777" w:rsidR="008D65D3" w:rsidRPr="00DE5F4F" w:rsidRDefault="008D65D3" w:rsidP="00DE5F4F">
      <w:pPr>
        <w:pStyle w:val="NormalWeb"/>
        <w:spacing w:before="0" w:beforeAutospacing="0" w:after="0" w:afterAutospacing="0"/>
        <w:rPr>
          <w:rFonts w:ascii="Times New Roman" w:hAnsi="Times New Roman"/>
          <w:sz w:val="24"/>
        </w:rPr>
      </w:pPr>
      <w:r>
        <w:rPr>
          <w:rStyle w:val="CommentReference"/>
        </w:rPr>
        <w:annotationRef/>
      </w:r>
      <w:r w:rsidRPr="00DE5F4F">
        <w:rPr>
          <w:rFonts w:cs="Arial"/>
          <w:color w:val="000000"/>
          <w:szCs w:val="22"/>
        </w:rPr>
        <w:t>1. It would be useful to include a brief description of the life disparity calculations (to include, for example, the fact that period life tables are used for which mortality rates from a single year or specific period of time are used and thus it is assumed that these rates apply throughout the rest of the individual’s life, and how life disparity relates to the balance between changes in mortality during early life versus changes during later life).</w:t>
      </w:r>
    </w:p>
    <w:p w14:paraId="5E25E849" w14:textId="2A649BAE" w:rsidR="008D65D3" w:rsidRDefault="008D65D3">
      <w:pPr>
        <w:pStyle w:val="CommentText"/>
      </w:pPr>
      <w:r w:rsidRPr="00DE5F4F">
        <w:rPr>
          <w:highlight w:val="yellow"/>
        </w:rPr>
        <w:t>R3C01</w:t>
      </w:r>
    </w:p>
  </w:comment>
  <w:comment w:id="10" w:author="Lucinda Hiam" w:date="2021-02-15T10:27:00Z" w:initials="LH">
    <w:p w14:paraId="289C61A0" w14:textId="23307CDC" w:rsidR="008D65D3" w:rsidRDefault="008D65D3">
      <w:pPr>
        <w:pStyle w:val="CommentText"/>
      </w:pPr>
      <w:r>
        <w:rPr>
          <w:rStyle w:val="CommentReference"/>
        </w:rPr>
        <w:annotationRef/>
      </w:r>
      <w:r>
        <w:t>@Jon please could you some summary text here?</w:t>
      </w:r>
    </w:p>
  </w:comment>
  <w:comment w:id="11" w:author="Jonathan Minton" w:date="2021-02-18T11:13:00Z" w:initials="JM">
    <w:p w14:paraId="321E4C8E" w14:textId="5851CABF" w:rsidR="008D65D3" w:rsidRDefault="008D65D3">
      <w:pPr>
        <w:pStyle w:val="CommentText"/>
      </w:pPr>
      <w:r>
        <w:rPr>
          <w:rStyle w:val="CommentReference"/>
        </w:rPr>
        <w:annotationRef/>
      </w:r>
      <w:r>
        <w:t>I hope that helps. Had to remind myself what I’d done!</w:t>
      </w:r>
    </w:p>
  </w:comment>
  <w:comment w:id="13" w:author="Jonathan Minton" w:date="2021-03-05T11:42:00Z" w:initials="JM">
    <w:p w14:paraId="3104595D" w14:textId="0DFA109C" w:rsidR="007757B6" w:rsidRDefault="007757B6">
      <w:pPr>
        <w:pStyle w:val="CommentText"/>
      </w:pPr>
      <w:r>
        <w:rPr>
          <w:rStyle w:val="CommentReference"/>
        </w:rPr>
        <w:annotationRef/>
      </w:r>
      <w:r>
        <w:t xml:space="preserve">One comment from Alyson was about dependence of results on the method of extrapolating/smoothing mortality rates from age 80+. This is built into the HMD methods protocol. They use the </w:t>
      </w:r>
      <w:proofErr w:type="spellStart"/>
      <w:r>
        <w:t>Kannisto</w:t>
      </w:r>
      <w:proofErr w:type="spellEnd"/>
      <w:r>
        <w:t xml:space="preserve">-Thatcher method. </w:t>
      </w:r>
      <w:r>
        <w:br/>
        <w:t xml:space="preserve">See section 7.1 here: </w:t>
      </w:r>
      <w:hyperlink r:id="rId2" w:history="1">
        <w:r w:rsidRPr="006A245C">
          <w:rPr>
            <w:rStyle w:val="Hyperlink"/>
          </w:rPr>
          <w:t>https://www.mortality.org/Public/Docs/MethodsProtocol.pdf</w:t>
        </w:r>
      </w:hyperlink>
      <w:r>
        <w:t xml:space="preserve"> </w:t>
      </w:r>
      <w:r>
        <w:br/>
        <w:t xml:space="preserve">I think we should either mention this here or, perhaps more appropriately, in limitations section. </w:t>
      </w:r>
      <w:r>
        <w:br/>
        <w:t>If put in here it could be included as a footnote which perhaps links to the protocol. (Are footnotes included in the word count?!)</w:t>
      </w:r>
    </w:p>
  </w:comment>
  <w:comment w:id="12" w:author="Jonathan Minton" w:date="2021-02-18T10:46:00Z" w:initials="JM">
    <w:p w14:paraId="5F1BB781" w14:textId="5654AC00" w:rsidR="008D65D3" w:rsidRDefault="008D65D3">
      <w:pPr>
        <w:pStyle w:val="CommentText"/>
      </w:pPr>
      <w:r>
        <w:rPr>
          <w:rStyle w:val="CommentReference"/>
        </w:rPr>
        <w:annotationRef/>
      </w:r>
      <w:r>
        <w:t xml:space="preserve">Reference: </w:t>
      </w:r>
      <w:hyperlink r:id="rId3" w:history="1">
        <w:r w:rsidRPr="00B00AEE">
          <w:rPr>
            <w:rStyle w:val="Hyperlink"/>
            <w:rFonts w:ascii="Consolas" w:hAnsi="Consolas"/>
            <w:sz w:val="18"/>
            <w:szCs w:val="18"/>
            <w:shd w:val="clear" w:color="auto" w:fill="FFFFFF"/>
          </w:rPr>
          <w:t>https://bmjopen.bmj.com/content/1/1/e000128</w:t>
        </w:r>
      </w:hyperlink>
      <w:r>
        <w:rPr>
          <w:rFonts w:ascii="Consolas" w:hAnsi="Consolas"/>
          <w:color w:val="24292E"/>
          <w:sz w:val="18"/>
          <w:szCs w:val="18"/>
          <w:shd w:val="clear" w:color="auto" w:fill="FFFFFF"/>
        </w:rPr>
        <w:t xml:space="preserve"> </w:t>
      </w:r>
    </w:p>
  </w:comment>
  <w:comment w:id="14" w:author="Martin  McKee" w:date="2021-02-24T17:10:00Z" w:initials="MM">
    <w:p w14:paraId="187DEA03" w14:textId="39727D96" w:rsidR="008D65D3" w:rsidRDefault="008D65D3">
      <w:pPr>
        <w:pStyle w:val="CommentText"/>
      </w:pPr>
      <w:r>
        <w:rPr>
          <w:rStyle w:val="CommentReference"/>
        </w:rPr>
        <w:annotationRef/>
      </w:r>
      <w:r>
        <w:t>Something wrong with the figure the “top” bit is missing</w:t>
      </w:r>
    </w:p>
  </w:comment>
  <w:comment w:id="15" w:author="Lucinda Hiam" w:date="2021-02-08T16:54:00Z" w:initials="LH">
    <w:p w14:paraId="399CD000" w14:textId="77777777" w:rsidR="008D65D3" w:rsidRDefault="008D65D3">
      <w:pPr>
        <w:pStyle w:val="CommentText"/>
      </w:pPr>
      <w:r>
        <w:rPr>
          <w:rStyle w:val="CommentReference"/>
        </w:rPr>
        <w:annotationRef/>
      </w:r>
      <w:r>
        <w:t xml:space="preserve">Shift to right of survival curve ref </w:t>
      </w:r>
      <w:proofErr w:type="spellStart"/>
      <w:r>
        <w:t>bronnum-hansen</w:t>
      </w:r>
      <w:proofErr w:type="spellEnd"/>
    </w:p>
    <w:p w14:paraId="070A97AA" w14:textId="21B340F2" w:rsidR="008D65D3" w:rsidRDefault="008D65D3">
      <w:pPr>
        <w:pStyle w:val="CommentText"/>
      </w:pPr>
      <w:r>
        <w:t>Poorest danish 25% not shift to right (add to discussion / limitations)</w:t>
      </w:r>
    </w:p>
  </w:comment>
  <w:comment w:id="18" w:author="Lucinda Hiam" w:date="2021-02-08T11:17:00Z" w:initials="LH">
    <w:p w14:paraId="62052D04" w14:textId="77777777" w:rsidR="008D65D3" w:rsidRPr="00604611" w:rsidRDefault="008D65D3" w:rsidP="00604611">
      <w:pPr>
        <w:pStyle w:val="NormalWeb"/>
        <w:spacing w:before="0" w:beforeAutospacing="0" w:after="0" w:afterAutospacing="0"/>
        <w:rPr>
          <w:rFonts w:ascii="Times New Roman" w:hAnsi="Times New Roman"/>
          <w:sz w:val="24"/>
        </w:rPr>
      </w:pPr>
      <w:r>
        <w:rPr>
          <w:rStyle w:val="CommentReference"/>
        </w:rPr>
        <w:annotationRef/>
      </w:r>
      <w:r w:rsidRPr="00604611">
        <w:rPr>
          <w:rFonts w:cs="Arial"/>
          <w:color w:val="000000"/>
          <w:szCs w:val="22"/>
        </w:rPr>
        <w:t>3. USA data used to compare with the Japan data presented in Figure 1 are only given in the web appendix. It would be helpful if both the USA and the Japan data were included in Figure 1 to enable a direct comparison.</w:t>
      </w:r>
    </w:p>
    <w:p w14:paraId="31684658" w14:textId="684DF0BD" w:rsidR="008D65D3" w:rsidRDefault="008D65D3">
      <w:pPr>
        <w:pStyle w:val="CommentText"/>
      </w:pPr>
      <w:r w:rsidRPr="00604611">
        <w:rPr>
          <w:highlight w:val="yellow"/>
        </w:rPr>
        <w:t>R3C04</w:t>
      </w:r>
    </w:p>
  </w:comment>
  <w:comment w:id="19" w:author="Lucinda Hiam" w:date="2021-02-08T10:21:00Z" w:initials="LH">
    <w:p w14:paraId="69966267" w14:textId="482CD9AA" w:rsidR="008D65D3" w:rsidRDefault="008D65D3">
      <w:pPr>
        <w:pStyle w:val="CommentText"/>
      </w:pPr>
      <w:r>
        <w:rPr>
          <w:rStyle w:val="CommentReference"/>
        </w:rPr>
        <w:annotationRef/>
      </w:r>
      <w:r>
        <w:t>R2C15</w:t>
      </w:r>
    </w:p>
  </w:comment>
  <w:comment w:id="22" w:author="Martin  McKee" w:date="2021-02-24T17:50:00Z" w:initials="MM">
    <w:p w14:paraId="4592FDAE" w14:textId="71604DA5" w:rsidR="008D65D3" w:rsidRDefault="008D65D3">
      <w:pPr>
        <w:pStyle w:val="CommentText"/>
      </w:pPr>
      <w:r>
        <w:rPr>
          <w:rStyle w:val="CommentReference"/>
        </w:rPr>
        <w:annotationRef/>
      </w:r>
      <w:r>
        <w:t>I don’t think the change in the UK is at all clear</w:t>
      </w:r>
    </w:p>
  </w:comment>
  <w:comment w:id="23" w:author="Jonathan Minton" w:date="2021-03-05T11:47:00Z" w:initials="JM">
    <w:p w14:paraId="5A9DD3F1" w14:textId="25F298AE" w:rsidR="007757B6" w:rsidRDefault="007757B6">
      <w:pPr>
        <w:pStyle w:val="CommentText"/>
      </w:pPr>
      <w:r>
        <w:rPr>
          <w:rStyle w:val="CommentReference"/>
        </w:rPr>
        <w:annotationRef/>
      </w:r>
      <w:r>
        <w:t xml:space="preserve">I </w:t>
      </w:r>
      <w:proofErr w:type="gramStart"/>
      <w:r>
        <w:t>agree</w:t>
      </w:r>
      <w:proofErr w:type="gramEnd"/>
    </w:p>
  </w:comment>
  <w:comment w:id="28" w:author="Lucinda Hiam" w:date="2021-02-08T12:08:00Z" w:initials="LH">
    <w:p w14:paraId="037EF5A5" w14:textId="77777777" w:rsidR="008D65D3" w:rsidRPr="009131B7" w:rsidRDefault="008D65D3" w:rsidP="009131B7">
      <w:pPr>
        <w:spacing w:line="240" w:lineRule="auto"/>
        <w:rPr>
          <w:rFonts w:ascii="Times New Roman" w:hAnsi="Times New Roman"/>
          <w:sz w:val="24"/>
        </w:rPr>
      </w:pPr>
      <w:r>
        <w:rPr>
          <w:rStyle w:val="CommentReference"/>
        </w:rPr>
        <w:annotationRef/>
      </w:r>
      <w:r w:rsidRPr="009131B7">
        <w:rPr>
          <w:rFonts w:cs="Arial"/>
          <w:color w:val="000000"/>
          <w:szCs w:val="22"/>
        </w:rPr>
        <w:t xml:space="preserve">4. Figures 2 and 3. Some discussion of whether the very small observed changes here, </w:t>
      </w:r>
      <w:proofErr w:type="spellStart"/>
      <w:proofErr w:type="gramStart"/>
      <w:r w:rsidRPr="009131B7">
        <w:rPr>
          <w:rFonts w:cs="Arial"/>
          <w:color w:val="000000"/>
          <w:szCs w:val="22"/>
        </w:rPr>
        <w:t>eg</w:t>
      </w:r>
      <w:proofErr w:type="spellEnd"/>
      <w:proofErr w:type="gramEnd"/>
      <w:r w:rsidRPr="009131B7">
        <w:rPr>
          <w:rFonts w:cs="Arial"/>
          <w:color w:val="000000"/>
          <w:szCs w:val="22"/>
        </w:rPr>
        <w:t xml:space="preserve"> UK post 2015, could be due to ‘natural’ year-to-year variability rather than a definitive increase would be useful.</w:t>
      </w:r>
    </w:p>
    <w:p w14:paraId="7268CE72" w14:textId="409229DF" w:rsidR="008D65D3" w:rsidRDefault="008D65D3">
      <w:pPr>
        <w:pStyle w:val="CommentText"/>
      </w:pPr>
      <w:r w:rsidRPr="009131B7">
        <w:rPr>
          <w:highlight w:val="yellow"/>
        </w:rPr>
        <w:t>R3C05</w:t>
      </w:r>
    </w:p>
  </w:comment>
  <w:comment w:id="29" w:author="Martin  McKee" w:date="2021-02-24T17:35:00Z" w:initials="MM">
    <w:p w14:paraId="76748D9C" w14:textId="39F21507" w:rsidR="008D65D3" w:rsidRDefault="008D65D3">
      <w:pPr>
        <w:pStyle w:val="CommentText"/>
      </w:pPr>
      <w:r>
        <w:rPr>
          <w:rStyle w:val="CommentReference"/>
        </w:rPr>
        <w:annotationRef/>
      </w:r>
      <w:r>
        <w:t>I think the sentence I deleted diverts from the message as we cannot expect the earlier trends to capture the impact of COVID</w:t>
      </w:r>
    </w:p>
  </w:comment>
  <w:comment w:id="30" w:author="Lucinda Hiam" w:date="2021-02-08T10:22:00Z" w:initials="LH">
    <w:p w14:paraId="660D047B" w14:textId="43641509" w:rsidR="008D65D3" w:rsidRDefault="008D65D3">
      <w:pPr>
        <w:pStyle w:val="CommentText"/>
      </w:pPr>
      <w:r>
        <w:rPr>
          <w:rStyle w:val="CommentReference"/>
        </w:rPr>
        <w:annotationRef/>
      </w:r>
      <w:r w:rsidRPr="00365449">
        <w:rPr>
          <w:highlight w:val="yellow"/>
        </w:rPr>
        <w:t>R2C16</w:t>
      </w:r>
    </w:p>
  </w:comment>
  <w:comment w:id="31" w:author="Lucinda Hiam" w:date="2021-02-08T13:13:00Z" w:initials="LH">
    <w:p w14:paraId="23FEF1DA" w14:textId="77777777" w:rsidR="008D65D3" w:rsidRDefault="008D65D3">
      <w:pPr>
        <w:pStyle w:val="CommentText"/>
      </w:pPr>
      <w:r w:rsidRPr="004A76F7">
        <w:rPr>
          <w:rStyle w:val="CommentReference"/>
          <w:highlight w:val="yellow"/>
        </w:rPr>
        <w:annotationRef/>
      </w:r>
      <w:r w:rsidRPr="004A76F7">
        <w:rPr>
          <w:highlight w:val="yellow"/>
        </w:rPr>
        <w:t>R1C06</w:t>
      </w:r>
    </w:p>
    <w:p w14:paraId="2CCD2F46" w14:textId="77777777" w:rsidR="008D65D3" w:rsidRPr="004A76F7" w:rsidRDefault="008D65D3" w:rsidP="004A76F7">
      <w:pPr>
        <w:spacing w:line="240" w:lineRule="auto"/>
        <w:rPr>
          <w:rFonts w:ascii="Times New Roman" w:hAnsi="Times New Roman"/>
          <w:sz w:val="24"/>
        </w:rPr>
      </w:pPr>
      <w:r w:rsidRPr="004A76F7">
        <w:rPr>
          <w:rFonts w:cs="Arial"/>
          <w:color w:val="000000"/>
          <w:szCs w:val="22"/>
        </w:rPr>
        <w:t xml:space="preserve">The Discussion leads with findings relating to the association between life expectancy and LV, and mortality improvement across the life course. These are both informative in relation to recent between-country differences in population health </w:t>
      </w:r>
      <w:proofErr w:type="gramStart"/>
      <w:r w:rsidRPr="004A76F7">
        <w:rPr>
          <w:rFonts w:cs="Arial"/>
          <w:color w:val="000000"/>
          <w:szCs w:val="22"/>
        </w:rPr>
        <w:t>trends</w:t>
      </w:r>
      <w:proofErr w:type="gramEnd"/>
      <w:r w:rsidRPr="004A76F7">
        <w:rPr>
          <w:rFonts w:cs="Arial"/>
          <w:color w:val="000000"/>
          <w:szCs w:val="22"/>
        </w:rPr>
        <w:t xml:space="preserve"> but they are not inferences corresponding to the paper’s stated research aims.</w:t>
      </w:r>
    </w:p>
    <w:p w14:paraId="2C8E2247" w14:textId="523DB2BE" w:rsidR="008D65D3" w:rsidRDefault="008D65D3">
      <w:pPr>
        <w:pStyle w:val="CommentText"/>
      </w:pPr>
    </w:p>
  </w:comment>
  <w:comment w:id="32" w:author="Lucinda Hiam" w:date="2021-02-09T10:48:00Z" w:initials="LH">
    <w:p w14:paraId="6EDF1C20" w14:textId="77777777" w:rsidR="008D65D3" w:rsidRDefault="008D65D3">
      <w:pPr>
        <w:pStyle w:val="CommentText"/>
      </w:pPr>
      <w:r>
        <w:rPr>
          <w:rStyle w:val="CommentReference"/>
        </w:rPr>
        <w:annotationRef/>
      </w:r>
      <w:r w:rsidRPr="00860A25">
        <w:rPr>
          <w:highlight w:val="yellow"/>
        </w:rPr>
        <w:t>R2C01</w:t>
      </w:r>
    </w:p>
    <w:p w14:paraId="6BC9A72E" w14:textId="77777777" w:rsidR="008D65D3" w:rsidRPr="00860A25" w:rsidRDefault="008D65D3" w:rsidP="00860A25">
      <w:pPr>
        <w:spacing w:line="240" w:lineRule="auto"/>
        <w:rPr>
          <w:rFonts w:ascii="Times New Roman" w:hAnsi="Times New Roman"/>
          <w:sz w:val="24"/>
        </w:rPr>
      </w:pPr>
      <w:r w:rsidRPr="00860A25">
        <w:rPr>
          <w:rFonts w:cs="Arial"/>
          <w:color w:val="000000"/>
          <w:szCs w:val="22"/>
        </w:rPr>
        <w:t xml:space="preserve">the authors make a dichotomy between UK and USA on the one hand, and Canada, France, and Japan on the other. Eyeballing the trends, the UK to me often looks more similar to Canada than to USA. If anything, Canada is exhibiting worse trends in both life expectancy and life disparity among females than the UK, and among males for life disparity. The </w:t>
      </w:r>
      <w:proofErr w:type="gramStart"/>
      <w:r w:rsidRPr="00860A25">
        <w:rPr>
          <w:rFonts w:cs="Arial"/>
          <w:color w:val="000000"/>
          <w:szCs w:val="22"/>
        </w:rPr>
        <w:t>counter-argument</w:t>
      </w:r>
      <w:proofErr w:type="gramEnd"/>
      <w:r w:rsidRPr="00860A25">
        <w:rPr>
          <w:rFonts w:cs="Arial"/>
          <w:color w:val="000000"/>
          <w:szCs w:val="22"/>
        </w:rPr>
        <w:t xml:space="preserve"> to the way you have framed your discussion would be that these trends represent something larger than UK austerity policies / USA drug policies that is first emerging in Anglo-Saxon countries. If so to me the important question is whether we can expect these unfavourable trends to spread to other countries, or whether they are indeed unique to Anglo-Saxon country-specific circumstances? Do these countries have circumstances in common with one another that is lacking in other countries? At the moment your discussion is absent about why Canada is also experiencing mortality stalls and would be enriched by diving deeper into the literature on drug deaths and trends in CVD in Canada—to better situate the Canadian trends and policies alongside the UK and USA—and to speak more broadly about international patterns</w:t>
      </w:r>
    </w:p>
    <w:p w14:paraId="0FD84CF7" w14:textId="5C4F7241" w:rsidR="008D65D3" w:rsidRDefault="008D65D3">
      <w:pPr>
        <w:pStyle w:val="CommentText"/>
      </w:pPr>
    </w:p>
  </w:comment>
  <w:comment w:id="33" w:author="Martin  McKee" w:date="2021-02-24T17:45:00Z" w:initials="MM">
    <w:p w14:paraId="66C229B2" w14:textId="7D81A14C" w:rsidR="008D65D3" w:rsidRDefault="008D65D3">
      <w:pPr>
        <w:pStyle w:val="CommentText"/>
      </w:pPr>
      <w:r>
        <w:rPr>
          <w:rStyle w:val="CommentReference"/>
        </w:rPr>
        <w:annotationRef/>
      </w:r>
      <w:r>
        <w:t xml:space="preserve">We don’t actually show this in our results as we don’t say when the changes in each appeared. In </w:t>
      </w:r>
      <w:proofErr w:type="gramStart"/>
      <w:r>
        <w:t>fact</w:t>
      </w:r>
      <w:proofErr w:type="gramEnd"/>
      <w:r>
        <w:t xml:space="preserve"> the graphs in </w:t>
      </w:r>
    </w:p>
  </w:comment>
  <w:comment w:id="34" w:author="Jonathan Minton" w:date="2021-03-05T11:48:00Z" w:initials="JM">
    <w:p w14:paraId="66D81FA7" w14:textId="0C237313" w:rsidR="007757B6" w:rsidRDefault="007757B6">
      <w:pPr>
        <w:pStyle w:val="CommentText"/>
      </w:pPr>
      <w:r>
        <w:rPr>
          <w:rStyle w:val="CommentReference"/>
        </w:rPr>
        <w:annotationRef/>
      </w:r>
      <w:r>
        <w:t xml:space="preserve">We perhaps should remove early detection using LD from aims, but mention it in the discussion, </w:t>
      </w:r>
      <w:proofErr w:type="spellStart"/>
      <w:r>
        <w:t>esp</w:t>
      </w:r>
      <w:proofErr w:type="spellEnd"/>
      <w:r>
        <w:t xml:space="preserve"> in combination with identification of falling threshold age. Our research design </w:t>
      </w:r>
      <w:proofErr w:type="gramStart"/>
      <w:r>
        <w:t>isn’t</w:t>
      </w:r>
      <w:proofErr w:type="gramEnd"/>
      <w:r>
        <w:t xml:space="preserve"> set out for it, I think.</w:t>
      </w:r>
    </w:p>
  </w:comment>
  <w:comment w:id="35" w:author="Lucinda Hiam" w:date="2021-02-15T12:34:00Z" w:initials="LH">
    <w:p w14:paraId="04F827E1" w14:textId="77777777" w:rsidR="008D65D3" w:rsidRDefault="008D65D3">
      <w:pPr>
        <w:pStyle w:val="CommentText"/>
      </w:pPr>
      <w:r>
        <w:rPr>
          <w:rStyle w:val="CommentReference"/>
        </w:rPr>
        <w:annotationRef/>
      </w:r>
      <w:r>
        <w:t>cut text and refs:</w:t>
      </w:r>
    </w:p>
    <w:p w14:paraId="4DCAE49C" w14:textId="3F1E8308" w:rsidR="008D65D3" w:rsidRDefault="008D65D3">
      <w:pPr>
        <w:pStyle w:val="CommentText"/>
      </w:pPr>
      <w:r>
        <w:rPr>
          <w:rFonts w:cs="Arial"/>
          <w:szCs w:val="22"/>
        </w:rPr>
        <w:t>Some researchers use a fixed age e.g. 60 years,</w:t>
      </w:r>
      <w:r>
        <w:rPr>
          <w:rFonts w:cs="Arial"/>
          <w:szCs w:val="22"/>
        </w:rPr>
        <w:fldChar w:fldCharType="begin"/>
      </w:r>
      <w:r>
        <w:rPr>
          <w:rFonts w:cs="Arial"/>
          <w:szCs w:val="22"/>
        </w:rPr>
        <w:instrText xml:space="preserve"> ADDIN EN.CITE &lt;EndNote&gt;&lt;Cite&gt;&lt;Author&gt;Singh&lt;/Author&gt;&lt;Year&gt;2016&lt;/Year&gt;&lt;RecNum&gt;79&lt;/RecNum&gt;&lt;DisplayText&gt;&lt;style face="superscript"&gt;9&lt;/style&gt;&lt;/DisplayText&gt;&lt;record&gt;&lt;rec-number&gt;79&lt;/rec-number&gt;&lt;foreign-keys&gt;&lt;key app="EN" db-id="9vvtta0t42fee5eeva8xarpbe9srzdetrx2a" timestamp="1611671434"&gt;79&lt;/key&gt;&lt;/foreign-keys&gt;&lt;ref-type name="Journal Article"&gt;17&lt;/ref-type&gt;&lt;contributors&gt;&lt;authors&gt;&lt;author&gt;Singh, A.&lt;/author&gt;&lt;author&gt;Ladusingh, L.&lt;/author&gt;&lt;/authors&gt;&lt;/contributors&gt;&lt;auth-address&gt;International Institute for Population Sciences,Mumbai,India.&lt;/auth-address&gt;&lt;titles&gt;&lt;title&gt;MEASURING EARLY LIFE DISPARITY IN INDIA&lt;/title&gt;&lt;secondary-title&gt;J Biosoc Sci&lt;/secondary-title&gt;&lt;/titles&gt;&lt;periodical&gt;&lt;full-title&gt;J Biosoc Sci&lt;/full-title&gt;&lt;/periodical&gt;&lt;pages&gt;457-71&lt;/pages&gt;&lt;volume&gt;48&lt;/volume&gt;&lt;number&gt;4&lt;/number&gt;&lt;edition&gt;2015/11/06&lt;/edition&gt;&lt;keywords&gt;&lt;keyword&gt;Adolescent&lt;/keyword&gt;&lt;keyword&gt;Adult&lt;/keyword&gt;&lt;keyword&gt;Child&lt;/keyword&gt;&lt;keyword&gt;Child, Preschool&lt;/keyword&gt;&lt;keyword&gt;Female&lt;/keyword&gt;&lt;keyword&gt;*Health Status Disparities&lt;/keyword&gt;&lt;keyword&gt;Humans&lt;/keyword&gt;&lt;keyword&gt;India&lt;/keyword&gt;&lt;keyword&gt;Infant&lt;/keyword&gt;&lt;keyword&gt;Infant, Newborn&lt;/keyword&gt;&lt;keyword&gt;*Life Expectancy&lt;/keyword&gt;&lt;keyword&gt;Male&lt;/keyword&gt;&lt;keyword&gt;Middle Aged&lt;/keyword&gt;&lt;keyword&gt;Risk Factors&lt;/keyword&gt;&lt;keyword&gt;Young Adult&lt;/keyword&gt;&lt;/keywords&gt;&lt;dates&gt;&lt;year&gt;2016&lt;/year&gt;&lt;pub-dates&gt;&lt;date&gt;Aug&lt;/date&gt;&lt;/pub-dates&gt;&lt;/dates&gt;&lt;isbn&gt;0021-9320&lt;/isbn&gt;&lt;accession-num&gt;26537823&lt;/accession-num&gt;&lt;urls&gt;&lt;related-urls&gt;&lt;url&gt;https://www.cambridge.org/core/journals/journal-of-biosocial-science/article/abs/measuring-early-life-disparity-in-india/BFC049FDEAD2F7EA51860CA7F191ADCC&lt;/url&gt;&lt;/related-urls&gt;&lt;/urls&gt;&lt;electronic-resource-num&gt;10.1017/s0021932015000383&lt;/electronic-resource-num&gt;&lt;remote-database-provider&gt;NLM&lt;/remote-database-provider&gt;&lt;language&gt;eng&lt;/language&gt;&lt;/record&gt;&lt;/Cite&gt;&lt;/EndNote&gt;</w:instrText>
      </w:r>
      <w:r>
        <w:rPr>
          <w:rFonts w:cs="Arial"/>
          <w:szCs w:val="22"/>
        </w:rPr>
        <w:fldChar w:fldCharType="separate"/>
      </w:r>
      <w:r w:rsidRPr="00BC47C5">
        <w:rPr>
          <w:rFonts w:cs="Arial"/>
          <w:noProof/>
          <w:szCs w:val="22"/>
          <w:vertAlign w:val="superscript"/>
        </w:rPr>
        <w:t>9</w:t>
      </w:r>
      <w:r>
        <w:rPr>
          <w:rFonts w:cs="Arial"/>
          <w:szCs w:val="22"/>
        </w:rPr>
        <w:fldChar w:fldCharType="end"/>
      </w:r>
      <w:r>
        <w:rPr>
          <w:rFonts w:cs="Arial"/>
          <w:szCs w:val="22"/>
        </w:rPr>
        <w:t xml:space="preserve"> but this is problematic over time as life expectancy tends to increase,</w:t>
      </w:r>
      <w:r>
        <w:rPr>
          <w:rFonts w:cs="Arial"/>
          <w:szCs w:val="22"/>
        </w:rPr>
        <w:fldChar w:fldCharType="begin"/>
      </w:r>
      <w:r>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Pr>
          <w:rFonts w:cs="Arial"/>
          <w:szCs w:val="22"/>
        </w:rPr>
        <w:fldChar w:fldCharType="separate"/>
      </w:r>
      <w:r w:rsidRPr="00347D6C">
        <w:rPr>
          <w:rFonts w:cs="Arial"/>
          <w:noProof/>
          <w:szCs w:val="22"/>
          <w:vertAlign w:val="superscript"/>
        </w:rPr>
        <w:t>6</w:t>
      </w:r>
      <w:r>
        <w:rPr>
          <w:rFonts w:cs="Arial"/>
          <w:szCs w:val="22"/>
        </w:rPr>
        <w:fldChar w:fldCharType="end"/>
      </w:r>
      <w:r>
        <w:rPr>
          <w:rFonts w:cs="Arial"/>
          <w:szCs w:val="22"/>
        </w:rPr>
        <w:t xml:space="preserve"> and the survivorship curve shifts to the right (see Figure 1).</w:t>
      </w:r>
      <w:r>
        <w:rPr>
          <w:rFonts w:cs="Arial"/>
          <w:szCs w:val="22"/>
        </w:rPr>
        <w:fldChar w:fldCharType="begin"/>
      </w:r>
      <w:r>
        <w:rPr>
          <w:rFonts w:cs="Arial"/>
          <w:szCs w:val="22"/>
        </w:rPr>
        <w:instrText xml:space="preserve"> ADDIN EN.CITE &lt;EndNote&gt;&lt;Cite&gt;&lt;Author&gt;Wilmoth&lt;/Author&gt;&lt;Year&gt;1999&lt;/Year&gt;&lt;RecNum&gt;92&lt;/RecNum&gt;&lt;DisplayText&gt;&lt;style face="superscript"&gt;23&lt;/style&gt;&lt;/DisplayText&gt;&lt;record&gt;&lt;rec-number&gt;92&lt;/rec-number&gt;&lt;foreign-keys&gt;&lt;key app="EN" db-id="9vvtta0t42fee5eeva8xarpbe9srzdetrx2a" timestamp="1612865403"&gt;92&lt;/key&gt;&lt;/foreign-keys&gt;&lt;ref-type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pub-dates&gt;&lt;date&gt;1999/11/01&lt;/date&gt;&lt;/pub-dates&gt;&lt;/dates&gt;&lt;isbn&gt;1533-7790&lt;/isbn&gt;&lt;urls&gt;&lt;related-urls&gt;&lt;url&gt;https://doi.org/10.2307/2648085&lt;/url&gt;&lt;url&gt;https://link.springer.com/article/10.2307/2648085&lt;/url&gt;&lt;/related-urls&gt;&lt;/urls&gt;&lt;electronic-resource-num&gt;10.2307/2648085&lt;/electronic-resource-num&gt;&lt;/record&gt;&lt;/Cite&gt;&lt;/EndNote&gt;</w:instrText>
      </w:r>
      <w:r>
        <w:rPr>
          <w:rFonts w:cs="Arial"/>
          <w:szCs w:val="22"/>
        </w:rPr>
        <w:fldChar w:fldCharType="separate"/>
      </w:r>
      <w:r w:rsidRPr="001A178D">
        <w:rPr>
          <w:rFonts w:cs="Arial"/>
          <w:noProof/>
          <w:szCs w:val="22"/>
          <w:vertAlign w:val="superscript"/>
        </w:rPr>
        <w:t>23</w:t>
      </w:r>
      <w:r>
        <w:rPr>
          <w:rFonts w:cs="Arial"/>
          <w:szCs w:val="22"/>
        </w:rPr>
        <w:fldChar w:fldCharType="end"/>
      </w:r>
    </w:p>
  </w:comment>
  <w:comment w:id="36" w:author="Lucinda Hiam" w:date="2021-02-09T12:45:00Z" w:initials="LH">
    <w:p w14:paraId="333629E9" w14:textId="77777777" w:rsidR="008D65D3" w:rsidRPr="0080297F" w:rsidRDefault="008D65D3" w:rsidP="001A178D">
      <w:pPr>
        <w:pStyle w:val="NormalWeb"/>
        <w:spacing w:before="0" w:beforeAutospacing="0" w:after="0" w:afterAutospacing="0"/>
        <w:rPr>
          <w:rFonts w:ascii="Times New Roman" w:hAnsi="Times New Roman"/>
          <w:sz w:val="24"/>
        </w:rPr>
      </w:pPr>
      <w:r>
        <w:rPr>
          <w:rStyle w:val="CommentReference"/>
        </w:rPr>
        <w:annotationRef/>
      </w:r>
      <w:r w:rsidRPr="0080297F">
        <w:rPr>
          <w:rFonts w:cs="Arial"/>
          <w:color w:val="000000"/>
          <w:szCs w:val="22"/>
        </w:rPr>
        <w:t xml:space="preserve">Previously, Zhang and </w:t>
      </w:r>
      <w:proofErr w:type="spellStart"/>
      <w:r w:rsidRPr="0080297F">
        <w:rPr>
          <w:rFonts w:cs="Arial"/>
          <w:color w:val="000000"/>
          <w:szCs w:val="22"/>
        </w:rPr>
        <w:t>Vaupel</w:t>
      </w:r>
      <w:proofErr w:type="spellEnd"/>
      <w:r w:rsidRPr="0080297F">
        <w:rPr>
          <w:rFonts w:cs="Arial"/>
          <w:color w:val="000000"/>
          <w:szCs w:val="22"/>
        </w:rPr>
        <w:t xml:space="preserve"> (</w:t>
      </w:r>
      <w:proofErr w:type="spellStart"/>
      <w:r w:rsidRPr="0080297F">
        <w:rPr>
          <w:rFonts w:cs="Arial"/>
          <w:color w:val="000000"/>
          <w:szCs w:val="22"/>
        </w:rPr>
        <w:t>Demog</w:t>
      </w:r>
      <w:proofErr w:type="spellEnd"/>
      <w:r w:rsidRPr="0080297F">
        <w:rPr>
          <w:rFonts w:cs="Arial"/>
          <w:color w:val="000000"/>
          <w:szCs w:val="22"/>
        </w:rPr>
        <w:t xml:space="preserve"> Res 2009) defined ‘early’ and ‘late’ deaths according to age in terms of the effect on life disparity. This insight appears currently to be left out of the present analysis, although it is central to the general research question of the value of LV as a complementary measure to life expectancy. This point needs to be resolved in some way, within the paper, either to conduct further analyses or to justify why the early/late approach is not used.</w:t>
      </w:r>
    </w:p>
    <w:p w14:paraId="3FF2A969" w14:textId="77777777" w:rsidR="008D65D3" w:rsidRDefault="008D65D3" w:rsidP="001A178D">
      <w:pPr>
        <w:pStyle w:val="CommentText"/>
      </w:pPr>
      <w:r w:rsidRPr="0080297F">
        <w:rPr>
          <w:highlight w:val="yellow"/>
        </w:rPr>
        <w:t>R1C03</w:t>
      </w:r>
    </w:p>
  </w:comment>
  <w:comment w:id="37" w:author="Martin  McKee" w:date="2021-02-24T17:52:00Z" w:initials="MM">
    <w:p w14:paraId="7725D875" w14:textId="310C2887" w:rsidR="008D65D3" w:rsidRDefault="008D65D3">
      <w:pPr>
        <w:pStyle w:val="CommentText"/>
      </w:pPr>
      <w:r>
        <w:rPr>
          <w:rStyle w:val="CommentReference"/>
        </w:rPr>
        <w:annotationRef/>
      </w:r>
      <w:r>
        <w:t>Looking at it again I’m less convinced</w:t>
      </w:r>
    </w:p>
  </w:comment>
  <w:comment w:id="38" w:author="Jonathan Minton" w:date="2021-03-05T11:49:00Z" w:initials="JM">
    <w:p w14:paraId="470258D9" w14:textId="351BC7FF" w:rsidR="007757B6" w:rsidRDefault="007757B6">
      <w:pPr>
        <w:pStyle w:val="CommentText"/>
      </w:pPr>
      <w:r>
        <w:rPr>
          <w:rStyle w:val="CommentReference"/>
        </w:rPr>
        <w:annotationRef/>
      </w:r>
      <w:r>
        <w:t>Agree</w:t>
      </w:r>
    </w:p>
  </w:comment>
  <w:comment w:id="39" w:author="Jonathan Minton" w:date="2021-03-05T11:49:00Z" w:initials="JM">
    <w:p w14:paraId="5EA6D0E6" w14:textId="77777777" w:rsidR="007757B6" w:rsidRDefault="007757B6">
      <w:pPr>
        <w:pStyle w:val="CommentText"/>
      </w:pPr>
      <w:r>
        <w:rPr>
          <w:rStyle w:val="CommentReference"/>
        </w:rPr>
        <w:annotationRef/>
      </w:r>
      <w:r>
        <w:t>Suggest folding this into ‘further research’:</w:t>
      </w:r>
    </w:p>
    <w:p w14:paraId="2B17E324" w14:textId="77777777" w:rsidR="007757B6" w:rsidRDefault="007757B6">
      <w:pPr>
        <w:pStyle w:val="CommentText"/>
      </w:pPr>
    </w:p>
    <w:p w14:paraId="05D442C1" w14:textId="0A38C723" w:rsidR="007757B6" w:rsidRDefault="007757B6">
      <w:pPr>
        <w:pStyle w:val="CommentText"/>
      </w:pPr>
      <w:r>
        <w:t xml:space="preserve">“We propose investigating whether increasing LD, perhaps alongside falling threshold age, tends to lead – </w:t>
      </w:r>
      <w:proofErr w:type="gramStart"/>
      <w:r>
        <w:t>i.e.</w:t>
      </w:r>
      <w:proofErr w:type="gramEnd"/>
      <w:r>
        <w:t xml:space="preserve"> be observed a few years prior to – adverse trends (slowing gains, stalling, or falling) in life expectancy from birth in high income countries. </w:t>
      </w:r>
      <w:r w:rsidR="00764AF5">
        <w:t>Such research would help public health researchers better assess whether increasing LD can be used as a consistent ‘early warning sign’ of broader public health challenges within populations.”</w:t>
      </w:r>
    </w:p>
  </w:comment>
  <w:comment w:id="40" w:author="Jonathan Minton" w:date="2021-02-18T12:30:00Z" w:initials="JM">
    <w:p w14:paraId="1593A79B" w14:textId="2735D284" w:rsidR="008D65D3" w:rsidRDefault="008D65D3">
      <w:pPr>
        <w:pStyle w:val="CommentText"/>
      </w:pPr>
      <w:r>
        <w:rPr>
          <w:rStyle w:val="CommentReference"/>
        </w:rPr>
        <w:annotationRef/>
      </w:r>
      <w:r>
        <w:t>‘then’ (to further emphasis which variable we hope will lead and which will lag)?</w:t>
      </w:r>
    </w:p>
  </w:comment>
  <w:comment w:id="41" w:author="Martin  McKee" w:date="2021-02-24T17:53:00Z" w:initials="MM">
    <w:p w14:paraId="3A7B8BA6" w14:textId="34BFCC9A" w:rsidR="008D65D3" w:rsidRDefault="008D65D3">
      <w:pPr>
        <w:pStyle w:val="CommentText"/>
      </w:pPr>
      <w:r>
        <w:rPr>
          <w:rStyle w:val="CommentReference"/>
        </w:rPr>
        <w:annotationRef/>
      </w:r>
      <w:r>
        <w:t xml:space="preserve">But we don’t need to look at Japan – this is true of most populations. I wonder if we need this </w:t>
      </w:r>
      <w:proofErr w:type="gramStart"/>
      <w:r>
        <w:t>para?</w:t>
      </w:r>
      <w:proofErr w:type="gramEnd"/>
    </w:p>
  </w:comment>
  <w:comment w:id="48" w:author="Lucinda Hiam" w:date="2021-02-15T12:37:00Z" w:initials="LH">
    <w:p w14:paraId="4E0EA276" w14:textId="3D18F495" w:rsidR="008D65D3" w:rsidRDefault="008D65D3">
      <w:pPr>
        <w:pStyle w:val="CommentText"/>
      </w:pPr>
      <w:r>
        <w:rPr>
          <w:rStyle w:val="CommentReference"/>
        </w:rPr>
        <w:annotationRef/>
      </w:r>
      <w:r>
        <w:t xml:space="preserve">Cut? </w:t>
      </w:r>
    </w:p>
  </w:comment>
  <w:comment w:id="49" w:author="Martin  McKee" w:date="2021-02-24T17:54:00Z" w:initials="MM">
    <w:p w14:paraId="016BBA4B" w14:textId="4B1BA80B" w:rsidR="008D65D3" w:rsidRDefault="008D65D3">
      <w:pPr>
        <w:pStyle w:val="CommentText"/>
      </w:pPr>
      <w:r>
        <w:rPr>
          <w:rStyle w:val="CommentReference"/>
        </w:rPr>
        <w:annotationRef/>
      </w:r>
      <w:r>
        <w:t>I think so – but cut all of para</w:t>
      </w:r>
    </w:p>
  </w:comment>
  <w:comment w:id="55" w:author="Lucinda Hiam" w:date="2021-02-15T11:59:00Z" w:initials="LH">
    <w:p w14:paraId="5F9815C5" w14:textId="77777777" w:rsidR="008D65D3" w:rsidRDefault="008D65D3">
      <w:pPr>
        <w:pStyle w:val="CommentText"/>
      </w:pPr>
      <w:r>
        <w:rPr>
          <w:rStyle w:val="CommentReference"/>
        </w:rPr>
        <w:annotationRef/>
      </w:r>
      <w:r>
        <w:t>Deleted line:</w:t>
      </w:r>
    </w:p>
    <w:p w14:paraId="7DF357DA" w14:textId="55D7E37D" w:rsidR="008D65D3" w:rsidRDefault="008D65D3">
      <w:pPr>
        <w:pStyle w:val="CommentText"/>
      </w:pPr>
      <w:r>
        <w:rPr>
          <w:rFonts w:cs="Arial"/>
          <w:szCs w:val="22"/>
        </w:rPr>
        <w:t>This is consistent with evidence that countries that have been successful in increasing e0 have done so by reducing premature mortality.</w:t>
      </w:r>
      <w:r w:rsidRPr="00C71289">
        <w:rPr>
          <w:rFonts w:cs="Arial"/>
          <w:szCs w:val="22"/>
        </w:rPr>
        <w:fldChar w:fldCharType="begin">
          <w:fldData xml:space="preserve">PEVuZE5vdGU+PENpdGU+PEF1dGhvcj5BYnVydG88L0F1dGhvcj48WWVhcj4yMDIwPC9ZZWFyPjxS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</w:fldData>
        </w:fldChar>
      </w:r>
      <w:r>
        <w:rPr>
          <w:rFonts w:cs="Arial"/>
          <w:szCs w:val="22"/>
        </w:rPr>
        <w:instrText xml:space="preserve"> ADDIN EN.CITE </w:instrText>
      </w:r>
      <w:r>
        <w:rPr>
          <w:rFonts w:cs="Arial"/>
          <w:szCs w:val="22"/>
        </w:rPr>
        <w:fldChar w:fldCharType="begin">
          <w:fldData xml:space="preserve">PEVuZE5vdGU+PENpdGU+PEF1dGhvcj5BYnVydG88L0F1dGhvcj48WWVhcj4yMDIwPC9ZZWFyPjxS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</w:fldData>
        </w:fldChar>
      </w:r>
      <w:r>
        <w:rPr>
          <w:rFonts w:cs="Arial"/>
          <w:szCs w:val="22"/>
        </w:rPr>
        <w:instrText xml:space="preserve"> ADDIN EN.CITE.DATA </w:instrText>
      </w:r>
      <w:r>
        <w:rPr>
          <w:rFonts w:cs="Arial"/>
          <w:szCs w:val="22"/>
        </w:rPr>
      </w:r>
      <w:r>
        <w:rPr>
          <w:rFonts w:cs="Arial"/>
          <w:szCs w:val="22"/>
        </w:rPr>
        <w:fldChar w:fldCharType="end"/>
      </w:r>
      <w:r w:rsidRPr="00C71289">
        <w:rPr>
          <w:rFonts w:cs="Arial"/>
          <w:szCs w:val="22"/>
        </w:rPr>
      </w:r>
      <w:r w:rsidRPr="00C71289">
        <w:rPr>
          <w:rFonts w:cs="Arial"/>
          <w:szCs w:val="22"/>
        </w:rPr>
        <w:fldChar w:fldCharType="separate"/>
      </w:r>
      <w:r w:rsidRPr="00CB0F61">
        <w:rPr>
          <w:rFonts w:cs="Arial"/>
          <w:noProof/>
          <w:szCs w:val="22"/>
          <w:vertAlign w:val="superscript"/>
        </w:rPr>
        <w:t>6 26</w:t>
      </w:r>
      <w:r w:rsidRPr="00C71289">
        <w:rPr>
          <w:rFonts w:cs="Arial"/>
          <w:szCs w:val="22"/>
        </w:rPr>
        <w:fldChar w:fldCharType="end"/>
      </w:r>
    </w:p>
  </w:comment>
  <w:comment w:id="50" w:author="Martin  McKee" w:date="2021-02-24T17:54:00Z" w:initials="MM">
    <w:p w14:paraId="7F0A92FF" w14:textId="43904EFC" w:rsidR="008D65D3" w:rsidRDefault="008D65D3">
      <w:pPr>
        <w:pStyle w:val="CommentText"/>
      </w:pPr>
      <w:r>
        <w:rPr>
          <w:rStyle w:val="CommentReference"/>
        </w:rPr>
        <w:annotationRef/>
      </w:r>
      <w:r>
        <w:t>I don’t think we do in this version</w:t>
      </w:r>
    </w:p>
  </w:comment>
  <w:comment w:id="59" w:author="Lucinda Hiam" w:date="2021-02-09T13:55:00Z" w:initials="LH">
    <w:p w14:paraId="49BC2802" w14:textId="77777777" w:rsidR="008D65D3" w:rsidRDefault="008D65D3" w:rsidP="00CB0F61">
      <w:pPr>
        <w:pStyle w:val="CommentText"/>
      </w:pPr>
      <w:r>
        <w:rPr>
          <w:rStyle w:val="CommentReference"/>
        </w:rPr>
        <w:annotationRef/>
      </w:r>
      <w:r>
        <w:t>Include this earlier?</w:t>
      </w:r>
    </w:p>
  </w:comment>
  <w:comment w:id="60" w:author="Martin  McKee" w:date="2021-02-24T18:00:00Z" w:initials="MM">
    <w:p w14:paraId="44AF80EF" w14:textId="3520A59C" w:rsidR="008D65D3" w:rsidRDefault="008D65D3">
      <w:pPr>
        <w:pStyle w:val="CommentText"/>
      </w:pPr>
      <w:r>
        <w:rPr>
          <w:rStyle w:val="CommentReference"/>
        </w:rPr>
        <w:annotationRef/>
      </w:r>
      <w:r>
        <w:t>I’m not sure these implications arise from these data. Cut?</w:t>
      </w:r>
    </w:p>
  </w:comment>
  <w:comment w:id="61" w:author="Lucinda Hiam [2]" w:date="2021-03-03T11:21:00Z" w:initials="LH">
    <w:p w14:paraId="7E519764" w14:textId="77777777" w:rsidR="008D65D3" w:rsidRDefault="008D65D3">
      <w:pPr>
        <w:pStyle w:val="CommentText"/>
      </w:pPr>
      <w:r>
        <w:rPr>
          <w:rStyle w:val="CommentReference"/>
        </w:rPr>
        <w:annotationRef/>
      </w:r>
      <w:r>
        <w:t>Consider deleting this para</w:t>
      </w:r>
    </w:p>
    <w:p w14:paraId="5280B2E4" w14:textId="4829954D" w:rsidR="008D65D3" w:rsidRDefault="008D65D3">
      <w:pPr>
        <w:pStyle w:val="CommentText"/>
      </w:pPr>
    </w:p>
  </w:comment>
  <w:comment w:id="62" w:author="Jonathan Minton" w:date="2021-03-05T11:56:00Z" w:initials="JM">
    <w:p w14:paraId="13546402" w14:textId="5FF9458D" w:rsidR="00764AF5" w:rsidRDefault="00764AF5">
      <w:pPr>
        <w:pStyle w:val="CommentText"/>
      </w:pPr>
      <w:r>
        <w:rPr>
          <w:rStyle w:val="CommentReference"/>
        </w:rPr>
        <w:annotationRef/>
      </w:r>
      <w:r>
        <w:t xml:space="preserve">Agree. </w:t>
      </w:r>
    </w:p>
  </w:comment>
  <w:comment w:id="63" w:author="Lucinda Hiam" w:date="2021-02-08T13:11:00Z" w:initials="LH">
    <w:p w14:paraId="22E4F477" w14:textId="77777777" w:rsidR="008D65D3" w:rsidRDefault="008D65D3">
      <w:pPr>
        <w:pStyle w:val="CommentText"/>
      </w:pPr>
      <w:r>
        <w:rPr>
          <w:rStyle w:val="CommentReference"/>
        </w:rPr>
        <w:annotationRef/>
      </w:r>
      <w:r w:rsidRPr="001B3D14">
        <w:rPr>
          <w:highlight w:val="yellow"/>
        </w:rPr>
        <w:t>R1C03</w:t>
      </w:r>
    </w:p>
    <w:p w14:paraId="09F1EE13" w14:textId="77777777" w:rsidR="008D65D3" w:rsidRPr="001B3D14" w:rsidRDefault="008D65D3" w:rsidP="001B3D14">
      <w:pPr>
        <w:spacing w:line="240" w:lineRule="auto"/>
        <w:rPr>
          <w:rFonts w:ascii="Times New Roman" w:hAnsi="Times New Roman"/>
          <w:sz w:val="24"/>
        </w:rPr>
      </w:pPr>
      <w:r w:rsidRPr="001B3D14">
        <w:rPr>
          <w:rFonts w:cs="Arial"/>
          <w:color w:val="000000"/>
          <w:szCs w:val="22"/>
        </w:rPr>
        <w:t xml:space="preserve">Previously, Zhang and </w:t>
      </w:r>
      <w:proofErr w:type="spellStart"/>
      <w:r w:rsidRPr="001B3D14">
        <w:rPr>
          <w:rFonts w:cs="Arial"/>
          <w:color w:val="000000"/>
          <w:szCs w:val="22"/>
        </w:rPr>
        <w:t>Vaupel</w:t>
      </w:r>
      <w:proofErr w:type="spellEnd"/>
      <w:r w:rsidRPr="001B3D14">
        <w:rPr>
          <w:rFonts w:cs="Arial"/>
          <w:color w:val="000000"/>
          <w:szCs w:val="22"/>
        </w:rPr>
        <w:t xml:space="preserve"> (</w:t>
      </w:r>
      <w:proofErr w:type="spellStart"/>
      <w:r w:rsidRPr="001B3D14">
        <w:rPr>
          <w:rFonts w:cs="Arial"/>
          <w:color w:val="000000"/>
          <w:szCs w:val="22"/>
        </w:rPr>
        <w:t>Demog</w:t>
      </w:r>
      <w:proofErr w:type="spellEnd"/>
      <w:r w:rsidRPr="001B3D14">
        <w:rPr>
          <w:rFonts w:cs="Arial"/>
          <w:color w:val="000000"/>
          <w:szCs w:val="22"/>
        </w:rPr>
        <w:t xml:space="preserve"> Res 2009) defined ‘early’ and ‘late’ deaths according to age in terms of the effect on life disparity. This insight appears currently to be left out of the present analysis, although it is central to the general research question of the value of LV as a complementary measure to life expectancy. This point needs to be resolved in some way, within the paper, either to conduct further analyses or to justify why the early/late approach is not used.</w:t>
      </w:r>
    </w:p>
    <w:p w14:paraId="3D636977" w14:textId="27848B69" w:rsidR="008D65D3" w:rsidRDefault="008D65D3">
      <w:pPr>
        <w:pStyle w:val="CommentText"/>
      </w:pPr>
    </w:p>
  </w:comment>
  <w:comment w:id="64" w:author="Lucinda Hiam" w:date="2021-02-08T13:11:00Z" w:initials="LH">
    <w:p w14:paraId="30616D4C" w14:textId="24EA805C" w:rsidR="008D65D3" w:rsidRDefault="008D65D3">
      <w:pPr>
        <w:pStyle w:val="CommentText"/>
      </w:pPr>
      <w:r>
        <w:rPr>
          <w:rStyle w:val="CommentReference"/>
        </w:rPr>
        <w:annotationRef/>
      </w:r>
      <w:r>
        <w:t>Add as limitation / discussion point? Info in intro also</w:t>
      </w:r>
    </w:p>
  </w:comment>
  <w:comment w:id="65" w:author="Jonathan Minton" w:date="2021-03-05T11:56:00Z" w:initials="JM">
    <w:p w14:paraId="58C9E972" w14:textId="2A95F6DA" w:rsidR="00764AF5" w:rsidRDefault="00764AF5">
      <w:pPr>
        <w:pStyle w:val="CommentText"/>
      </w:pPr>
      <w:r>
        <w:rPr>
          <w:rStyle w:val="CommentReference"/>
        </w:rPr>
        <w:annotationRef/>
      </w:r>
      <w:r>
        <w:t>This might be where to address the 80+ year extrapolation issue (</w:t>
      </w:r>
      <w:proofErr w:type="spellStart"/>
      <w:r>
        <w:t>Kannisto</w:t>
      </w:r>
      <w:proofErr w:type="spellEnd"/>
      <w:r>
        <w:t xml:space="preserve">-Thatcher method) inherent in using the HMD. Reference to HMD methods protocol: </w:t>
      </w:r>
      <w:hyperlink r:id="rId4" w:history="1">
        <w:r w:rsidRPr="006A245C">
          <w:rPr>
            <w:rStyle w:val="Hyperlink"/>
          </w:rPr>
          <w:t>https://www.mortality.org/Public/Docs/MethodsProtocol.pdf</w:t>
        </w:r>
      </w:hyperlink>
    </w:p>
    <w:p w14:paraId="78EE2070" w14:textId="118FE827" w:rsidR="00764AF5" w:rsidRDefault="00764AF5">
      <w:pPr>
        <w:pStyle w:val="CommentText"/>
      </w:pPr>
    </w:p>
  </w:comment>
  <w:comment w:id="73" w:author="Martin  McKee" w:date="2021-02-24T17:56:00Z" w:initials="MM">
    <w:p w14:paraId="4444DF41" w14:textId="3EEF4645" w:rsidR="008D65D3" w:rsidRDefault="008D65D3">
      <w:pPr>
        <w:pStyle w:val="CommentText"/>
      </w:pPr>
      <w:r>
        <w:rPr>
          <w:rStyle w:val="CommentReference"/>
        </w:rPr>
        <w:annotationRef/>
      </w:r>
      <w:r>
        <w:t xml:space="preserve">We would only avoid this if we used smoothed values or regressions – as we are only showing </w:t>
      </w:r>
      <w:proofErr w:type="gramStart"/>
      <w:r>
        <w:t>graphs</w:t>
      </w:r>
      <w:proofErr w:type="gramEnd"/>
      <w:r>
        <w:t xml:space="preserve"> we still have the problem </w:t>
      </w:r>
    </w:p>
  </w:comment>
  <w:comment w:id="74" w:author="Jonathan Minton" w:date="2021-03-05T11:57:00Z" w:initials="JM">
    <w:p w14:paraId="562BCCDB" w14:textId="0E425669" w:rsidR="00764AF5" w:rsidRDefault="00764AF5">
      <w:pPr>
        <w:pStyle w:val="CommentText"/>
      </w:pPr>
      <w:r>
        <w:rPr>
          <w:rStyle w:val="CommentReference"/>
        </w:rPr>
        <w:annotationRef/>
      </w:r>
      <w:r>
        <w:t>Agree</w:t>
      </w:r>
    </w:p>
  </w:comment>
  <w:comment w:id="80" w:author="Lucinda Hiam" w:date="2021-02-09T13:21:00Z" w:initials="LH">
    <w:p w14:paraId="2CAA6EB5" w14:textId="28AD99B3" w:rsidR="008D65D3" w:rsidRDefault="008D65D3">
      <w:pPr>
        <w:pStyle w:val="CommentText"/>
      </w:pPr>
      <w:r>
        <w:rPr>
          <w:rStyle w:val="CommentReference"/>
        </w:rPr>
        <w:annotationRef/>
      </w:r>
      <w:r>
        <w:t xml:space="preserve">Suggest focused re-write once manuscript edits </w:t>
      </w:r>
      <w:proofErr w:type="gramStart"/>
      <w:r>
        <w:t>complete</w:t>
      </w:r>
      <w:proofErr w:type="gramEnd"/>
    </w:p>
  </w:comment>
  <w:comment w:id="81" w:author="Jonathan Minton" w:date="2021-03-05T11:57:00Z" w:initials="JM">
    <w:p w14:paraId="21F9A2E8" w14:textId="29442E4E" w:rsidR="00764AF5" w:rsidRDefault="00764AF5">
      <w:pPr>
        <w:pStyle w:val="CommentText"/>
      </w:pPr>
      <w:r>
        <w:rPr>
          <w:rStyle w:val="CommentReference"/>
        </w:rPr>
        <w:annotationRef/>
      </w:r>
      <w:r>
        <w:t>Conclusion could reiterate hope/expectation that LD might be identified not just as a complementary indicator to e0, but a leading indicator, and so population ‘early warning signal’.</w:t>
      </w:r>
    </w:p>
  </w:comment>
  <w:comment w:id="82" w:author="Martin  McKee" w:date="2021-02-24T17:58:00Z" w:initials="MM">
    <w:p w14:paraId="6CF2163B" w14:textId="2D4D2CE1" w:rsidR="008D65D3" w:rsidRDefault="008D65D3">
      <w:pPr>
        <w:pStyle w:val="CommentText"/>
      </w:pPr>
      <w:r>
        <w:rPr>
          <w:rStyle w:val="CommentReference"/>
        </w:rPr>
        <w:annotationRef/>
      </w:r>
      <w:r>
        <w:t xml:space="preserve">I’m not sure we need these data to show this as we already know </w:t>
      </w:r>
      <w:proofErr w:type="gramStart"/>
      <w:r>
        <w:t>it</w:t>
      </w:r>
      <w:proofErr w:type="gramEnd"/>
    </w:p>
  </w:comment>
  <w:comment w:id="93" w:author="Martin  McKee" w:date="2021-02-24T17:59:00Z" w:initials="MM">
    <w:p w14:paraId="4902C1F9" w14:textId="3FEA2C82" w:rsidR="008D65D3" w:rsidRDefault="008D65D3">
      <w:pPr>
        <w:pStyle w:val="CommentText"/>
      </w:pPr>
      <w:r>
        <w:rPr>
          <w:rStyle w:val="CommentReference"/>
        </w:rPr>
        <w:annotationRef/>
      </w:r>
      <w:r>
        <w:t>Given comments above, 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1988E6" w15:done="0"/>
  <w15:commentEx w15:paraId="5A74E11B" w15:done="0"/>
  <w15:commentEx w15:paraId="61727F00" w15:done="1"/>
  <w15:commentEx w15:paraId="2A65086A" w15:done="1"/>
  <w15:commentEx w15:paraId="5B0BAC5A" w15:done="1"/>
  <w15:commentEx w15:paraId="5F6D5341" w15:paraIdParent="5B0BAC5A" w15:done="1"/>
  <w15:commentEx w15:paraId="233EA553" w15:done="0"/>
  <w15:commentEx w15:paraId="5E25E849" w15:done="1"/>
  <w15:commentEx w15:paraId="289C61A0" w15:paraIdParent="5E25E849" w15:done="1"/>
  <w15:commentEx w15:paraId="321E4C8E" w15:paraIdParent="5E25E849" w15:done="1"/>
  <w15:commentEx w15:paraId="3104595D" w15:done="0"/>
  <w15:commentEx w15:paraId="5F1BB781" w15:done="1"/>
  <w15:commentEx w15:paraId="187DEA03" w15:done="1"/>
  <w15:commentEx w15:paraId="070A97AA" w15:done="1"/>
  <w15:commentEx w15:paraId="31684658" w15:done="0"/>
  <w15:commentEx w15:paraId="69966267" w15:done="0"/>
  <w15:commentEx w15:paraId="4592FDAE" w15:done="0"/>
  <w15:commentEx w15:paraId="5A9DD3F1" w15:paraIdParent="4592FDAE" w15:done="0"/>
  <w15:commentEx w15:paraId="7268CE72" w15:done="0"/>
  <w15:commentEx w15:paraId="76748D9C" w15:done="1"/>
  <w15:commentEx w15:paraId="660D047B" w15:done="0"/>
  <w15:commentEx w15:paraId="2C8E2247" w15:done="0"/>
  <w15:commentEx w15:paraId="0FD84CF7" w15:done="0"/>
  <w15:commentEx w15:paraId="66C229B2" w15:done="0"/>
  <w15:commentEx w15:paraId="66D81FA7" w15:paraIdParent="66C229B2" w15:done="0"/>
  <w15:commentEx w15:paraId="4DCAE49C" w15:done="1"/>
  <w15:commentEx w15:paraId="3FF2A969" w15:done="0"/>
  <w15:commentEx w15:paraId="7725D875" w15:done="0"/>
  <w15:commentEx w15:paraId="470258D9" w15:paraIdParent="7725D875" w15:done="0"/>
  <w15:commentEx w15:paraId="05D442C1" w15:done="0"/>
  <w15:commentEx w15:paraId="1593A79B" w15:done="1"/>
  <w15:commentEx w15:paraId="3A7B8BA6" w15:done="0"/>
  <w15:commentEx w15:paraId="4E0EA276" w15:done="0"/>
  <w15:commentEx w15:paraId="016BBA4B" w15:paraIdParent="4E0EA276" w15:done="0"/>
  <w15:commentEx w15:paraId="7DF357DA" w15:done="0"/>
  <w15:commentEx w15:paraId="7F0A92FF" w15:done="0"/>
  <w15:commentEx w15:paraId="49BC2802" w15:done="1"/>
  <w15:commentEx w15:paraId="44AF80EF" w15:done="0"/>
  <w15:commentEx w15:paraId="5280B2E4" w15:paraIdParent="44AF80EF" w15:done="0"/>
  <w15:commentEx w15:paraId="13546402" w15:paraIdParent="44AF80EF" w15:done="0"/>
  <w15:commentEx w15:paraId="3D636977" w15:done="1"/>
  <w15:commentEx w15:paraId="30616D4C" w15:paraIdParent="3D636977" w15:done="1"/>
  <w15:commentEx w15:paraId="78EE2070" w15:done="0"/>
  <w15:commentEx w15:paraId="4444DF41" w15:done="0"/>
  <w15:commentEx w15:paraId="562BCCDB" w15:paraIdParent="4444DF41" w15:done="0"/>
  <w15:commentEx w15:paraId="2CAA6EB5" w15:done="0"/>
  <w15:commentEx w15:paraId="21F9A2E8" w15:done="0"/>
  <w15:commentEx w15:paraId="6CF2163B" w15:done="0"/>
  <w15:commentEx w15:paraId="4902C1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BB797" w16cex:dateUtc="2021-02-08T13:13:00Z"/>
  <w16cex:commentExtensible w16cex:durableId="23CCE682" w16cex:dateUtc="2021-02-09T10:46:00Z"/>
  <w16cex:commentExtensible w16cex:durableId="23D4C8E7" w16cex:dateUtc="2021-02-15T10:18:00Z"/>
  <w16cex:commentExtensible w16cex:durableId="23D8BF6A" w16cex:dateUtc="2021-02-18T10:26:00Z"/>
  <w16cex:commentExtensible w16cex:durableId="23D4D964" w16cex:dateUtc="2021-02-15T11:28:00Z"/>
  <w16cex:commentExtensible w16cex:durableId="23D4E86C" w16cex:dateUtc="2021-02-15T12:32:00Z"/>
  <w16cex:commentExtensible w16cex:durableId="23CB9B15" w16cex:dateUtc="2021-02-08T11:12:00Z"/>
  <w16cex:commentExtensible w16cex:durableId="23CB9C14" w16cex:dateUtc="2021-02-08T11:16:00Z"/>
  <w16cex:commentExtensible w16cex:durableId="23D4CB27" w16cex:dateUtc="2021-02-15T10:27:00Z"/>
  <w16cex:commentExtensible w16cex:durableId="23D8CA6B" w16cex:dateUtc="2021-02-18T11:13:00Z"/>
  <w16cex:commentExtensible w16cex:durableId="23EC9799" w16cex:dateUtc="2021-03-05T11:42:00Z"/>
  <w16cex:commentExtensible w16cex:durableId="23D8C418" w16cex:dateUtc="2021-02-18T10:46:00Z"/>
  <w16cex:commentExtensible w16cex:durableId="23E10702" w16cex:dateUtc="2021-02-24T17:10:00Z"/>
  <w16cex:commentExtensible w16cex:durableId="23CBEB52" w16cex:dateUtc="2021-02-08T16:54:00Z"/>
  <w16cex:commentExtensible w16cex:durableId="23CB9C62" w16cex:dateUtc="2021-02-08T11:17:00Z"/>
  <w16cex:commentExtensible w16cex:durableId="23CB8F43" w16cex:dateUtc="2021-02-08T10:21:00Z"/>
  <w16cex:commentExtensible w16cex:durableId="23E11067" w16cex:dateUtc="2021-02-24T17:50:00Z"/>
  <w16cex:commentExtensible w16cex:durableId="23EC98E4" w16cex:dateUtc="2021-03-05T11:47:00Z"/>
  <w16cex:commentExtensible w16cex:durableId="23CBA859" w16cex:dateUtc="2021-02-08T12:08:00Z"/>
  <w16cex:commentExtensible w16cex:durableId="23E10CD5" w16cex:dateUtc="2021-02-24T17:35:00Z"/>
  <w16cex:commentExtensible w16cex:durableId="23CB8F5B" w16cex:dateUtc="2021-02-08T10:22:00Z"/>
  <w16cex:commentExtensible w16cex:durableId="23CBB764" w16cex:dateUtc="2021-02-08T13:13:00Z"/>
  <w16cex:commentExtensible w16cex:durableId="23CCE709" w16cex:dateUtc="2021-02-09T10:48:00Z"/>
  <w16cex:commentExtensible w16cex:durableId="23E10F31" w16cex:dateUtc="2021-02-24T17:45:00Z"/>
  <w16cex:commentExtensible w16cex:durableId="23EC98FB" w16cex:dateUtc="2021-03-05T11:48:00Z"/>
  <w16cex:commentExtensible w16cex:durableId="23D4E8DD" w16cex:dateUtc="2021-02-15T12:34:00Z"/>
  <w16cex:commentExtensible w16cex:durableId="23D4CA68" w16cex:dateUtc="2021-02-09T12:45:00Z"/>
  <w16cex:commentExtensible w16cex:durableId="23E110F3" w16cex:dateUtc="2021-02-24T17:52:00Z"/>
  <w16cex:commentExtensible w16cex:durableId="23EC9944" w16cex:dateUtc="2021-03-05T11:49:00Z"/>
  <w16cex:commentExtensible w16cex:durableId="23EC994E" w16cex:dateUtc="2021-03-05T11:49:00Z"/>
  <w16cex:commentExtensible w16cex:durableId="23D8DC49" w16cex:dateUtc="2021-02-18T12:30:00Z"/>
  <w16cex:commentExtensible w16cex:durableId="23E1111D" w16cex:dateUtc="2021-02-24T17:53:00Z"/>
  <w16cex:commentExtensible w16cex:durableId="23D4E992" w16cex:dateUtc="2021-02-15T12:37:00Z"/>
  <w16cex:commentExtensible w16cex:durableId="23E11149" w16cex:dateUtc="2021-02-24T17:54:00Z"/>
  <w16cex:commentExtensible w16cex:durableId="23D4E08A" w16cex:dateUtc="2021-02-15T11:59:00Z"/>
  <w16cex:commentExtensible w16cex:durableId="23E11161" w16cex:dateUtc="2021-02-24T17:54:00Z"/>
  <w16cex:commentExtensible w16cex:durableId="23CD12D1" w16cex:dateUtc="2021-02-09T13:55:00Z"/>
  <w16cex:commentExtensible w16cex:durableId="23E112B5" w16cex:dateUtc="2021-02-24T18:00:00Z"/>
  <w16cex:commentExtensible w16cex:durableId="23E9EFBF" w16cex:dateUtc="2021-03-03T11:21:00Z"/>
  <w16cex:commentExtensible w16cex:durableId="23EC9AD0" w16cex:dateUtc="2021-03-05T11:56:00Z"/>
  <w16cex:commentExtensible w16cex:durableId="23CBB6EE" w16cex:dateUtc="2021-02-08T13:11:00Z"/>
  <w16cex:commentExtensible w16cex:durableId="23CBB715" w16cex:dateUtc="2021-02-08T13:11:00Z"/>
  <w16cex:commentExtensible w16cex:durableId="23EC9AEA" w16cex:dateUtc="2021-03-05T11:56:00Z"/>
  <w16cex:commentExtensible w16cex:durableId="23E111BC" w16cex:dateUtc="2021-02-24T17:56:00Z"/>
  <w16cex:commentExtensible w16cex:durableId="23EC9B22" w16cex:dateUtc="2021-03-05T11:57:00Z"/>
  <w16cex:commentExtensible w16cex:durableId="23CD0ACD" w16cex:dateUtc="2021-02-09T13:21:00Z"/>
  <w16cex:commentExtensible w16cex:durableId="23EC9B3A" w16cex:dateUtc="2021-03-05T11:57:00Z"/>
  <w16cex:commentExtensible w16cex:durableId="23E1122C" w16cex:dateUtc="2021-02-24T17:58:00Z"/>
  <w16cex:commentExtensible w16cex:durableId="23E11271" w16cex:dateUtc="2021-02-24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1988E6" w16cid:durableId="23CBB797"/>
  <w16cid:commentId w16cid:paraId="5A74E11B" w16cid:durableId="23CCE682"/>
  <w16cid:commentId w16cid:paraId="61727F00" w16cid:durableId="23D4C8E7"/>
  <w16cid:commentId w16cid:paraId="2A65086A" w16cid:durableId="23D8BF6A"/>
  <w16cid:commentId w16cid:paraId="5B0BAC5A" w16cid:durableId="23D4D964"/>
  <w16cid:commentId w16cid:paraId="5F6D5341" w16cid:durableId="23D4E86C"/>
  <w16cid:commentId w16cid:paraId="233EA553" w16cid:durableId="23CB9B15"/>
  <w16cid:commentId w16cid:paraId="5E25E849" w16cid:durableId="23CB9C14"/>
  <w16cid:commentId w16cid:paraId="289C61A0" w16cid:durableId="23D4CB27"/>
  <w16cid:commentId w16cid:paraId="321E4C8E" w16cid:durableId="23D8CA6B"/>
  <w16cid:commentId w16cid:paraId="3104595D" w16cid:durableId="23EC9799"/>
  <w16cid:commentId w16cid:paraId="5F1BB781" w16cid:durableId="23D8C418"/>
  <w16cid:commentId w16cid:paraId="187DEA03" w16cid:durableId="23E10702"/>
  <w16cid:commentId w16cid:paraId="070A97AA" w16cid:durableId="23CBEB52"/>
  <w16cid:commentId w16cid:paraId="31684658" w16cid:durableId="23CB9C62"/>
  <w16cid:commentId w16cid:paraId="69966267" w16cid:durableId="23CB8F43"/>
  <w16cid:commentId w16cid:paraId="4592FDAE" w16cid:durableId="23E11067"/>
  <w16cid:commentId w16cid:paraId="5A9DD3F1" w16cid:durableId="23EC98E4"/>
  <w16cid:commentId w16cid:paraId="7268CE72" w16cid:durableId="23CBA859"/>
  <w16cid:commentId w16cid:paraId="76748D9C" w16cid:durableId="23E10CD5"/>
  <w16cid:commentId w16cid:paraId="660D047B" w16cid:durableId="23CB8F5B"/>
  <w16cid:commentId w16cid:paraId="2C8E2247" w16cid:durableId="23CBB764"/>
  <w16cid:commentId w16cid:paraId="0FD84CF7" w16cid:durableId="23CCE709"/>
  <w16cid:commentId w16cid:paraId="66C229B2" w16cid:durableId="23E10F31"/>
  <w16cid:commentId w16cid:paraId="66D81FA7" w16cid:durableId="23EC98FB"/>
  <w16cid:commentId w16cid:paraId="4DCAE49C" w16cid:durableId="23D4E8DD"/>
  <w16cid:commentId w16cid:paraId="3FF2A969" w16cid:durableId="23D4CA68"/>
  <w16cid:commentId w16cid:paraId="7725D875" w16cid:durableId="23E110F3"/>
  <w16cid:commentId w16cid:paraId="470258D9" w16cid:durableId="23EC9944"/>
  <w16cid:commentId w16cid:paraId="05D442C1" w16cid:durableId="23EC994E"/>
  <w16cid:commentId w16cid:paraId="1593A79B" w16cid:durableId="23D8DC49"/>
  <w16cid:commentId w16cid:paraId="3A7B8BA6" w16cid:durableId="23E1111D"/>
  <w16cid:commentId w16cid:paraId="4E0EA276" w16cid:durableId="23D4E992"/>
  <w16cid:commentId w16cid:paraId="016BBA4B" w16cid:durableId="23E11149"/>
  <w16cid:commentId w16cid:paraId="7DF357DA" w16cid:durableId="23D4E08A"/>
  <w16cid:commentId w16cid:paraId="7F0A92FF" w16cid:durableId="23E11161"/>
  <w16cid:commentId w16cid:paraId="49BC2802" w16cid:durableId="23CD12D1"/>
  <w16cid:commentId w16cid:paraId="44AF80EF" w16cid:durableId="23E112B5"/>
  <w16cid:commentId w16cid:paraId="5280B2E4" w16cid:durableId="23E9EFBF"/>
  <w16cid:commentId w16cid:paraId="13546402" w16cid:durableId="23EC9AD0"/>
  <w16cid:commentId w16cid:paraId="3D636977" w16cid:durableId="23CBB6EE"/>
  <w16cid:commentId w16cid:paraId="30616D4C" w16cid:durableId="23CBB715"/>
  <w16cid:commentId w16cid:paraId="78EE2070" w16cid:durableId="23EC9AEA"/>
  <w16cid:commentId w16cid:paraId="4444DF41" w16cid:durableId="23E111BC"/>
  <w16cid:commentId w16cid:paraId="562BCCDB" w16cid:durableId="23EC9B22"/>
  <w16cid:commentId w16cid:paraId="2CAA6EB5" w16cid:durableId="23CD0ACD"/>
  <w16cid:commentId w16cid:paraId="21F9A2E8" w16cid:durableId="23EC9B3A"/>
  <w16cid:commentId w16cid:paraId="6CF2163B" w16cid:durableId="23E1122C"/>
  <w16cid:commentId w16cid:paraId="4902C1F9" w16cid:durableId="23E112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18172" w14:textId="77777777" w:rsidR="00541E23" w:rsidRDefault="00541E23" w:rsidP="00AC68C8">
      <w:r>
        <w:separator/>
      </w:r>
    </w:p>
  </w:endnote>
  <w:endnote w:type="continuationSeparator" w:id="0">
    <w:p w14:paraId="05C4FD31" w14:textId="77777777" w:rsidR="00541E23" w:rsidRDefault="00541E23" w:rsidP="00AC6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1979769"/>
      <w:docPartObj>
        <w:docPartGallery w:val="Page Numbers (Bottom of Page)"/>
        <w:docPartUnique/>
      </w:docPartObj>
    </w:sdtPr>
    <w:sdtContent>
      <w:p w14:paraId="3C4F3473" w14:textId="09AD4C21" w:rsidR="008D65D3" w:rsidRDefault="008D65D3"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47008778"/>
      <w:docPartObj>
        <w:docPartGallery w:val="Page Numbers (Bottom of Page)"/>
        <w:docPartUnique/>
      </w:docPartObj>
    </w:sdtPr>
    <w:sdtContent>
      <w:p w14:paraId="223B2863" w14:textId="6F692DFB" w:rsidR="008D65D3" w:rsidRDefault="008D65D3" w:rsidP="00C219B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98514" w14:textId="77777777" w:rsidR="008D65D3" w:rsidRDefault="008D65D3" w:rsidP="00C219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7190946"/>
      <w:docPartObj>
        <w:docPartGallery w:val="Page Numbers (Bottom of Page)"/>
        <w:docPartUnique/>
      </w:docPartObj>
    </w:sdtPr>
    <w:sdtContent>
      <w:p w14:paraId="37FD300F" w14:textId="240EFB80" w:rsidR="008D65D3" w:rsidRDefault="008D65D3"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0127D0" w14:textId="77777777" w:rsidR="008D65D3" w:rsidRDefault="008D65D3" w:rsidP="00C219B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7625967"/>
      <w:docPartObj>
        <w:docPartGallery w:val="Page Numbers (Bottom of Page)"/>
        <w:docPartUnique/>
      </w:docPartObj>
    </w:sdtPr>
    <w:sdtContent>
      <w:p w14:paraId="643AAC3E" w14:textId="3EC7BC91" w:rsidR="008D65D3" w:rsidRDefault="008D65D3"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997E2" w14:textId="77777777" w:rsidR="008D65D3" w:rsidRDefault="008D65D3" w:rsidP="00C219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8EC4B" w14:textId="77777777" w:rsidR="00541E23" w:rsidRDefault="00541E23" w:rsidP="00AC68C8">
      <w:r>
        <w:separator/>
      </w:r>
    </w:p>
  </w:footnote>
  <w:footnote w:type="continuationSeparator" w:id="0">
    <w:p w14:paraId="7BBA2200" w14:textId="77777777" w:rsidR="00541E23" w:rsidRDefault="00541E23" w:rsidP="00AC68C8">
      <w:r>
        <w:continuationSeparator/>
      </w:r>
    </w:p>
  </w:footnote>
  <w:footnote w:id="1">
    <w:p w14:paraId="2F5151DB" w14:textId="6082C1FB" w:rsidR="008D65D3" w:rsidRPr="00694B14" w:rsidRDefault="008D65D3">
      <w:pPr>
        <w:pStyle w:val="FootnoteText"/>
        <w:rPr>
          <w:lang w:val="en-GB"/>
        </w:rPr>
      </w:pPr>
      <w:r w:rsidRPr="00C10E4F">
        <w:rPr>
          <w:rStyle w:val="FootnoteReference"/>
        </w:rPr>
        <w:footnoteRef/>
      </w:r>
      <w:r>
        <w:t xml:space="preserve"> </w:t>
      </w:r>
      <w:hyperlink r:id="rId1" w:history="1">
        <w:r w:rsidRPr="00FB78DE">
          <w:rPr>
            <w:rStyle w:val="Hyperlink"/>
          </w:rPr>
          <w:t>https://github.com/JonMinton/rising_tide</w:t>
        </w:r>
      </w:hyperlink>
      <w:r>
        <w:t xml:space="preserve"> accessed 22nd September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0682227"/>
      <w:docPartObj>
        <w:docPartGallery w:val="Page Numbers (Top of Page)"/>
        <w:docPartUnique/>
      </w:docPartObj>
    </w:sdtPr>
    <w:sdtContent>
      <w:p w14:paraId="647FAC32" w14:textId="74FFF8EE" w:rsidR="008D65D3" w:rsidRDefault="008D65D3" w:rsidP="006B7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135B0A" w14:textId="77777777" w:rsidR="008D65D3" w:rsidRDefault="008D65D3" w:rsidP="00C219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815C0" w14:textId="77777777" w:rsidR="008D65D3" w:rsidRDefault="008D65D3" w:rsidP="00C219B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AEB"/>
    <w:multiLevelType w:val="hybridMultilevel"/>
    <w:tmpl w:val="707A6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65891"/>
    <w:multiLevelType w:val="hybridMultilevel"/>
    <w:tmpl w:val="1122A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64F47"/>
    <w:multiLevelType w:val="hybridMultilevel"/>
    <w:tmpl w:val="B0D0C4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442B02"/>
    <w:multiLevelType w:val="multilevel"/>
    <w:tmpl w:val="68DC2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87E8E"/>
    <w:multiLevelType w:val="hybridMultilevel"/>
    <w:tmpl w:val="E8CEC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D417EB"/>
    <w:multiLevelType w:val="hybridMultilevel"/>
    <w:tmpl w:val="707CAF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2E21B79"/>
    <w:multiLevelType w:val="hybridMultilevel"/>
    <w:tmpl w:val="526A42AE"/>
    <w:lvl w:ilvl="0" w:tplc="5764E806">
      <w:start w:val="1"/>
      <w:numFmt w:val="bullet"/>
      <w:lvlText w:val="•"/>
      <w:lvlJc w:val="left"/>
      <w:pPr>
        <w:tabs>
          <w:tab w:val="num" w:pos="720"/>
        </w:tabs>
        <w:ind w:left="720" w:hanging="360"/>
      </w:pPr>
      <w:rPr>
        <w:rFonts w:ascii="Arial" w:hAnsi="Arial" w:hint="default"/>
      </w:rPr>
    </w:lvl>
    <w:lvl w:ilvl="1" w:tplc="DD9C33CE" w:tentative="1">
      <w:start w:val="1"/>
      <w:numFmt w:val="bullet"/>
      <w:lvlText w:val="•"/>
      <w:lvlJc w:val="left"/>
      <w:pPr>
        <w:tabs>
          <w:tab w:val="num" w:pos="1440"/>
        </w:tabs>
        <w:ind w:left="1440" w:hanging="360"/>
      </w:pPr>
      <w:rPr>
        <w:rFonts w:ascii="Arial" w:hAnsi="Arial" w:hint="default"/>
      </w:rPr>
    </w:lvl>
    <w:lvl w:ilvl="2" w:tplc="F3721F96" w:tentative="1">
      <w:start w:val="1"/>
      <w:numFmt w:val="bullet"/>
      <w:lvlText w:val="•"/>
      <w:lvlJc w:val="left"/>
      <w:pPr>
        <w:tabs>
          <w:tab w:val="num" w:pos="2160"/>
        </w:tabs>
        <w:ind w:left="2160" w:hanging="360"/>
      </w:pPr>
      <w:rPr>
        <w:rFonts w:ascii="Arial" w:hAnsi="Arial" w:hint="default"/>
      </w:rPr>
    </w:lvl>
    <w:lvl w:ilvl="3" w:tplc="455C3EAE" w:tentative="1">
      <w:start w:val="1"/>
      <w:numFmt w:val="bullet"/>
      <w:lvlText w:val="•"/>
      <w:lvlJc w:val="left"/>
      <w:pPr>
        <w:tabs>
          <w:tab w:val="num" w:pos="2880"/>
        </w:tabs>
        <w:ind w:left="2880" w:hanging="360"/>
      </w:pPr>
      <w:rPr>
        <w:rFonts w:ascii="Arial" w:hAnsi="Arial" w:hint="default"/>
      </w:rPr>
    </w:lvl>
    <w:lvl w:ilvl="4" w:tplc="E6E6B0CA" w:tentative="1">
      <w:start w:val="1"/>
      <w:numFmt w:val="bullet"/>
      <w:lvlText w:val="•"/>
      <w:lvlJc w:val="left"/>
      <w:pPr>
        <w:tabs>
          <w:tab w:val="num" w:pos="3600"/>
        </w:tabs>
        <w:ind w:left="3600" w:hanging="360"/>
      </w:pPr>
      <w:rPr>
        <w:rFonts w:ascii="Arial" w:hAnsi="Arial" w:hint="default"/>
      </w:rPr>
    </w:lvl>
    <w:lvl w:ilvl="5" w:tplc="B434D862" w:tentative="1">
      <w:start w:val="1"/>
      <w:numFmt w:val="bullet"/>
      <w:lvlText w:val="•"/>
      <w:lvlJc w:val="left"/>
      <w:pPr>
        <w:tabs>
          <w:tab w:val="num" w:pos="4320"/>
        </w:tabs>
        <w:ind w:left="4320" w:hanging="360"/>
      </w:pPr>
      <w:rPr>
        <w:rFonts w:ascii="Arial" w:hAnsi="Arial" w:hint="default"/>
      </w:rPr>
    </w:lvl>
    <w:lvl w:ilvl="6" w:tplc="A6C8D472" w:tentative="1">
      <w:start w:val="1"/>
      <w:numFmt w:val="bullet"/>
      <w:lvlText w:val="•"/>
      <w:lvlJc w:val="left"/>
      <w:pPr>
        <w:tabs>
          <w:tab w:val="num" w:pos="5040"/>
        </w:tabs>
        <w:ind w:left="5040" w:hanging="360"/>
      </w:pPr>
      <w:rPr>
        <w:rFonts w:ascii="Arial" w:hAnsi="Arial" w:hint="default"/>
      </w:rPr>
    </w:lvl>
    <w:lvl w:ilvl="7" w:tplc="96E2ED2E" w:tentative="1">
      <w:start w:val="1"/>
      <w:numFmt w:val="bullet"/>
      <w:lvlText w:val="•"/>
      <w:lvlJc w:val="left"/>
      <w:pPr>
        <w:tabs>
          <w:tab w:val="num" w:pos="5760"/>
        </w:tabs>
        <w:ind w:left="5760" w:hanging="360"/>
      </w:pPr>
      <w:rPr>
        <w:rFonts w:ascii="Arial" w:hAnsi="Arial" w:hint="default"/>
      </w:rPr>
    </w:lvl>
    <w:lvl w:ilvl="8" w:tplc="7E88B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D87FAF"/>
    <w:multiLevelType w:val="hybridMultilevel"/>
    <w:tmpl w:val="7EB8BF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1607CE"/>
    <w:multiLevelType w:val="hybridMultilevel"/>
    <w:tmpl w:val="3BFC864A"/>
    <w:lvl w:ilvl="0" w:tplc="00BED1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D1039D"/>
    <w:multiLevelType w:val="hybridMultilevel"/>
    <w:tmpl w:val="8E889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774B5D"/>
    <w:multiLevelType w:val="hybridMultilevel"/>
    <w:tmpl w:val="07AE0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F07A4B"/>
    <w:multiLevelType w:val="hybridMultilevel"/>
    <w:tmpl w:val="ABDA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025914"/>
    <w:multiLevelType w:val="multilevel"/>
    <w:tmpl w:val="58E27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A37D7"/>
    <w:multiLevelType w:val="hybridMultilevel"/>
    <w:tmpl w:val="00F04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5226C7"/>
    <w:multiLevelType w:val="hybridMultilevel"/>
    <w:tmpl w:val="D2AE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4A472E"/>
    <w:multiLevelType w:val="hybridMultilevel"/>
    <w:tmpl w:val="E5C66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90200B"/>
    <w:multiLevelType w:val="hybridMultilevel"/>
    <w:tmpl w:val="0AC43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C64A37"/>
    <w:multiLevelType w:val="multilevel"/>
    <w:tmpl w:val="DFC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B4416"/>
    <w:multiLevelType w:val="hybridMultilevel"/>
    <w:tmpl w:val="809EB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B11B9A"/>
    <w:multiLevelType w:val="hybridMultilevel"/>
    <w:tmpl w:val="55C26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9F7344"/>
    <w:multiLevelType w:val="hybridMultilevel"/>
    <w:tmpl w:val="42A4D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9379D3"/>
    <w:multiLevelType w:val="multilevel"/>
    <w:tmpl w:val="C91E2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1"/>
  </w:num>
  <w:num w:numId="4">
    <w:abstractNumId w:val="21"/>
  </w:num>
  <w:num w:numId="5">
    <w:abstractNumId w:val="3"/>
  </w:num>
  <w:num w:numId="6">
    <w:abstractNumId w:val="12"/>
  </w:num>
  <w:num w:numId="7">
    <w:abstractNumId w:val="19"/>
  </w:num>
  <w:num w:numId="8">
    <w:abstractNumId w:val="0"/>
  </w:num>
  <w:num w:numId="9">
    <w:abstractNumId w:val="17"/>
  </w:num>
  <w:num w:numId="10">
    <w:abstractNumId w:val="18"/>
  </w:num>
  <w:num w:numId="11">
    <w:abstractNumId w:val="11"/>
  </w:num>
  <w:num w:numId="12">
    <w:abstractNumId w:val="5"/>
  </w:num>
  <w:num w:numId="13">
    <w:abstractNumId w:val="10"/>
  </w:num>
  <w:num w:numId="14">
    <w:abstractNumId w:val="15"/>
  </w:num>
  <w:num w:numId="15">
    <w:abstractNumId w:val="4"/>
  </w:num>
  <w:num w:numId="16">
    <w:abstractNumId w:val="14"/>
  </w:num>
  <w:num w:numId="17">
    <w:abstractNumId w:val="16"/>
  </w:num>
  <w:num w:numId="18">
    <w:abstractNumId w:val="6"/>
  </w:num>
  <w:num w:numId="19">
    <w:abstractNumId w:val="7"/>
  </w:num>
  <w:num w:numId="20">
    <w:abstractNumId w:val="20"/>
  </w:num>
  <w:num w:numId="21">
    <w:abstractNumId w:val="13"/>
  </w:num>
  <w:num w:numId="22">
    <w:abstractNumId w:val="9"/>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inda Hiam">
    <w15:presenceInfo w15:providerId="AD" w15:userId="S::kell5447@ox.ac.uk::e493834d-5eae-4658-9f82-2a4ac8473afe"/>
  </w15:person>
  <w15:person w15:author="Lucinda Hiam [2]">
    <w15:presenceInfo w15:providerId="AD" w15:userId="S::lhiam@doctorsoftheworld.org.uk::68f62400-c3a0-42ac-9162-09fe0513f917"/>
  </w15:person>
  <w15:person w15:author="Jonathan Minton">
    <w15:presenceInfo w15:providerId="Windows Live" w15:userId="e8357a288fce118a"/>
  </w15:person>
  <w15:person w15:author="Martin  McKee">
    <w15:presenceInfo w15:providerId="AD" w15:userId="S::phsrmmck@lshtm.ac.uk::d16bd529-f7bc-4a55-a220-c617366cd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0A3A9EC-09AF-432B-AF1C-90829C110FDB}"/>
    <w:docVar w:name="dgnword-eventsink" w:val="2402408229552"/>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vtta0t42fee5eeva8xarpbe9srzdetrx2a&quot;&gt;A rising tide raises all ships2&lt;record-ids&gt;&lt;item&gt;2&lt;/item&gt;&lt;item&gt;3&lt;/item&gt;&lt;item&gt;5&lt;/item&gt;&lt;item&gt;14&lt;/item&gt;&lt;item&gt;15&lt;/item&gt;&lt;item&gt;16&lt;/item&gt;&lt;item&gt;17&lt;/item&gt;&lt;item&gt;20&lt;/item&gt;&lt;item&gt;23&lt;/item&gt;&lt;item&gt;24&lt;/item&gt;&lt;item&gt;25&lt;/item&gt;&lt;item&gt;39&lt;/item&gt;&lt;item&gt;57&lt;/item&gt;&lt;item&gt;60&lt;/item&gt;&lt;item&gt;62&lt;/item&gt;&lt;item&gt;64&lt;/item&gt;&lt;item&gt;65&lt;/item&gt;&lt;item&gt;66&lt;/item&gt;&lt;item&gt;68&lt;/item&gt;&lt;item&gt;74&lt;/item&gt;&lt;item&gt;76&lt;/item&gt;&lt;item&gt;77&lt;/item&gt;&lt;item&gt;78&lt;/item&gt;&lt;item&gt;79&lt;/item&gt;&lt;item&gt;80&lt;/item&gt;&lt;item&gt;81&lt;/item&gt;&lt;item&gt;83&lt;/item&gt;&lt;item&gt;84&lt;/item&gt;&lt;item&gt;85&lt;/item&gt;&lt;item&gt;86&lt;/item&gt;&lt;item&gt;88&lt;/item&gt;&lt;item&gt;90&lt;/item&gt;&lt;item&gt;91&lt;/item&gt;&lt;item&gt;93&lt;/item&gt;&lt;/record-ids&gt;&lt;/item&gt;&lt;/Libraries&gt;"/>
  </w:docVars>
  <w:rsids>
    <w:rsidRoot w:val="0003400A"/>
    <w:rsid w:val="00002B07"/>
    <w:rsid w:val="00002CDE"/>
    <w:rsid w:val="000043EE"/>
    <w:rsid w:val="00005715"/>
    <w:rsid w:val="00017B04"/>
    <w:rsid w:val="000233FC"/>
    <w:rsid w:val="00024B69"/>
    <w:rsid w:val="0002585A"/>
    <w:rsid w:val="0003369D"/>
    <w:rsid w:val="0003400A"/>
    <w:rsid w:val="000357F9"/>
    <w:rsid w:val="00040C27"/>
    <w:rsid w:val="00041FA4"/>
    <w:rsid w:val="0004726A"/>
    <w:rsid w:val="0004753B"/>
    <w:rsid w:val="00055DF2"/>
    <w:rsid w:val="00057A6F"/>
    <w:rsid w:val="00057B8A"/>
    <w:rsid w:val="00062DA8"/>
    <w:rsid w:val="0006331F"/>
    <w:rsid w:val="00067C3E"/>
    <w:rsid w:val="00072829"/>
    <w:rsid w:val="00074BF6"/>
    <w:rsid w:val="00084E9C"/>
    <w:rsid w:val="000857BE"/>
    <w:rsid w:val="00086321"/>
    <w:rsid w:val="00090B75"/>
    <w:rsid w:val="00092F04"/>
    <w:rsid w:val="0009346F"/>
    <w:rsid w:val="0009722F"/>
    <w:rsid w:val="000A1E13"/>
    <w:rsid w:val="000A2569"/>
    <w:rsid w:val="000A2E97"/>
    <w:rsid w:val="000A5691"/>
    <w:rsid w:val="000A6D5B"/>
    <w:rsid w:val="000B0077"/>
    <w:rsid w:val="000B09DF"/>
    <w:rsid w:val="000B55E4"/>
    <w:rsid w:val="000B6696"/>
    <w:rsid w:val="000B68CB"/>
    <w:rsid w:val="000B7040"/>
    <w:rsid w:val="000C24AB"/>
    <w:rsid w:val="000C2C55"/>
    <w:rsid w:val="000D207D"/>
    <w:rsid w:val="000D5407"/>
    <w:rsid w:val="000D5C6B"/>
    <w:rsid w:val="000D6145"/>
    <w:rsid w:val="000E18FA"/>
    <w:rsid w:val="000E36E2"/>
    <w:rsid w:val="000F3CA4"/>
    <w:rsid w:val="000F4316"/>
    <w:rsid w:val="000F44EF"/>
    <w:rsid w:val="000F5E72"/>
    <w:rsid w:val="000F78C3"/>
    <w:rsid w:val="0010449B"/>
    <w:rsid w:val="00113590"/>
    <w:rsid w:val="00116071"/>
    <w:rsid w:val="0011660B"/>
    <w:rsid w:val="00123B61"/>
    <w:rsid w:val="00132AF0"/>
    <w:rsid w:val="00133162"/>
    <w:rsid w:val="00134DD7"/>
    <w:rsid w:val="00134E17"/>
    <w:rsid w:val="0013619E"/>
    <w:rsid w:val="00145D54"/>
    <w:rsid w:val="001521C9"/>
    <w:rsid w:val="001526A0"/>
    <w:rsid w:val="00164E23"/>
    <w:rsid w:val="00167194"/>
    <w:rsid w:val="001711B7"/>
    <w:rsid w:val="00174462"/>
    <w:rsid w:val="00174911"/>
    <w:rsid w:val="001772AC"/>
    <w:rsid w:val="0018016D"/>
    <w:rsid w:val="00181652"/>
    <w:rsid w:val="001825FA"/>
    <w:rsid w:val="00183A28"/>
    <w:rsid w:val="00191D54"/>
    <w:rsid w:val="00193F0E"/>
    <w:rsid w:val="00193FAD"/>
    <w:rsid w:val="001A178D"/>
    <w:rsid w:val="001A3CCD"/>
    <w:rsid w:val="001A7178"/>
    <w:rsid w:val="001B3D14"/>
    <w:rsid w:val="001B46E8"/>
    <w:rsid w:val="001B60DA"/>
    <w:rsid w:val="001C1275"/>
    <w:rsid w:val="001C1422"/>
    <w:rsid w:val="001C4530"/>
    <w:rsid w:val="001D0E82"/>
    <w:rsid w:val="001D1370"/>
    <w:rsid w:val="001D5F6B"/>
    <w:rsid w:val="001D767B"/>
    <w:rsid w:val="001E1172"/>
    <w:rsid w:val="001E20AC"/>
    <w:rsid w:val="001E4BE9"/>
    <w:rsid w:val="001F0A21"/>
    <w:rsid w:val="001F473E"/>
    <w:rsid w:val="001F618F"/>
    <w:rsid w:val="001F67ED"/>
    <w:rsid w:val="001F7E9B"/>
    <w:rsid w:val="0021220B"/>
    <w:rsid w:val="00214B3F"/>
    <w:rsid w:val="00217B51"/>
    <w:rsid w:val="002209D6"/>
    <w:rsid w:val="00220CD8"/>
    <w:rsid w:val="00221289"/>
    <w:rsid w:val="00224934"/>
    <w:rsid w:val="00226317"/>
    <w:rsid w:val="0023387B"/>
    <w:rsid w:val="00241DB5"/>
    <w:rsid w:val="00242E7C"/>
    <w:rsid w:val="00243BED"/>
    <w:rsid w:val="00256A7C"/>
    <w:rsid w:val="00257BB8"/>
    <w:rsid w:val="0026069E"/>
    <w:rsid w:val="00266261"/>
    <w:rsid w:val="0027253F"/>
    <w:rsid w:val="0027482F"/>
    <w:rsid w:val="002773BC"/>
    <w:rsid w:val="0028256A"/>
    <w:rsid w:val="00284B5D"/>
    <w:rsid w:val="002878BB"/>
    <w:rsid w:val="00287D60"/>
    <w:rsid w:val="0029140A"/>
    <w:rsid w:val="00294207"/>
    <w:rsid w:val="00294EE4"/>
    <w:rsid w:val="002A4972"/>
    <w:rsid w:val="002A7333"/>
    <w:rsid w:val="002B2B50"/>
    <w:rsid w:val="002B6D7C"/>
    <w:rsid w:val="002B7DAA"/>
    <w:rsid w:val="002C1DC3"/>
    <w:rsid w:val="002C279C"/>
    <w:rsid w:val="002C410A"/>
    <w:rsid w:val="002C7805"/>
    <w:rsid w:val="002D08AD"/>
    <w:rsid w:val="002D09E6"/>
    <w:rsid w:val="002E08E2"/>
    <w:rsid w:val="002E53B4"/>
    <w:rsid w:val="002E6C3C"/>
    <w:rsid w:val="002E7CFF"/>
    <w:rsid w:val="002F0F8D"/>
    <w:rsid w:val="002F1008"/>
    <w:rsid w:val="002F4684"/>
    <w:rsid w:val="002F5BC0"/>
    <w:rsid w:val="002F697C"/>
    <w:rsid w:val="00303B53"/>
    <w:rsid w:val="00311691"/>
    <w:rsid w:val="003116AC"/>
    <w:rsid w:val="003123AB"/>
    <w:rsid w:val="003137A1"/>
    <w:rsid w:val="00314787"/>
    <w:rsid w:val="0032121E"/>
    <w:rsid w:val="00323464"/>
    <w:rsid w:val="00334817"/>
    <w:rsid w:val="00335DF1"/>
    <w:rsid w:val="00335EEF"/>
    <w:rsid w:val="003421C1"/>
    <w:rsid w:val="003463FE"/>
    <w:rsid w:val="00347D6C"/>
    <w:rsid w:val="003576FE"/>
    <w:rsid w:val="0036315C"/>
    <w:rsid w:val="00365449"/>
    <w:rsid w:val="00365B15"/>
    <w:rsid w:val="00366985"/>
    <w:rsid w:val="00370B16"/>
    <w:rsid w:val="00370BF5"/>
    <w:rsid w:val="00375654"/>
    <w:rsid w:val="003756B5"/>
    <w:rsid w:val="00381B03"/>
    <w:rsid w:val="0038579E"/>
    <w:rsid w:val="00385F90"/>
    <w:rsid w:val="003A2AF4"/>
    <w:rsid w:val="003A39F0"/>
    <w:rsid w:val="003A3F64"/>
    <w:rsid w:val="003A43FF"/>
    <w:rsid w:val="003A73E5"/>
    <w:rsid w:val="003B0BE4"/>
    <w:rsid w:val="003B168D"/>
    <w:rsid w:val="003B2D67"/>
    <w:rsid w:val="003B3DD4"/>
    <w:rsid w:val="003B6418"/>
    <w:rsid w:val="003D1E2D"/>
    <w:rsid w:val="003D5EB5"/>
    <w:rsid w:val="003D6A26"/>
    <w:rsid w:val="003D73F9"/>
    <w:rsid w:val="003E61F7"/>
    <w:rsid w:val="003E71A8"/>
    <w:rsid w:val="003F3C1F"/>
    <w:rsid w:val="0040059C"/>
    <w:rsid w:val="004048B0"/>
    <w:rsid w:val="00404FC8"/>
    <w:rsid w:val="00405812"/>
    <w:rsid w:val="00413E56"/>
    <w:rsid w:val="004147DE"/>
    <w:rsid w:val="00414B7D"/>
    <w:rsid w:val="00415944"/>
    <w:rsid w:val="00421693"/>
    <w:rsid w:val="004259BC"/>
    <w:rsid w:val="00431575"/>
    <w:rsid w:val="004329FC"/>
    <w:rsid w:val="00437C3F"/>
    <w:rsid w:val="00444508"/>
    <w:rsid w:val="00445891"/>
    <w:rsid w:val="00445CB4"/>
    <w:rsid w:val="00446C51"/>
    <w:rsid w:val="0044781E"/>
    <w:rsid w:val="00447FB4"/>
    <w:rsid w:val="00450BAD"/>
    <w:rsid w:val="00452136"/>
    <w:rsid w:val="00453D22"/>
    <w:rsid w:val="00461B36"/>
    <w:rsid w:val="0046305C"/>
    <w:rsid w:val="00466F12"/>
    <w:rsid w:val="004675E7"/>
    <w:rsid w:val="00470AF6"/>
    <w:rsid w:val="00471150"/>
    <w:rsid w:val="004736AB"/>
    <w:rsid w:val="004769D6"/>
    <w:rsid w:val="004772D4"/>
    <w:rsid w:val="004772E4"/>
    <w:rsid w:val="00480195"/>
    <w:rsid w:val="00480E67"/>
    <w:rsid w:val="0048223D"/>
    <w:rsid w:val="00482877"/>
    <w:rsid w:val="004863F8"/>
    <w:rsid w:val="00487F08"/>
    <w:rsid w:val="0049161A"/>
    <w:rsid w:val="00491A25"/>
    <w:rsid w:val="00495128"/>
    <w:rsid w:val="004A2EEE"/>
    <w:rsid w:val="004A5AAF"/>
    <w:rsid w:val="004A76F7"/>
    <w:rsid w:val="004B49D4"/>
    <w:rsid w:val="004B4F36"/>
    <w:rsid w:val="004B6A35"/>
    <w:rsid w:val="004C4EC0"/>
    <w:rsid w:val="004C5E64"/>
    <w:rsid w:val="004C64BF"/>
    <w:rsid w:val="004D269E"/>
    <w:rsid w:val="004D2E2A"/>
    <w:rsid w:val="004D4621"/>
    <w:rsid w:val="004D53C2"/>
    <w:rsid w:val="004D55A0"/>
    <w:rsid w:val="004E3FA6"/>
    <w:rsid w:val="004E42D5"/>
    <w:rsid w:val="004E47CE"/>
    <w:rsid w:val="004E53AE"/>
    <w:rsid w:val="004E66B3"/>
    <w:rsid w:val="004F0791"/>
    <w:rsid w:val="004F14B8"/>
    <w:rsid w:val="004F16C4"/>
    <w:rsid w:val="004F3782"/>
    <w:rsid w:val="004F5AE8"/>
    <w:rsid w:val="004F7EC4"/>
    <w:rsid w:val="0050755D"/>
    <w:rsid w:val="005109F8"/>
    <w:rsid w:val="00510B21"/>
    <w:rsid w:val="00517DB7"/>
    <w:rsid w:val="00525A70"/>
    <w:rsid w:val="00526EB4"/>
    <w:rsid w:val="00532798"/>
    <w:rsid w:val="00534765"/>
    <w:rsid w:val="00534866"/>
    <w:rsid w:val="00536500"/>
    <w:rsid w:val="00537A80"/>
    <w:rsid w:val="005410EA"/>
    <w:rsid w:val="00541CF6"/>
    <w:rsid w:val="00541E23"/>
    <w:rsid w:val="00542B0F"/>
    <w:rsid w:val="00547617"/>
    <w:rsid w:val="00555701"/>
    <w:rsid w:val="00557976"/>
    <w:rsid w:val="00565791"/>
    <w:rsid w:val="00565F61"/>
    <w:rsid w:val="00567B0A"/>
    <w:rsid w:val="00573465"/>
    <w:rsid w:val="00573923"/>
    <w:rsid w:val="005760ED"/>
    <w:rsid w:val="0057645C"/>
    <w:rsid w:val="005849E5"/>
    <w:rsid w:val="00586EA2"/>
    <w:rsid w:val="00591B41"/>
    <w:rsid w:val="005964C9"/>
    <w:rsid w:val="005A535B"/>
    <w:rsid w:val="005A77B2"/>
    <w:rsid w:val="005A7B21"/>
    <w:rsid w:val="005B4B4C"/>
    <w:rsid w:val="005B78B7"/>
    <w:rsid w:val="005C2B39"/>
    <w:rsid w:val="005C50B5"/>
    <w:rsid w:val="005C598F"/>
    <w:rsid w:val="005D3224"/>
    <w:rsid w:val="005E0D50"/>
    <w:rsid w:val="005E128D"/>
    <w:rsid w:val="005E12CC"/>
    <w:rsid w:val="005E1385"/>
    <w:rsid w:val="005E47E8"/>
    <w:rsid w:val="005E4FE7"/>
    <w:rsid w:val="005E5EFE"/>
    <w:rsid w:val="005F13C4"/>
    <w:rsid w:val="005F17C7"/>
    <w:rsid w:val="005F1E56"/>
    <w:rsid w:val="005F2294"/>
    <w:rsid w:val="005F5444"/>
    <w:rsid w:val="005F6BAF"/>
    <w:rsid w:val="00604611"/>
    <w:rsid w:val="00606DC5"/>
    <w:rsid w:val="00607A20"/>
    <w:rsid w:val="006138F4"/>
    <w:rsid w:val="006155FE"/>
    <w:rsid w:val="006159B7"/>
    <w:rsid w:val="00616AB7"/>
    <w:rsid w:val="00623708"/>
    <w:rsid w:val="006256A8"/>
    <w:rsid w:val="006325F8"/>
    <w:rsid w:val="00633A60"/>
    <w:rsid w:val="00635F22"/>
    <w:rsid w:val="00637AC6"/>
    <w:rsid w:val="00643D2C"/>
    <w:rsid w:val="0064711F"/>
    <w:rsid w:val="00662581"/>
    <w:rsid w:val="00662CCD"/>
    <w:rsid w:val="00664CE2"/>
    <w:rsid w:val="0066725B"/>
    <w:rsid w:val="006724B5"/>
    <w:rsid w:val="00675769"/>
    <w:rsid w:val="006767C9"/>
    <w:rsid w:val="006809CA"/>
    <w:rsid w:val="00681070"/>
    <w:rsid w:val="00683E5F"/>
    <w:rsid w:val="00687C3F"/>
    <w:rsid w:val="00694B14"/>
    <w:rsid w:val="00695A0B"/>
    <w:rsid w:val="006963BF"/>
    <w:rsid w:val="006A1048"/>
    <w:rsid w:val="006A4269"/>
    <w:rsid w:val="006A6644"/>
    <w:rsid w:val="006B2073"/>
    <w:rsid w:val="006B5056"/>
    <w:rsid w:val="006B6339"/>
    <w:rsid w:val="006B77D9"/>
    <w:rsid w:val="006C17C1"/>
    <w:rsid w:val="006C41C3"/>
    <w:rsid w:val="006C6D24"/>
    <w:rsid w:val="006D04E6"/>
    <w:rsid w:val="006D3F7D"/>
    <w:rsid w:val="006E29D1"/>
    <w:rsid w:val="006E2DF4"/>
    <w:rsid w:val="006E4756"/>
    <w:rsid w:val="006E71F7"/>
    <w:rsid w:val="006F14EC"/>
    <w:rsid w:val="006F251B"/>
    <w:rsid w:val="006F3BA8"/>
    <w:rsid w:val="006F6C93"/>
    <w:rsid w:val="007000DF"/>
    <w:rsid w:val="00702ACB"/>
    <w:rsid w:val="007044C6"/>
    <w:rsid w:val="007054FD"/>
    <w:rsid w:val="0071176F"/>
    <w:rsid w:val="0071661D"/>
    <w:rsid w:val="007217F0"/>
    <w:rsid w:val="007220BA"/>
    <w:rsid w:val="00723257"/>
    <w:rsid w:val="007235D8"/>
    <w:rsid w:val="00725F4E"/>
    <w:rsid w:val="007268D9"/>
    <w:rsid w:val="00732927"/>
    <w:rsid w:val="0073309E"/>
    <w:rsid w:val="007370DB"/>
    <w:rsid w:val="00741EFE"/>
    <w:rsid w:val="007426DE"/>
    <w:rsid w:val="007462CC"/>
    <w:rsid w:val="00750B88"/>
    <w:rsid w:val="00753526"/>
    <w:rsid w:val="00756372"/>
    <w:rsid w:val="00757BD5"/>
    <w:rsid w:val="00760626"/>
    <w:rsid w:val="00764AF5"/>
    <w:rsid w:val="007656A4"/>
    <w:rsid w:val="007674BA"/>
    <w:rsid w:val="007712A1"/>
    <w:rsid w:val="00771F8A"/>
    <w:rsid w:val="007757B6"/>
    <w:rsid w:val="007765F8"/>
    <w:rsid w:val="00780621"/>
    <w:rsid w:val="007810CD"/>
    <w:rsid w:val="007849ED"/>
    <w:rsid w:val="00784E72"/>
    <w:rsid w:val="0078590E"/>
    <w:rsid w:val="00786C27"/>
    <w:rsid w:val="00787772"/>
    <w:rsid w:val="00791307"/>
    <w:rsid w:val="00795D36"/>
    <w:rsid w:val="007A0BCB"/>
    <w:rsid w:val="007B0213"/>
    <w:rsid w:val="007B7363"/>
    <w:rsid w:val="007B7445"/>
    <w:rsid w:val="007C0003"/>
    <w:rsid w:val="007C37DF"/>
    <w:rsid w:val="007C3CB7"/>
    <w:rsid w:val="007C59A0"/>
    <w:rsid w:val="007C7BCE"/>
    <w:rsid w:val="007E23BB"/>
    <w:rsid w:val="007E65D1"/>
    <w:rsid w:val="007F0248"/>
    <w:rsid w:val="007F0F22"/>
    <w:rsid w:val="007F1689"/>
    <w:rsid w:val="007F3F3E"/>
    <w:rsid w:val="007F4053"/>
    <w:rsid w:val="00800E12"/>
    <w:rsid w:val="00802088"/>
    <w:rsid w:val="0080297F"/>
    <w:rsid w:val="0081057E"/>
    <w:rsid w:val="0081183E"/>
    <w:rsid w:val="00813AA5"/>
    <w:rsid w:val="00815531"/>
    <w:rsid w:val="008157E4"/>
    <w:rsid w:val="00815D14"/>
    <w:rsid w:val="00823960"/>
    <w:rsid w:val="00823B24"/>
    <w:rsid w:val="0082402A"/>
    <w:rsid w:val="00830D13"/>
    <w:rsid w:val="00830FA9"/>
    <w:rsid w:val="008501A8"/>
    <w:rsid w:val="008517B2"/>
    <w:rsid w:val="00856A42"/>
    <w:rsid w:val="00860A25"/>
    <w:rsid w:val="00862B81"/>
    <w:rsid w:val="00864382"/>
    <w:rsid w:val="00866F67"/>
    <w:rsid w:val="0087175C"/>
    <w:rsid w:val="0087209D"/>
    <w:rsid w:val="00875D81"/>
    <w:rsid w:val="00876D64"/>
    <w:rsid w:val="00877011"/>
    <w:rsid w:val="0089520A"/>
    <w:rsid w:val="00895990"/>
    <w:rsid w:val="008A0223"/>
    <w:rsid w:val="008A19FE"/>
    <w:rsid w:val="008A3623"/>
    <w:rsid w:val="008A47C4"/>
    <w:rsid w:val="008A624A"/>
    <w:rsid w:val="008B060D"/>
    <w:rsid w:val="008B4E76"/>
    <w:rsid w:val="008B524B"/>
    <w:rsid w:val="008B5565"/>
    <w:rsid w:val="008C4C1D"/>
    <w:rsid w:val="008D1801"/>
    <w:rsid w:val="008D65D3"/>
    <w:rsid w:val="008E092E"/>
    <w:rsid w:val="008E0DB1"/>
    <w:rsid w:val="008F1FA9"/>
    <w:rsid w:val="008F31E4"/>
    <w:rsid w:val="008F5962"/>
    <w:rsid w:val="008F5AD7"/>
    <w:rsid w:val="008F5F5A"/>
    <w:rsid w:val="008F739E"/>
    <w:rsid w:val="009022CA"/>
    <w:rsid w:val="00903BC8"/>
    <w:rsid w:val="00904689"/>
    <w:rsid w:val="00905423"/>
    <w:rsid w:val="00910D87"/>
    <w:rsid w:val="00912CD3"/>
    <w:rsid w:val="00912E84"/>
    <w:rsid w:val="009131B7"/>
    <w:rsid w:val="009135ED"/>
    <w:rsid w:val="00917661"/>
    <w:rsid w:val="00922F61"/>
    <w:rsid w:val="00924587"/>
    <w:rsid w:val="00924864"/>
    <w:rsid w:val="00925A13"/>
    <w:rsid w:val="009264C7"/>
    <w:rsid w:val="009316EF"/>
    <w:rsid w:val="009340F6"/>
    <w:rsid w:val="009376A2"/>
    <w:rsid w:val="009404A7"/>
    <w:rsid w:val="0094109E"/>
    <w:rsid w:val="009418A0"/>
    <w:rsid w:val="00945E18"/>
    <w:rsid w:val="00956C28"/>
    <w:rsid w:val="0095713A"/>
    <w:rsid w:val="00964B67"/>
    <w:rsid w:val="009658DA"/>
    <w:rsid w:val="00970F7E"/>
    <w:rsid w:val="00975955"/>
    <w:rsid w:val="00986302"/>
    <w:rsid w:val="00987843"/>
    <w:rsid w:val="00993207"/>
    <w:rsid w:val="009940B4"/>
    <w:rsid w:val="009A2996"/>
    <w:rsid w:val="009B28BB"/>
    <w:rsid w:val="009B5D34"/>
    <w:rsid w:val="009B654E"/>
    <w:rsid w:val="009C7806"/>
    <w:rsid w:val="009D096F"/>
    <w:rsid w:val="009D149A"/>
    <w:rsid w:val="009D2AFA"/>
    <w:rsid w:val="009D4229"/>
    <w:rsid w:val="009D580F"/>
    <w:rsid w:val="009D5C5F"/>
    <w:rsid w:val="009D5F69"/>
    <w:rsid w:val="009D7085"/>
    <w:rsid w:val="009F42BD"/>
    <w:rsid w:val="009F4702"/>
    <w:rsid w:val="009F4D6E"/>
    <w:rsid w:val="00A0070A"/>
    <w:rsid w:val="00A00E64"/>
    <w:rsid w:val="00A0271F"/>
    <w:rsid w:val="00A03482"/>
    <w:rsid w:val="00A07436"/>
    <w:rsid w:val="00A123B2"/>
    <w:rsid w:val="00A13B1D"/>
    <w:rsid w:val="00A15733"/>
    <w:rsid w:val="00A15AB8"/>
    <w:rsid w:val="00A16DFA"/>
    <w:rsid w:val="00A22FB3"/>
    <w:rsid w:val="00A270C5"/>
    <w:rsid w:val="00A3296E"/>
    <w:rsid w:val="00A42424"/>
    <w:rsid w:val="00A4268A"/>
    <w:rsid w:val="00A50778"/>
    <w:rsid w:val="00A51533"/>
    <w:rsid w:val="00A54CC1"/>
    <w:rsid w:val="00A5519B"/>
    <w:rsid w:val="00A553C4"/>
    <w:rsid w:val="00A57C49"/>
    <w:rsid w:val="00A60848"/>
    <w:rsid w:val="00A60D7E"/>
    <w:rsid w:val="00A60DCE"/>
    <w:rsid w:val="00A613D4"/>
    <w:rsid w:val="00A61F52"/>
    <w:rsid w:val="00A62989"/>
    <w:rsid w:val="00A63CAC"/>
    <w:rsid w:val="00A64907"/>
    <w:rsid w:val="00A66A50"/>
    <w:rsid w:val="00A70650"/>
    <w:rsid w:val="00A7680F"/>
    <w:rsid w:val="00A8164E"/>
    <w:rsid w:val="00A81838"/>
    <w:rsid w:val="00A82B7F"/>
    <w:rsid w:val="00A83E8A"/>
    <w:rsid w:val="00A85CD1"/>
    <w:rsid w:val="00A86E67"/>
    <w:rsid w:val="00A9012F"/>
    <w:rsid w:val="00A90714"/>
    <w:rsid w:val="00A9466A"/>
    <w:rsid w:val="00A94B81"/>
    <w:rsid w:val="00AA190B"/>
    <w:rsid w:val="00AA28F8"/>
    <w:rsid w:val="00AA4F91"/>
    <w:rsid w:val="00AB168B"/>
    <w:rsid w:val="00AB557C"/>
    <w:rsid w:val="00AB5EB0"/>
    <w:rsid w:val="00AC2D68"/>
    <w:rsid w:val="00AC2E7E"/>
    <w:rsid w:val="00AC4549"/>
    <w:rsid w:val="00AC68C8"/>
    <w:rsid w:val="00AC6FEF"/>
    <w:rsid w:val="00AC73E7"/>
    <w:rsid w:val="00AD18F0"/>
    <w:rsid w:val="00AD5D04"/>
    <w:rsid w:val="00AE0430"/>
    <w:rsid w:val="00AE354B"/>
    <w:rsid w:val="00AE4DF4"/>
    <w:rsid w:val="00AE7A69"/>
    <w:rsid w:val="00AF0EDF"/>
    <w:rsid w:val="00AF3417"/>
    <w:rsid w:val="00AF41F4"/>
    <w:rsid w:val="00AF501C"/>
    <w:rsid w:val="00B03720"/>
    <w:rsid w:val="00B054F6"/>
    <w:rsid w:val="00B11EC9"/>
    <w:rsid w:val="00B1280E"/>
    <w:rsid w:val="00B12C66"/>
    <w:rsid w:val="00B15B49"/>
    <w:rsid w:val="00B16AF0"/>
    <w:rsid w:val="00B227E7"/>
    <w:rsid w:val="00B2525A"/>
    <w:rsid w:val="00B31B63"/>
    <w:rsid w:val="00B32CBF"/>
    <w:rsid w:val="00B33E3B"/>
    <w:rsid w:val="00B42ED4"/>
    <w:rsid w:val="00B43806"/>
    <w:rsid w:val="00B52A38"/>
    <w:rsid w:val="00B54641"/>
    <w:rsid w:val="00B555A1"/>
    <w:rsid w:val="00B62343"/>
    <w:rsid w:val="00B633A5"/>
    <w:rsid w:val="00B6471A"/>
    <w:rsid w:val="00B65883"/>
    <w:rsid w:val="00B675F4"/>
    <w:rsid w:val="00B709A4"/>
    <w:rsid w:val="00B722A0"/>
    <w:rsid w:val="00B77230"/>
    <w:rsid w:val="00B8623E"/>
    <w:rsid w:val="00B8651A"/>
    <w:rsid w:val="00B95033"/>
    <w:rsid w:val="00B96D31"/>
    <w:rsid w:val="00B9734E"/>
    <w:rsid w:val="00BA427F"/>
    <w:rsid w:val="00BB1292"/>
    <w:rsid w:val="00BB545C"/>
    <w:rsid w:val="00BB604F"/>
    <w:rsid w:val="00BB6824"/>
    <w:rsid w:val="00BB7460"/>
    <w:rsid w:val="00BC47C5"/>
    <w:rsid w:val="00BC48EE"/>
    <w:rsid w:val="00BC5118"/>
    <w:rsid w:val="00BC72B8"/>
    <w:rsid w:val="00BD0F92"/>
    <w:rsid w:val="00BD496C"/>
    <w:rsid w:val="00BD6893"/>
    <w:rsid w:val="00BD72EF"/>
    <w:rsid w:val="00BE3B2B"/>
    <w:rsid w:val="00BE5E17"/>
    <w:rsid w:val="00C07D2B"/>
    <w:rsid w:val="00C10E4F"/>
    <w:rsid w:val="00C10FD4"/>
    <w:rsid w:val="00C219BA"/>
    <w:rsid w:val="00C23974"/>
    <w:rsid w:val="00C24FAA"/>
    <w:rsid w:val="00C2671A"/>
    <w:rsid w:val="00C26B75"/>
    <w:rsid w:val="00C31B37"/>
    <w:rsid w:val="00C36079"/>
    <w:rsid w:val="00C4069B"/>
    <w:rsid w:val="00C433B0"/>
    <w:rsid w:val="00C5052D"/>
    <w:rsid w:val="00C525FC"/>
    <w:rsid w:val="00C526FA"/>
    <w:rsid w:val="00C52960"/>
    <w:rsid w:val="00C54484"/>
    <w:rsid w:val="00C57729"/>
    <w:rsid w:val="00C5774B"/>
    <w:rsid w:val="00C608D8"/>
    <w:rsid w:val="00C6152A"/>
    <w:rsid w:val="00C6307F"/>
    <w:rsid w:val="00C6589B"/>
    <w:rsid w:val="00C7001A"/>
    <w:rsid w:val="00C71289"/>
    <w:rsid w:val="00C73B8B"/>
    <w:rsid w:val="00C82CF9"/>
    <w:rsid w:val="00C861FB"/>
    <w:rsid w:val="00C86319"/>
    <w:rsid w:val="00C9528C"/>
    <w:rsid w:val="00C971DF"/>
    <w:rsid w:val="00CB0F61"/>
    <w:rsid w:val="00CB1FD2"/>
    <w:rsid w:val="00CB2DC8"/>
    <w:rsid w:val="00CB2E87"/>
    <w:rsid w:val="00CB4A38"/>
    <w:rsid w:val="00CB4EE7"/>
    <w:rsid w:val="00CB633C"/>
    <w:rsid w:val="00CC6BE3"/>
    <w:rsid w:val="00CC79C0"/>
    <w:rsid w:val="00CD065F"/>
    <w:rsid w:val="00CD0F4E"/>
    <w:rsid w:val="00CD1D33"/>
    <w:rsid w:val="00CD3BE6"/>
    <w:rsid w:val="00CD415C"/>
    <w:rsid w:val="00CD4358"/>
    <w:rsid w:val="00CD6309"/>
    <w:rsid w:val="00CE0690"/>
    <w:rsid w:val="00CE6E14"/>
    <w:rsid w:val="00CF081A"/>
    <w:rsid w:val="00CF232E"/>
    <w:rsid w:val="00D002EF"/>
    <w:rsid w:val="00D01423"/>
    <w:rsid w:val="00D0372B"/>
    <w:rsid w:val="00D0376F"/>
    <w:rsid w:val="00D07918"/>
    <w:rsid w:val="00D1312B"/>
    <w:rsid w:val="00D13827"/>
    <w:rsid w:val="00D239F1"/>
    <w:rsid w:val="00D2642F"/>
    <w:rsid w:val="00D30894"/>
    <w:rsid w:val="00D3268F"/>
    <w:rsid w:val="00D33972"/>
    <w:rsid w:val="00D3426B"/>
    <w:rsid w:val="00D50DA9"/>
    <w:rsid w:val="00D541BF"/>
    <w:rsid w:val="00D5734A"/>
    <w:rsid w:val="00D663A6"/>
    <w:rsid w:val="00D66515"/>
    <w:rsid w:val="00D73575"/>
    <w:rsid w:val="00D80590"/>
    <w:rsid w:val="00D837F0"/>
    <w:rsid w:val="00D941C7"/>
    <w:rsid w:val="00D97572"/>
    <w:rsid w:val="00D975D7"/>
    <w:rsid w:val="00DA1801"/>
    <w:rsid w:val="00DA5A84"/>
    <w:rsid w:val="00DB015B"/>
    <w:rsid w:val="00DB56C9"/>
    <w:rsid w:val="00DC2220"/>
    <w:rsid w:val="00DC2F08"/>
    <w:rsid w:val="00DD544F"/>
    <w:rsid w:val="00DE3C83"/>
    <w:rsid w:val="00DE4EEB"/>
    <w:rsid w:val="00DE5F4F"/>
    <w:rsid w:val="00DE68E5"/>
    <w:rsid w:val="00DF1BC7"/>
    <w:rsid w:val="00E009FF"/>
    <w:rsid w:val="00E012A4"/>
    <w:rsid w:val="00E02372"/>
    <w:rsid w:val="00E02C5F"/>
    <w:rsid w:val="00E0475A"/>
    <w:rsid w:val="00E072A5"/>
    <w:rsid w:val="00E1176C"/>
    <w:rsid w:val="00E12B90"/>
    <w:rsid w:val="00E138AA"/>
    <w:rsid w:val="00E22D23"/>
    <w:rsid w:val="00E2594C"/>
    <w:rsid w:val="00E2644D"/>
    <w:rsid w:val="00E26647"/>
    <w:rsid w:val="00E27786"/>
    <w:rsid w:val="00E34BD5"/>
    <w:rsid w:val="00E35FC9"/>
    <w:rsid w:val="00E36A5C"/>
    <w:rsid w:val="00E47786"/>
    <w:rsid w:val="00E51DB5"/>
    <w:rsid w:val="00E5340C"/>
    <w:rsid w:val="00E5352B"/>
    <w:rsid w:val="00E54CAD"/>
    <w:rsid w:val="00E573F0"/>
    <w:rsid w:val="00E64E35"/>
    <w:rsid w:val="00E745F7"/>
    <w:rsid w:val="00E8197F"/>
    <w:rsid w:val="00E81AA3"/>
    <w:rsid w:val="00E85593"/>
    <w:rsid w:val="00E86458"/>
    <w:rsid w:val="00E916B4"/>
    <w:rsid w:val="00E92DD4"/>
    <w:rsid w:val="00E92FF4"/>
    <w:rsid w:val="00E93FAF"/>
    <w:rsid w:val="00E962D0"/>
    <w:rsid w:val="00EA0338"/>
    <w:rsid w:val="00EA1B36"/>
    <w:rsid w:val="00EA2FE6"/>
    <w:rsid w:val="00EA3D5D"/>
    <w:rsid w:val="00EA4184"/>
    <w:rsid w:val="00EA718D"/>
    <w:rsid w:val="00EA7BA7"/>
    <w:rsid w:val="00EB3743"/>
    <w:rsid w:val="00EB57D6"/>
    <w:rsid w:val="00EC19A2"/>
    <w:rsid w:val="00EC3A58"/>
    <w:rsid w:val="00EC53AD"/>
    <w:rsid w:val="00EE2034"/>
    <w:rsid w:val="00EE39FB"/>
    <w:rsid w:val="00EF013A"/>
    <w:rsid w:val="00EF0E29"/>
    <w:rsid w:val="00EF11B4"/>
    <w:rsid w:val="00EF13CA"/>
    <w:rsid w:val="00EF65AC"/>
    <w:rsid w:val="00EF6A2B"/>
    <w:rsid w:val="00F04A04"/>
    <w:rsid w:val="00F11C33"/>
    <w:rsid w:val="00F11F7E"/>
    <w:rsid w:val="00F12FE4"/>
    <w:rsid w:val="00F14A51"/>
    <w:rsid w:val="00F16BA8"/>
    <w:rsid w:val="00F16C02"/>
    <w:rsid w:val="00F2122E"/>
    <w:rsid w:val="00F41C4B"/>
    <w:rsid w:val="00F50331"/>
    <w:rsid w:val="00F5369D"/>
    <w:rsid w:val="00F54FA1"/>
    <w:rsid w:val="00F62B18"/>
    <w:rsid w:val="00F62E05"/>
    <w:rsid w:val="00F6647D"/>
    <w:rsid w:val="00F72B05"/>
    <w:rsid w:val="00F80B19"/>
    <w:rsid w:val="00F8332F"/>
    <w:rsid w:val="00F8528D"/>
    <w:rsid w:val="00F8540A"/>
    <w:rsid w:val="00F85510"/>
    <w:rsid w:val="00F921A5"/>
    <w:rsid w:val="00F95436"/>
    <w:rsid w:val="00FA0AA3"/>
    <w:rsid w:val="00FA17A8"/>
    <w:rsid w:val="00FA3EB7"/>
    <w:rsid w:val="00FA6BAF"/>
    <w:rsid w:val="00FA6E3D"/>
    <w:rsid w:val="00FB1F21"/>
    <w:rsid w:val="00FB257A"/>
    <w:rsid w:val="00FB3440"/>
    <w:rsid w:val="00FB7C06"/>
    <w:rsid w:val="00FC6B2F"/>
    <w:rsid w:val="00FC74B0"/>
    <w:rsid w:val="00FD1E2D"/>
    <w:rsid w:val="00FD2D86"/>
    <w:rsid w:val="00FD4C4F"/>
    <w:rsid w:val="00FD5277"/>
    <w:rsid w:val="00FE0576"/>
    <w:rsid w:val="00FE25F3"/>
    <w:rsid w:val="00FF4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6FB32"/>
  <w15:chartTrackingRefBased/>
  <w15:docId w15:val="{F47315B7-531B-3749-9732-07390DD0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6"/>
    <w:pPr>
      <w:spacing w:line="360" w:lineRule="auto"/>
    </w:pPr>
    <w:rPr>
      <w:rFonts w:ascii="Arial" w:eastAsia="Times New Roman" w:hAnsi="Arial" w:cs="Times New Roman"/>
      <w:sz w:val="22"/>
      <w:lang w:eastAsia="en-GB"/>
    </w:rPr>
  </w:style>
  <w:style w:type="paragraph" w:styleId="Heading1">
    <w:name w:val="heading 1"/>
    <w:basedOn w:val="Normal"/>
    <w:next w:val="Normal"/>
    <w:link w:val="Heading1Char"/>
    <w:uiPriority w:val="9"/>
    <w:qFormat/>
    <w:rsid w:val="00AC68C8"/>
    <w:pPr>
      <w:keepNext/>
      <w:keepLines/>
      <w:spacing w:before="240"/>
      <w:outlineLvl w:val="0"/>
    </w:pPr>
    <w:rPr>
      <w:rFonts w:asciiTheme="majorHAnsi" w:eastAsiaTheme="majorEastAsia" w:hAnsiTheme="majorHAnsi" w:cs="Times New Roman (Headings CS)"/>
      <w:b/>
      <w:smallCaps/>
      <w:sz w:val="32"/>
      <w:szCs w:val="32"/>
      <w:lang w:eastAsia="en-US"/>
    </w:rPr>
  </w:style>
  <w:style w:type="paragraph" w:styleId="Heading2">
    <w:name w:val="heading 2"/>
    <w:basedOn w:val="Normal"/>
    <w:next w:val="Normal"/>
    <w:link w:val="Heading2Char"/>
    <w:uiPriority w:val="9"/>
    <w:unhideWhenUsed/>
    <w:qFormat/>
    <w:rsid w:val="00B54641"/>
    <w:pPr>
      <w:keepNext/>
      <w:keepLines/>
      <w:spacing w:before="40"/>
      <w:outlineLvl w:val="1"/>
    </w:pPr>
    <w:rPr>
      <w:rFonts w:eastAsiaTheme="majorEastAsia" w:cstheme="majorBidi"/>
      <w:b/>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C8"/>
    <w:rPr>
      <w:rFonts w:asciiTheme="majorHAnsi" w:eastAsiaTheme="majorEastAsia" w:hAnsiTheme="majorHAnsi" w:cs="Times New Roman (Headings CS)"/>
      <w:b/>
      <w:smallCaps/>
      <w:sz w:val="32"/>
      <w:szCs w:val="32"/>
    </w:rPr>
  </w:style>
  <w:style w:type="paragraph" w:customStyle="1" w:styleId="EndNoteBibliographyTitle">
    <w:name w:val="EndNote Bibliography Title"/>
    <w:basedOn w:val="Normal"/>
    <w:link w:val="EndNoteBibliographyTitleChar"/>
    <w:rsid w:val="00912E84"/>
    <w:pPr>
      <w:jc w:val="center"/>
    </w:pPr>
    <w:rPr>
      <w:rFonts w:ascii="Calibri" w:eastAsiaTheme="minorHAnsi" w:hAnsi="Calibri" w:cs="Calibri"/>
      <w:sz w:val="24"/>
      <w:lang w:val="en-US" w:eastAsia="en-US"/>
    </w:rPr>
  </w:style>
  <w:style w:type="character" w:customStyle="1" w:styleId="EndNoteBibliographyTitleChar">
    <w:name w:val="EndNote Bibliography Title Char"/>
    <w:basedOn w:val="DefaultParagraphFont"/>
    <w:link w:val="EndNoteBibliographyTitle"/>
    <w:rsid w:val="00912E84"/>
    <w:rPr>
      <w:rFonts w:ascii="Calibri" w:hAnsi="Calibri" w:cs="Calibri"/>
      <w:lang w:val="en-US"/>
    </w:rPr>
  </w:style>
  <w:style w:type="paragraph" w:customStyle="1" w:styleId="EndNoteBibliography">
    <w:name w:val="EndNote Bibliography"/>
    <w:basedOn w:val="Normal"/>
    <w:link w:val="EndNoteBibliographyChar"/>
    <w:rsid w:val="00912E84"/>
    <w:pPr>
      <w:spacing w:line="240" w:lineRule="auto"/>
    </w:pPr>
    <w:rPr>
      <w:rFonts w:ascii="Calibri" w:eastAsiaTheme="minorHAnsi" w:hAnsi="Calibri" w:cs="Calibri"/>
      <w:sz w:val="24"/>
      <w:lang w:val="en-US" w:eastAsia="en-US"/>
    </w:rPr>
  </w:style>
  <w:style w:type="character" w:customStyle="1" w:styleId="EndNoteBibliographyChar">
    <w:name w:val="EndNote Bibliography Char"/>
    <w:basedOn w:val="DefaultParagraphFont"/>
    <w:link w:val="EndNoteBibliography"/>
    <w:rsid w:val="00912E84"/>
    <w:rPr>
      <w:rFonts w:ascii="Calibri" w:hAnsi="Calibri" w:cs="Calibri"/>
      <w:lang w:val="en-US"/>
    </w:rPr>
  </w:style>
  <w:style w:type="character" w:styleId="Hyperlink">
    <w:name w:val="Hyperlink"/>
    <w:basedOn w:val="DefaultParagraphFont"/>
    <w:uiPriority w:val="99"/>
    <w:unhideWhenUsed/>
    <w:rsid w:val="0013619E"/>
    <w:rPr>
      <w:color w:val="0563C1" w:themeColor="hyperlink"/>
      <w:u w:val="single"/>
    </w:rPr>
  </w:style>
  <w:style w:type="character" w:styleId="UnresolvedMention">
    <w:name w:val="Unresolved Mention"/>
    <w:basedOn w:val="DefaultParagraphFont"/>
    <w:uiPriority w:val="99"/>
    <w:semiHidden/>
    <w:unhideWhenUsed/>
    <w:rsid w:val="0013619E"/>
    <w:rPr>
      <w:color w:val="605E5C"/>
      <w:shd w:val="clear" w:color="auto" w:fill="E1DFDD"/>
    </w:rPr>
  </w:style>
  <w:style w:type="paragraph" w:styleId="Caption">
    <w:name w:val="caption"/>
    <w:basedOn w:val="Normal"/>
    <w:next w:val="Normal"/>
    <w:uiPriority w:val="35"/>
    <w:unhideWhenUsed/>
    <w:qFormat/>
    <w:rsid w:val="0013619E"/>
    <w:pPr>
      <w:spacing w:after="200"/>
    </w:pPr>
    <w:rPr>
      <w:rFonts w:asciiTheme="minorHAnsi" w:eastAsiaTheme="minorHAnsi" w:hAnsiTheme="minorHAnsi" w:cstheme="minorBidi"/>
      <w:i/>
      <w:iCs/>
      <w:color w:val="44546A" w:themeColor="text2"/>
      <w:sz w:val="18"/>
      <w:szCs w:val="18"/>
      <w:lang w:eastAsia="en-US"/>
    </w:rPr>
  </w:style>
  <w:style w:type="paragraph" w:styleId="ListParagraph">
    <w:name w:val="List Paragraph"/>
    <w:basedOn w:val="Normal"/>
    <w:link w:val="ListParagraphChar"/>
    <w:uiPriority w:val="34"/>
    <w:qFormat/>
    <w:rsid w:val="00FF444B"/>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0B55E4"/>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0B55E4"/>
    <w:rPr>
      <w:rFonts w:ascii="Times New Roman" w:hAnsi="Times New Roman" w:cs="Times New Roman"/>
      <w:sz w:val="18"/>
      <w:szCs w:val="18"/>
    </w:rPr>
  </w:style>
  <w:style w:type="paragraph" w:styleId="NormalWeb">
    <w:name w:val="Normal (Web)"/>
    <w:basedOn w:val="Normal"/>
    <w:uiPriority w:val="99"/>
    <w:unhideWhenUsed/>
    <w:rsid w:val="000B55E4"/>
    <w:pPr>
      <w:spacing w:before="100" w:beforeAutospacing="1" w:after="100" w:afterAutospacing="1"/>
    </w:pPr>
  </w:style>
  <w:style w:type="paragraph" w:styleId="FootnoteText">
    <w:name w:val="footnote text"/>
    <w:basedOn w:val="Normal"/>
    <w:link w:val="FootnoteTextChar"/>
    <w:uiPriority w:val="99"/>
    <w:semiHidden/>
    <w:unhideWhenUsed/>
    <w:rsid w:val="00AC68C8"/>
    <w:rPr>
      <w:rFonts w:eastAsia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AC68C8"/>
    <w:rPr>
      <w:rFonts w:ascii="Arial" w:hAnsi="Arial"/>
      <w:sz w:val="20"/>
      <w:szCs w:val="20"/>
      <w:lang w:val="en-US"/>
    </w:rPr>
  </w:style>
  <w:style w:type="character" w:styleId="FootnoteReference">
    <w:name w:val="footnote reference"/>
    <w:basedOn w:val="DefaultParagraphFont"/>
    <w:uiPriority w:val="99"/>
    <w:semiHidden/>
    <w:unhideWhenUsed/>
    <w:rsid w:val="00AC68C8"/>
    <w:rPr>
      <w:vertAlign w:val="superscript"/>
    </w:rPr>
  </w:style>
  <w:style w:type="character" w:styleId="CommentReference">
    <w:name w:val="annotation reference"/>
    <w:basedOn w:val="DefaultParagraphFont"/>
    <w:uiPriority w:val="99"/>
    <w:semiHidden/>
    <w:unhideWhenUsed/>
    <w:rsid w:val="00AC68C8"/>
    <w:rPr>
      <w:sz w:val="16"/>
      <w:szCs w:val="16"/>
    </w:rPr>
  </w:style>
  <w:style w:type="paragraph" w:styleId="CommentText">
    <w:name w:val="annotation text"/>
    <w:basedOn w:val="Normal"/>
    <w:link w:val="CommentTextChar"/>
    <w:uiPriority w:val="99"/>
    <w:semiHidden/>
    <w:unhideWhenUsed/>
    <w:rsid w:val="00AC68C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AC68C8"/>
    <w:rPr>
      <w:sz w:val="20"/>
      <w:szCs w:val="20"/>
    </w:rPr>
  </w:style>
  <w:style w:type="paragraph" w:styleId="CommentSubject">
    <w:name w:val="annotation subject"/>
    <w:basedOn w:val="CommentText"/>
    <w:next w:val="CommentText"/>
    <w:link w:val="CommentSubjectChar"/>
    <w:uiPriority w:val="99"/>
    <w:semiHidden/>
    <w:unhideWhenUsed/>
    <w:rsid w:val="00AC68C8"/>
    <w:rPr>
      <w:b/>
      <w:bCs/>
    </w:rPr>
  </w:style>
  <w:style w:type="character" w:customStyle="1" w:styleId="CommentSubjectChar">
    <w:name w:val="Comment Subject Char"/>
    <w:basedOn w:val="CommentTextChar"/>
    <w:link w:val="CommentSubject"/>
    <w:uiPriority w:val="99"/>
    <w:semiHidden/>
    <w:rsid w:val="00AC68C8"/>
    <w:rPr>
      <w:b/>
      <w:bCs/>
      <w:sz w:val="20"/>
      <w:szCs w:val="20"/>
    </w:rPr>
  </w:style>
  <w:style w:type="character" w:customStyle="1" w:styleId="Heading2Char">
    <w:name w:val="Heading 2 Char"/>
    <w:basedOn w:val="DefaultParagraphFont"/>
    <w:link w:val="Heading2"/>
    <w:uiPriority w:val="9"/>
    <w:rsid w:val="00B54641"/>
    <w:rPr>
      <w:rFonts w:ascii="Arial" w:eastAsiaTheme="majorEastAsia" w:hAnsi="Arial" w:cstheme="majorBidi"/>
      <w:b/>
      <w:sz w:val="22"/>
      <w:szCs w:val="26"/>
    </w:rPr>
  </w:style>
  <w:style w:type="character" w:styleId="Strong">
    <w:name w:val="Strong"/>
    <w:basedOn w:val="DefaultParagraphFont"/>
    <w:uiPriority w:val="22"/>
    <w:qFormat/>
    <w:rsid w:val="00F8528D"/>
    <w:rPr>
      <w:b/>
      <w:bCs/>
    </w:rPr>
  </w:style>
  <w:style w:type="paragraph" w:styleId="Header">
    <w:name w:val="header"/>
    <w:basedOn w:val="Normal"/>
    <w:link w:val="HeaderChar"/>
    <w:uiPriority w:val="99"/>
    <w:unhideWhenUsed/>
    <w:rsid w:val="00C219B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219BA"/>
    <w:rPr>
      <w:sz w:val="22"/>
    </w:rPr>
  </w:style>
  <w:style w:type="paragraph" w:styleId="Footer">
    <w:name w:val="footer"/>
    <w:basedOn w:val="Normal"/>
    <w:link w:val="FooterChar"/>
    <w:uiPriority w:val="99"/>
    <w:unhideWhenUsed/>
    <w:rsid w:val="00C219BA"/>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219BA"/>
    <w:rPr>
      <w:sz w:val="22"/>
    </w:rPr>
  </w:style>
  <w:style w:type="character" w:styleId="PageNumber">
    <w:name w:val="page number"/>
    <w:basedOn w:val="DefaultParagraphFont"/>
    <w:uiPriority w:val="99"/>
    <w:semiHidden/>
    <w:unhideWhenUsed/>
    <w:rsid w:val="00C219BA"/>
  </w:style>
  <w:style w:type="character" w:styleId="FollowedHyperlink">
    <w:name w:val="FollowedHyperlink"/>
    <w:basedOn w:val="DefaultParagraphFont"/>
    <w:uiPriority w:val="99"/>
    <w:semiHidden/>
    <w:unhideWhenUsed/>
    <w:rsid w:val="00637AC6"/>
    <w:rPr>
      <w:color w:val="954F72" w:themeColor="followedHyperlink"/>
      <w:u w:val="single"/>
    </w:rPr>
  </w:style>
  <w:style w:type="character" w:customStyle="1" w:styleId="pagecontents">
    <w:name w:val="pagecontents"/>
    <w:basedOn w:val="DefaultParagraphFont"/>
    <w:rsid w:val="00C07D2B"/>
  </w:style>
  <w:style w:type="character" w:customStyle="1" w:styleId="apple-converted-space">
    <w:name w:val="apple-converted-space"/>
    <w:basedOn w:val="DefaultParagraphFont"/>
    <w:rsid w:val="00452136"/>
  </w:style>
  <w:style w:type="paragraph" w:styleId="Revision">
    <w:name w:val="Revision"/>
    <w:hidden/>
    <w:uiPriority w:val="99"/>
    <w:semiHidden/>
    <w:rsid w:val="0073309E"/>
    <w:rPr>
      <w:rFonts w:ascii="Arial" w:eastAsia="Times New Roman" w:hAnsi="Arial" w:cs="Times New Roman"/>
      <w:sz w:val="22"/>
      <w:lang w:eastAsia="en-GB"/>
    </w:rPr>
  </w:style>
  <w:style w:type="character" w:styleId="EndnoteReference">
    <w:name w:val="endnote reference"/>
    <w:basedOn w:val="DefaultParagraphFont"/>
    <w:uiPriority w:val="99"/>
    <w:semiHidden/>
    <w:unhideWhenUsed/>
    <w:rsid w:val="00C10E4F"/>
    <w:rPr>
      <w:vertAlign w:val="superscript"/>
    </w:rPr>
  </w:style>
  <w:style w:type="table" w:styleId="TableGrid">
    <w:name w:val="Table Grid"/>
    <w:basedOn w:val="TableNormal"/>
    <w:uiPriority w:val="39"/>
    <w:rsid w:val="00573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7392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739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802088"/>
    <w:rPr>
      <w:sz w:val="22"/>
    </w:rPr>
  </w:style>
  <w:style w:type="character" w:customStyle="1" w:styleId="pl-e">
    <w:name w:val="pl-e"/>
    <w:basedOn w:val="DefaultParagraphFont"/>
    <w:rsid w:val="008D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1983">
      <w:bodyDiv w:val="1"/>
      <w:marLeft w:val="0"/>
      <w:marRight w:val="0"/>
      <w:marTop w:val="0"/>
      <w:marBottom w:val="0"/>
      <w:divBdr>
        <w:top w:val="none" w:sz="0" w:space="0" w:color="auto"/>
        <w:left w:val="none" w:sz="0" w:space="0" w:color="auto"/>
        <w:bottom w:val="none" w:sz="0" w:space="0" w:color="auto"/>
        <w:right w:val="none" w:sz="0" w:space="0" w:color="auto"/>
      </w:divBdr>
    </w:div>
    <w:div w:id="68426422">
      <w:bodyDiv w:val="1"/>
      <w:marLeft w:val="0"/>
      <w:marRight w:val="0"/>
      <w:marTop w:val="0"/>
      <w:marBottom w:val="0"/>
      <w:divBdr>
        <w:top w:val="none" w:sz="0" w:space="0" w:color="auto"/>
        <w:left w:val="none" w:sz="0" w:space="0" w:color="auto"/>
        <w:bottom w:val="none" w:sz="0" w:space="0" w:color="auto"/>
        <w:right w:val="none" w:sz="0" w:space="0" w:color="auto"/>
      </w:divBdr>
    </w:div>
    <w:div w:id="132408036">
      <w:bodyDiv w:val="1"/>
      <w:marLeft w:val="0"/>
      <w:marRight w:val="0"/>
      <w:marTop w:val="0"/>
      <w:marBottom w:val="0"/>
      <w:divBdr>
        <w:top w:val="none" w:sz="0" w:space="0" w:color="auto"/>
        <w:left w:val="none" w:sz="0" w:space="0" w:color="auto"/>
        <w:bottom w:val="none" w:sz="0" w:space="0" w:color="auto"/>
        <w:right w:val="none" w:sz="0" w:space="0" w:color="auto"/>
      </w:divBdr>
    </w:div>
    <w:div w:id="215433431">
      <w:bodyDiv w:val="1"/>
      <w:marLeft w:val="0"/>
      <w:marRight w:val="0"/>
      <w:marTop w:val="0"/>
      <w:marBottom w:val="0"/>
      <w:divBdr>
        <w:top w:val="none" w:sz="0" w:space="0" w:color="auto"/>
        <w:left w:val="none" w:sz="0" w:space="0" w:color="auto"/>
        <w:bottom w:val="none" w:sz="0" w:space="0" w:color="auto"/>
        <w:right w:val="none" w:sz="0" w:space="0" w:color="auto"/>
      </w:divBdr>
    </w:div>
    <w:div w:id="256864367">
      <w:bodyDiv w:val="1"/>
      <w:marLeft w:val="0"/>
      <w:marRight w:val="0"/>
      <w:marTop w:val="0"/>
      <w:marBottom w:val="0"/>
      <w:divBdr>
        <w:top w:val="none" w:sz="0" w:space="0" w:color="auto"/>
        <w:left w:val="none" w:sz="0" w:space="0" w:color="auto"/>
        <w:bottom w:val="none" w:sz="0" w:space="0" w:color="auto"/>
        <w:right w:val="none" w:sz="0" w:space="0" w:color="auto"/>
      </w:divBdr>
    </w:div>
    <w:div w:id="293289577">
      <w:bodyDiv w:val="1"/>
      <w:marLeft w:val="0"/>
      <w:marRight w:val="0"/>
      <w:marTop w:val="0"/>
      <w:marBottom w:val="0"/>
      <w:divBdr>
        <w:top w:val="none" w:sz="0" w:space="0" w:color="auto"/>
        <w:left w:val="none" w:sz="0" w:space="0" w:color="auto"/>
        <w:bottom w:val="none" w:sz="0" w:space="0" w:color="auto"/>
        <w:right w:val="none" w:sz="0" w:space="0" w:color="auto"/>
      </w:divBdr>
    </w:div>
    <w:div w:id="411782457">
      <w:bodyDiv w:val="1"/>
      <w:marLeft w:val="0"/>
      <w:marRight w:val="0"/>
      <w:marTop w:val="0"/>
      <w:marBottom w:val="0"/>
      <w:divBdr>
        <w:top w:val="none" w:sz="0" w:space="0" w:color="auto"/>
        <w:left w:val="none" w:sz="0" w:space="0" w:color="auto"/>
        <w:bottom w:val="none" w:sz="0" w:space="0" w:color="auto"/>
        <w:right w:val="none" w:sz="0" w:space="0" w:color="auto"/>
      </w:divBdr>
    </w:div>
    <w:div w:id="435442226">
      <w:bodyDiv w:val="1"/>
      <w:marLeft w:val="0"/>
      <w:marRight w:val="0"/>
      <w:marTop w:val="0"/>
      <w:marBottom w:val="0"/>
      <w:divBdr>
        <w:top w:val="none" w:sz="0" w:space="0" w:color="auto"/>
        <w:left w:val="none" w:sz="0" w:space="0" w:color="auto"/>
        <w:bottom w:val="none" w:sz="0" w:space="0" w:color="auto"/>
        <w:right w:val="none" w:sz="0" w:space="0" w:color="auto"/>
      </w:divBdr>
      <w:divsChild>
        <w:div w:id="1108964611">
          <w:marLeft w:val="360"/>
          <w:marRight w:val="0"/>
          <w:marTop w:val="200"/>
          <w:marBottom w:val="0"/>
          <w:divBdr>
            <w:top w:val="none" w:sz="0" w:space="0" w:color="auto"/>
            <w:left w:val="none" w:sz="0" w:space="0" w:color="auto"/>
            <w:bottom w:val="none" w:sz="0" w:space="0" w:color="auto"/>
            <w:right w:val="none" w:sz="0" w:space="0" w:color="auto"/>
          </w:divBdr>
        </w:div>
        <w:div w:id="1016923700">
          <w:marLeft w:val="360"/>
          <w:marRight w:val="0"/>
          <w:marTop w:val="200"/>
          <w:marBottom w:val="0"/>
          <w:divBdr>
            <w:top w:val="none" w:sz="0" w:space="0" w:color="auto"/>
            <w:left w:val="none" w:sz="0" w:space="0" w:color="auto"/>
            <w:bottom w:val="none" w:sz="0" w:space="0" w:color="auto"/>
            <w:right w:val="none" w:sz="0" w:space="0" w:color="auto"/>
          </w:divBdr>
        </w:div>
        <w:div w:id="1779371612">
          <w:marLeft w:val="360"/>
          <w:marRight w:val="0"/>
          <w:marTop w:val="200"/>
          <w:marBottom w:val="0"/>
          <w:divBdr>
            <w:top w:val="none" w:sz="0" w:space="0" w:color="auto"/>
            <w:left w:val="none" w:sz="0" w:space="0" w:color="auto"/>
            <w:bottom w:val="none" w:sz="0" w:space="0" w:color="auto"/>
            <w:right w:val="none" w:sz="0" w:space="0" w:color="auto"/>
          </w:divBdr>
        </w:div>
        <w:div w:id="1079714170">
          <w:marLeft w:val="360"/>
          <w:marRight w:val="0"/>
          <w:marTop w:val="200"/>
          <w:marBottom w:val="0"/>
          <w:divBdr>
            <w:top w:val="none" w:sz="0" w:space="0" w:color="auto"/>
            <w:left w:val="none" w:sz="0" w:space="0" w:color="auto"/>
            <w:bottom w:val="none" w:sz="0" w:space="0" w:color="auto"/>
            <w:right w:val="none" w:sz="0" w:space="0" w:color="auto"/>
          </w:divBdr>
        </w:div>
        <w:div w:id="83889123">
          <w:marLeft w:val="360"/>
          <w:marRight w:val="0"/>
          <w:marTop w:val="200"/>
          <w:marBottom w:val="0"/>
          <w:divBdr>
            <w:top w:val="none" w:sz="0" w:space="0" w:color="auto"/>
            <w:left w:val="none" w:sz="0" w:space="0" w:color="auto"/>
            <w:bottom w:val="none" w:sz="0" w:space="0" w:color="auto"/>
            <w:right w:val="none" w:sz="0" w:space="0" w:color="auto"/>
          </w:divBdr>
        </w:div>
      </w:divsChild>
    </w:div>
    <w:div w:id="448551287">
      <w:bodyDiv w:val="1"/>
      <w:marLeft w:val="0"/>
      <w:marRight w:val="0"/>
      <w:marTop w:val="0"/>
      <w:marBottom w:val="0"/>
      <w:divBdr>
        <w:top w:val="none" w:sz="0" w:space="0" w:color="auto"/>
        <w:left w:val="none" w:sz="0" w:space="0" w:color="auto"/>
        <w:bottom w:val="none" w:sz="0" w:space="0" w:color="auto"/>
        <w:right w:val="none" w:sz="0" w:space="0" w:color="auto"/>
      </w:divBdr>
    </w:div>
    <w:div w:id="513299995">
      <w:bodyDiv w:val="1"/>
      <w:marLeft w:val="0"/>
      <w:marRight w:val="0"/>
      <w:marTop w:val="0"/>
      <w:marBottom w:val="0"/>
      <w:divBdr>
        <w:top w:val="none" w:sz="0" w:space="0" w:color="auto"/>
        <w:left w:val="none" w:sz="0" w:space="0" w:color="auto"/>
        <w:bottom w:val="none" w:sz="0" w:space="0" w:color="auto"/>
        <w:right w:val="none" w:sz="0" w:space="0" w:color="auto"/>
      </w:divBdr>
    </w:div>
    <w:div w:id="554241794">
      <w:bodyDiv w:val="1"/>
      <w:marLeft w:val="0"/>
      <w:marRight w:val="0"/>
      <w:marTop w:val="0"/>
      <w:marBottom w:val="0"/>
      <w:divBdr>
        <w:top w:val="none" w:sz="0" w:space="0" w:color="auto"/>
        <w:left w:val="none" w:sz="0" w:space="0" w:color="auto"/>
        <w:bottom w:val="none" w:sz="0" w:space="0" w:color="auto"/>
        <w:right w:val="none" w:sz="0" w:space="0" w:color="auto"/>
      </w:divBdr>
    </w:div>
    <w:div w:id="739601801">
      <w:bodyDiv w:val="1"/>
      <w:marLeft w:val="0"/>
      <w:marRight w:val="0"/>
      <w:marTop w:val="0"/>
      <w:marBottom w:val="0"/>
      <w:divBdr>
        <w:top w:val="none" w:sz="0" w:space="0" w:color="auto"/>
        <w:left w:val="none" w:sz="0" w:space="0" w:color="auto"/>
        <w:bottom w:val="none" w:sz="0" w:space="0" w:color="auto"/>
        <w:right w:val="none" w:sz="0" w:space="0" w:color="auto"/>
      </w:divBdr>
    </w:div>
    <w:div w:id="764614198">
      <w:bodyDiv w:val="1"/>
      <w:marLeft w:val="0"/>
      <w:marRight w:val="0"/>
      <w:marTop w:val="0"/>
      <w:marBottom w:val="0"/>
      <w:divBdr>
        <w:top w:val="none" w:sz="0" w:space="0" w:color="auto"/>
        <w:left w:val="none" w:sz="0" w:space="0" w:color="auto"/>
        <w:bottom w:val="none" w:sz="0" w:space="0" w:color="auto"/>
        <w:right w:val="none" w:sz="0" w:space="0" w:color="auto"/>
      </w:divBdr>
    </w:div>
    <w:div w:id="838808723">
      <w:bodyDiv w:val="1"/>
      <w:marLeft w:val="0"/>
      <w:marRight w:val="0"/>
      <w:marTop w:val="0"/>
      <w:marBottom w:val="0"/>
      <w:divBdr>
        <w:top w:val="none" w:sz="0" w:space="0" w:color="auto"/>
        <w:left w:val="none" w:sz="0" w:space="0" w:color="auto"/>
        <w:bottom w:val="none" w:sz="0" w:space="0" w:color="auto"/>
        <w:right w:val="none" w:sz="0" w:space="0" w:color="auto"/>
      </w:divBdr>
    </w:div>
    <w:div w:id="949314347">
      <w:bodyDiv w:val="1"/>
      <w:marLeft w:val="0"/>
      <w:marRight w:val="0"/>
      <w:marTop w:val="0"/>
      <w:marBottom w:val="0"/>
      <w:divBdr>
        <w:top w:val="none" w:sz="0" w:space="0" w:color="auto"/>
        <w:left w:val="none" w:sz="0" w:space="0" w:color="auto"/>
        <w:bottom w:val="none" w:sz="0" w:space="0" w:color="auto"/>
        <w:right w:val="none" w:sz="0" w:space="0" w:color="auto"/>
      </w:divBdr>
    </w:div>
    <w:div w:id="958757845">
      <w:bodyDiv w:val="1"/>
      <w:marLeft w:val="0"/>
      <w:marRight w:val="0"/>
      <w:marTop w:val="0"/>
      <w:marBottom w:val="0"/>
      <w:divBdr>
        <w:top w:val="none" w:sz="0" w:space="0" w:color="auto"/>
        <w:left w:val="none" w:sz="0" w:space="0" w:color="auto"/>
        <w:bottom w:val="none" w:sz="0" w:space="0" w:color="auto"/>
        <w:right w:val="none" w:sz="0" w:space="0" w:color="auto"/>
      </w:divBdr>
    </w:div>
    <w:div w:id="1060789099">
      <w:bodyDiv w:val="1"/>
      <w:marLeft w:val="0"/>
      <w:marRight w:val="0"/>
      <w:marTop w:val="0"/>
      <w:marBottom w:val="0"/>
      <w:divBdr>
        <w:top w:val="none" w:sz="0" w:space="0" w:color="auto"/>
        <w:left w:val="none" w:sz="0" w:space="0" w:color="auto"/>
        <w:bottom w:val="none" w:sz="0" w:space="0" w:color="auto"/>
        <w:right w:val="none" w:sz="0" w:space="0" w:color="auto"/>
      </w:divBdr>
    </w:div>
    <w:div w:id="1139617892">
      <w:bodyDiv w:val="1"/>
      <w:marLeft w:val="0"/>
      <w:marRight w:val="0"/>
      <w:marTop w:val="0"/>
      <w:marBottom w:val="0"/>
      <w:divBdr>
        <w:top w:val="none" w:sz="0" w:space="0" w:color="auto"/>
        <w:left w:val="none" w:sz="0" w:space="0" w:color="auto"/>
        <w:bottom w:val="none" w:sz="0" w:space="0" w:color="auto"/>
        <w:right w:val="none" w:sz="0" w:space="0" w:color="auto"/>
      </w:divBdr>
    </w:div>
    <w:div w:id="1223297340">
      <w:bodyDiv w:val="1"/>
      <w:marLeft w:val="0"/>
      <w:marRight w:val="0"/>
      <w:marTop w:val="0"/>
      <w:marBottom w:val="0"/>
      <w:divBdr>
        <w:top w:val="none" w:sz="0" w:space="0" w:color="auto"/>
        <w:left w:val="none" w:sz="0" w:space="0" w:color="auto"/>
        <w:bottom w:val="none" w:sz="0" w:space="0" w:color="auto"/>
        <w:right w:val="none" w:sz="0" w:space="0" w:color="auto"/>
      </w:divBdr>
    </w:div>
    <w:div w:id="1315572088">
      <w:bodyDiv w:val="1"/>
      <w:marLeft w:val="0"/>
      <w:marRight w:val="0"/>
      <w:marTop w:val="0"/>
      <w:marBottom w:val="0"/>
      <w:divBdr>
        <w:top w:val="none" w:sz="0" w:space="0" w:color="auto"/>
        <w:left w:val="none" w:sz="0" w:space="0" w:color="auto"/>
        <w:bottom w:val="none" w:sz="0" w:space="0" w:color="auto"/>
        <w:right w:val="none" w:sz="0" w:space="0" w:color="auto"/>
      </w:divBdr>
    </w:div>
    <w:div w:id="1319652413">
      <w:bodyDiv w:val="1"/>
      <w:marLeft w:val="0"/>
      <w:marRight w:val="0"/>
      <w:marTop w:val="0"/>
      <w:marBottom w:val="0"/>
      <w:divBdr>
        <w:top w:val="none" w:sz="0" w:space="0" w:color="auto"/>
        <w:left w:val="none" w:sz="0" w:space="0" w:color="auto"/>
        <w:bottom w:val="none" w:sz="0" w:space="0" w:color="auto"/>
        <w:right w:val="none" w:sz="0" w:space="0" w:color="auto"/>
      </w:divBdr>
    </w:div>
    <w:div w:id="1325355618">
      <w:bodyDiv w:val="1"/>
      <w:marLeft w:val="0"/>
      <w:marRight w:val="0"/>
      <w:marTop w:val="0"/>
      <w:marBottom w:val="0"/>
      <w:divBdr>
        <w:top w:val="none" w:sz="0" w:space="0" w:color="auto"/>
        <w:left w:val="none" w:sz="0" w:space="0" w:color="auto"/>
        <w:bottom w:val="none" w:sz="0" w:space="0" w:color="auto"/>
        <w:right w:val="none" w:sz="0" w:space="0" w:color="auto"/>
      </w:divBdr>
    </w:div>
    <w:div w:id="1445735448">
      <w:bodyDiv w:val="1"/>
      <w:marLeft w:val="0"/>
      <w:marRight w:val="0"/>
      <w:marTop w:val="0"/>
      <w:marBottom w:val="0"/>
      <w:divBdr>
        <w:top w:val="none" w:sz="0" w:space="0" w:color="auto"/>
        <w:left w:val="none" w:sz="0" w:space="0" w:color="auto"/>
        <w:bottom w:val="none" w:sz="0" w:space="0" w:color="auto"/>
        <w:right w:val="none" w:sz="0" w:space="0" w:color="auto"/>
      </w:divBdr>
    </w:div>
    <w:div w:id="1501457820">
      <w:bodyDiv w:val="1"/>
      <w:marLeft w:val="0"/>
      <w:marRight w:val="0"/>
      <w:marTop w:val="0"/>
      <w:marBottom w:val="0"/>
      <w:divBdr>
        <w:top w:val="none" w:sz="0" w:space="0" w:color="auto"/>
        <w:left w:val="none" w:sz="0" w:space="0" w:color="auto"/>
        <w:bottom w:val="none" w:sz="0" w:space="0" w:color="auto"/>
        <w:right w:val="none" w:sz="0" w:space="0" w:color="auto"/>
      </w:divBdr>
    </w:div>
    <w:div w:id="1510676186">
      <w:bodyDiv w:val="1"/>
      <w:marLeft w:val="0"/>
      <w:marRight w:val="0"/>
      <w:marTop w:val="0"/>
      <w:marBottom w:val="0"/>
      <w:divBdr>
        <w:top w:val="none" w:sz="0" w:space="0" w:color="auto"/>
        <w:left w:val="none" w:sz="0" w:space="0" w:color="auto"/>
        <w:bottom w:val="none" w:sz="0" w:space="0" w:color="auto"/>
        <w:right w:val="none" w:sz="0" w:space="0" w:color="auto"/>
      </w:divBdr>
    </w:div>
    <w:div w:id="1581990109">
      <w:bodyDiv w:val="1"/>
      <w:marLeft w:val="0"/>
      <w:marRight w:val="0"/>
      <w:marTop w:val="0"/>
      <w:marBottom w:val="0"/>
      <w:divBdr>
        <w:top w:val="none" w:sz="0" w:space="0" w:color="auto"/>
        <w:left w:val="none" w:sz="0" w:space="0" w:color="auto"/>
        <w:bottom w:val="none" w:sz="0" w:space="0" w:color="auto"/>
        <w:right w:val="none" w:sz="0" w:space="0" w:color="auto"/>
      </w:divBdr>
    </w:div>
    <w:div w:id="1595623419">
      <w:bodyDiv w:val="1"/>
      <w:marLeft w:val="0"/>
      <w:marRight w:val="0"/>
      <w:marTop w:val="0"/>
      <w:marBottom w:val="0"/>
      <w:divBdr>
        <w:top w:val="none" w:sz="0" w:space="0" w:color="auto"/>
        <w:left w:val="none" w:sz="0" w:space="0" w:color="auto"/>
        <w:bottom w:val="none" w:sz="0" w:space="0" w:color="auto"/>
        <w:right w:val="none" w:sz="0" w:space="0" w:color="auto"/>
      </w:divBdr>
    </w:div>
    <w:div w:id="1613589261">
      <w:bodyDiv w:val="1"/>
      <w:marLeft w:val="0"/>
      <w:marRight w:val="0"/>
      <w:marTop w:val="0"/>
      <w:marBottom w:val="0"/>
      <w:divBdr>
        <w:top w:val="none" w:sz="0" w:space="0" w:color="auto"/>
        <w:left w:val="none" w:sz="0" w:space="0" w:color="auto"/>
        <w:bottom w:val="none" w:sz="0" w:space="0" w:color="auto"/>
        <w:right w:val="none" w:sz="0" w:space="0" w:color="auto"/>
      </w:divBdr>
    </w:div>
    <w:div w:id="1680767447">
      <w:bodyDiv w:val="1"/>
      <w:marLeft w:val="0"/>
      <w:marRight w:val="0"/>
      <w:marTop w:val="0"/>
      <w:marBottom w:val="0"/>
      <w:divBdr>
        <w:top w:val="none" w:sz="0" w:space="0" w:color="auto"/>
        <w:left w:val="none" w:sz="0" w:space="0" w:color="auto"/>
        <w:bottom w:val="none" w:sz="0" w:space="0" w:color="auto"/>
        <w:right w:val="none" w:sz="0" w:space="0" w:color="auto"/>
      </w:divBdr>
    </w:div>
    <w:div w:id="1704283261">
      <w:bodyDiv w:val="1"/>
      <w:marLeft w:val="0"/>
      <w:marRight w:val="0"/>
      <w:marTop w:val="0"/>
      <w:marBottom w:val="0"/>
      <w:divBdr>
        <w:top w:val="none" w:sz="0" w:space="0" w:color="auto"/>
        <w:left w:val="none" w:sz="0" w:space="0" w:color="auto"/>
        <w:bottom w:val="none" w:sz="0" w:space="0" w:color="auto"/>
        <w:right w:val="none" w:sz="0" w:space="0" w:color="auto"/>
      </w:divBdr>
    </w:div>
    <w:div w:id="1736273755">
      <w:bodyDiv w:val="1"/>
      <w:marLeft w:val="0"/>
      <w:marRight w:val="0"/>
      <w:marTop w:val="0"/>
      <w:marBottom w:val="0"/>
      <w:divBdr>
        <w:top w:val="none" w:sz="0" w:space="0" w:color="auto"/>
        <w:left w:val="none" w:sz="0" w:space="0" w:color="auto"/>
        <w:bottom w:val="none" w:sz="0" w:space="0" w:color="auto"/>
        <w:right w:val="none" w:sz="0" w:space="0" w:color="auto"/>
      </w:divBdr>
    </w:div>
    <w:div w:id="1853177305">
      <w:bodyDiv w:val="1"/>
      <w:marLeft w:val="0"/>
      <w:marRight w:val="0"/>
      <w:marTop w:val="0"/>
      <w:marBottom w:val="0"/>
      <w:divBdr>
        <w:top w:val="none" w:sz="0" w:space="0" w:color="auto"/>
        <w:left w:val="none" w:sz="0" w:space="0" w:color="auto"/>
        <w:bottom w:val="none" w:sz="0" w:space="0" w:color="auto"/>
        <w:right w:val="none" w:sz="0" w:space="0" w:color="auto"/>
      </w:divBdr>
    </w:div>
    <w:div w:id="1900750749">
      <w:bodyDiv w:val="1"/>
      <w:marLeft w:val="0"/>
      <w:marRight w:val="0"/>
      <w:marTop w:val="0"/>
      <w:marBottom w:val="0"/>
      <w:divBdr>
        <w:top w:val="none" w:sz="0" w:space="0" w:color="auto"/>
        <w:left w:val="none" w:sz="0" w:space="0" w:color="auto"/>
        <w:bottom w:val="none" w:sz="0" w:space="0" w:color="auto"/>
        <w:right w:val="none" w:sz="0" w:space="0" w:color="auto"/>
      </w:divBdr>
    </w:div>
    <w:div w:id="1914394896">
      <w:bodyDiv w:val="1"/>
      <w:marLeft w:val="0"/>
      <w:marRight w:val="0"/>
      <w:marTop w:val="0"/>
      <w:marBottom w:val="0"/>
      <w:divBdr>
        <w:top w:val="none" w:sz="0" w:space="0" w:color="auto"/>
        <w:left w:val="none" w:sz="0" w:space="0" w:color="auto"/>
        <w:bottom w:val="none" w:sz="0" w:space="0" w:color="auto"/>
        <w:right w:val="none" w:sz="0" w:space="0" w:color="auto"/>
      </w:divBdr>
    </w:div>
    <w:div w:id="1919630003">
      <w:bodyDiv w:val="1"/>
      <w:marLeft w:val="0"/>
      <w:marRight w:val="0"/>
      <w:marTop w:val="0"/>
      <w:marBottom w:val="0"/>
      <w:divBdr>
        <w:top w:val="none" w:sz="0" w:space="0" w:color="auto"/>
        <w:left w:val="none" w:sz="0" w:space="0" w:color="auto"/>
        <w:bottom w:val="none" w:sz="0" w:space="0" w:color="auto"/>
        <w:right w:val="none" w:sz="0" w:space="0" w:color="auto"/>
      </w:divBdr>
    </w:div>
    <w:div w:id="2028748309">
      <w:bodyDiv w:val="1"/>
      <w:marLeft w:val="0"/>
      <w:marRight w:val="0"/>
      <w:marTop w:val="0"/>
      <w:marBottom w:val="0"/>
      <w:divBdr>
        <w:top w:val="none" w:sz="0" w:space="0" w:color="auto"/>
        <w:left w:val="none" w:sz="0" w:space="0" w:color="auto"/>
        <w:bottom w:val="none" w:sz="0" w:space="0" w:color="auto"/>
        <w:right w:val="none" w:sz="0" w:space="0" w:color="auto"/>
      </w:divBdr>
    </w:div>
    <w:div w:id="20839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bmjopen.bmj.com/content/1/1/e000128" TargetMode="External"/><Relationship Id="rId2" Type="http://schemas.openxmlformats.org/officeDocument/2006/relationships/hyperlink" Target="https://www.mortality.org/Public/Docs/MethodsProtocol.pdf" TargetMode="External"/><Relationship Id="rId1" Type="http://schemas.openxmlformats.org/officeDocument/2006/relationships/hyperlink" Target="https://ec.europa.eu/eurostat/web/products-manuals-and-guidelines/-/KS-RA-13-028" TargetMode="External"/><Relationship Id="rId4" Type="http://schemas.openxmlformats.org/officeDocument/2006/relationships/hyperlink" Target="https://www.mortality.org/Public/Docs/MethodsProtocol.pdf"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hyperlink" Target="https://doi.org/10.1016/S0140-6736(09)61460-4" TargetMode="External"/><Relationship Id="rId39" Type="http://schemas.microsoft.com/office/2011/relationships/people" Target="people.xml"/><Relationship Id="rId21" Type="http://schemas.openxmlformats.org/officeDocument/2006/relationships/hyperlink" Target="https://www.cdc.gov/nchs/data/nvsr/nvsr68/nvsr68_07-508.pdf" TargetMode="External"/><Relationship Id="rId34" Type="http://schemas.openxmlformats.org/officeDocument/2006/relationships/header" Target="head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hyperlink" Target="https://www.ons.gov.uk/peoplepopulationandcommunity/birthsdeathsandmarriages/lifeexpectancies/bulletins/nationallifetablesunitedkingdom/2017to2019"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www.ons.gov.uk/peoplepopulationandcommunity/birthsdeathsandmarriages/deaths/articles/comparisonsofallcausemortalitybetweeneuropeancountriesandregions/januarytojune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ec.europa.eu/eurostat/web/products-manuals-and-guidelines/-/KS-RA-13-028" TargetMode="External"/><Relationship Id="rId32" Type="http://schemas.openxmlformats.org/officeDocument/2006/relationships/hyperlink" Target="https://doi.org/10.1016/j.ssmph.2016.10.001"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c.europa.eu/eurostat/documents/3859598/5926869/KS-RA-13-028-EN.PDF/e713fa79-1add-44e8-b23d-5e8fa09b3f8f" TargetMode="External"/><Relationship Id="rId23" Type="http://schemas.openxmlformats.org/officeDocument/2006/relationships/hyperlink" Target="https://www.ons.gov.uk/peoplepopulationandcommunity/birthsdeathsandmarriages/lifeexpectancies/articles/changingtrendsinmortalityaninternationalcomparison/2000to2016" TargetMode="External"/><Relationship Id="rId28" Type="http://schemas.openxmlformats.org/officeDocument/2006/relationships/hyperlink" Target="https://www.lse.ac.uk/social-policy/Assets/Documents/PDF/working-paper-series/11-19-Mike-Murphy.pdf" TargetMode="External"/><Relationship Id="rId36" Type="http://schemas.openxmlformats.org/officeDocument/2006/relationships/footer" Target="footer2.xml"/><Relationship Id="rId10" Type="http://schemas.openxmlformats.org/officeDocument/2006/relationships/hyperlink" Target="https://github.com/JonMinton/rising_tide" TargetMode="External"/><Relationship Id="rId19" Type="http://schemas.openxmlformats.org/officeDocument/2006/relationships/image" Target="media/image4.png"/><Relationship Id="rId31" Type="http://schemas.openxmlformats.org/officeDocument/2006/relationships/hyperlink" Target="https://www.mortality.org/Public/Overview.php" TargetMode="External"/><Relationship Id="rId4" Type="http://schemas.openxmlformats.org/officeDocument/2006/relationships/settings" Target="settings.xml"/><Relationship Id="rId9" Type="http://schemas.openxmlformats.org/officeDocument/2006/relationships/hyperlink" Target="https://www.mortality.org/" TargetMode="External"/><Relationship Id="rId14" Type="http://schemas.microsoft.com/office/2018/08/relationships/commentsExtensible" Target="commentsExtensible.xml"/><Relationship Id="rId22" Type="http://schemas.openxmlformats.org/officeDocument/2006/relationships/hyperlink" Target="https://muse.jhu.edu/article/671752/pdf?casa_token=bhG_ucDpXQcAAAAA:V0KMLbgIjulqGNMedAEbKWe0EDxixZevy5LjZKylJu_DgDugqpbM9Avn9CMpO6GR8ZlvEFtL6hk" TargetMode="External"/><Relationship Id="rId27" Type="http://schemas.openxmlformats.org/officeDocument/2006/relationships/hyperlink" Target="https://www.ifs.org.uk/inequality/wp-content/uploads/2019/05/The-IFS-Deaton-Review-launch_final.pdf" TargetMode="External"/><Relationship Id="rId30" Type="http://schemas.openxmlformats.org/officeDocument/2006/relationships/hyperlink" Target="https://ourworldindata.org/covid-health-economy" TargetMode="External"/><Relationship Id="rId35" Type="http://schemas.openxmlformats.org/officeDocument/2006/relationships/footer" Target="footer1.xml"/><Relationship Id="rId8" Type="http://schemas.openxmlformats.org/officeDocument/2006/relationships/hyperlink" Target="mailto:Lucinda.hiam@kellogg.ox.ac.uk"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onMinton/rising_t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0AB0E-1618-4CE6-953D-71871B06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19</Pages>
  <Words>13682</Words>
  <Characters>77992</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Hiam</dc:creator>
  <cp:keywords/>
  <dc:description/>
  <cp:lastModifiedBy>Jonathan Minton</cp:lastModifiedBy>
  <cp:revision>3</cp:revision>
  <dcterms:created xsi:type="dcterms:W3CDTF">2021-03-05T11:20:00Z</dcterms:created>
  <dcterms:modified xsi:type="dcterms:W3CDTF">2021-03-05T11:59:00Z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1160874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